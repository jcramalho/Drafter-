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CC4A5" w14:textId="77777777" w:rsidR="00386DED" w:rsidRDefault="00386DED" w:rsidP="00386DED">
      <w:pPr>
        <w:jc w:val="center"/>
        <w:rPr>
          <w:ins w:id="2" w:author="Sónia Moreira" w:date="2024-03-21T14:27:00Z"/>
          <w:rFonts w:ascii="Times New Roman" w:hAnsi="Times New Roman" w:cs="Times New Roman"/>
          <w:b/>
          <w:bCs/>
          <w:sz w:val="36"/>
          <w:szCs w:val="36"/>
        </w:rPr>
      </w:pPr>
    </w:p>
    <w:p w14:paraId="7F003612" w14:textId="77777777" w:rsidR="00386DED" w:rsidRDefault="00386DED" w:rsidP="00386DED">
      <w:pPr>
        <w:jc w:val="center"/>
        <w:rPr>
          <w:ins w:id="3" w:author="Sónia Moreira" w:date="2024-03-21T14:27:00Z"/>
          <w:rFonts w:ascii="Times New Roman" w:hAnsi="Times New Roman" w:cs="Times New Roman"/>
          <w:b/>
          <w:bCs/>
          <w:sz w:val="36"/>
          <w:szCs w:val="36"/>
        </w:rPr>
      </w:pPr>
    </w:p>
    <w:p w14:paraId="0882D377" w14:textId="77777777" w:rsidR="00386DED" w:rsidRDefault="00386DED" w:rsidP="00386DED">
      <w:pPr>
        <w:jc w:val="center"/>
        <w:rPr>
          <w:ins w:id="4" w:author="Sónia Moreira" w:date="2024-03-21T14:27:00Z"/>
          <w:rFonts w:ascii="Times New Roman" w:hAnsi="Times New Roman" w:cs="Times New Roman"/>
          <w:b/>
          <w:bCs/>
          <w:sz w:val="36"/>
          <w:szCs w:val="36"/>
        </w:rPr>
      </w:pPr>
    </w:p>
    <w:p w14:paraId="1D6A75C5" w14:textId="77777777" w:rsidR="00386DED" w:rsidRDefault="00386DED" w:rsidP="00386DED">
      <w:pPr>
        <w:jc w:val="center"/>
        <w:rPr>
          <w:ins w:id="5" w:author="Sónia Moreira" w:date="2024-03-21T14:27:00Z"/>
          <w:rFonts w:ascii="Times New Roman" w:hAnsi="Times New Roman" w:cs="Times New Roman"/>
          <w:b/>
          <w:bCs/>
          <w:sz w:val="36"/>
          <w:szCs w:val="36"/>
        </w:rPr>
      </w:pPr>
    </w:p>
    <w:p w14:paraId="26244394" w14:textId="42B10DC7" w:rsidR="00D82041" w:rsidRDefault="00D82041" w:rsidP="00386DED">
      <w:pPr>
        <w:jc w:val="center"/>
        <w:rPr>
          <w:ins w:id="6" w:author="Sónia Moreira" w:date="2024-03-21T14:28:00Z"/>
          <w:rFonts w:ascii="Times New Roman" w:hAnsi="Times New Roman" w:cs="Times New Roman"/>
          <w:b/>
          <w:bCs/>
          <w:i/>
          <w:iCs/>
          <w:sz w:val="36"/>
          <w:szCs w:val="36"/>
        </w:rPr>
      </w:pPr>
      <w:r w:rsidRPr="00386DED">
        <w:rPr>
          <w:rFonts w:ascii="Times New Roman" w:hAnsi="Times New Roman" w:cs="Times New Roman"/>
          <w:b/>
          <w:bCs/>
          <w:sz w:val="36"/>
          <w:szCs w:val="36"/>
          <w:rPrChange w:id="7" w:author="Sónia Moreira" w:date="2024-03-21T14:27:00Z">
            <w:rPr>
              <w:rFonts w:ascii="Times New Roman" w:hAnsi="Times New Roman" w:cs="Times New Roman"/>
              <w:b/>
              <w:bCs/>
              <w:sz w:val="24"/>
              <w:szCs w:val="24"/>
            </w:rPr>
          </w:rPrChange>
        </w:rPr>
        <w:t xml:space="preserve">ESBOÇO DE RELATÓRIO DE </w:t>
      </w:r>
      <w:r w:rsidRPr="00247BB6">
        <w:rPr>
          <w:rFonts w:ascii="Times New Roman" w:hAnsi="Times New Roman" w:cs="Times New Roman"/>
          <w:b/>
          <w:bCs/>
          <w:i/>
          <w:iCs/>
          <w:sz w:val="36"/>
          <w:szCs w:val="36"/>
          <w:rPrChange w:id="8" w:author="Sónia Moreira" w:date="2024-03-21T14:27:00Z">
            <w:rPr>
              <w:rFonts w:ascii="Times New Roman" w:hAnsi="Times New Roman" w:cs="Times New Roman"/>
              <w:b/>
              <w:bCs/>
              <w:sz w:val="24"/>
              <w:szCs w:val="24"/>
            </w:rPr>
          </w:rPrChange>
        </w:rPr>
        <w:t>BENCHMARKING</w:t>
      </w:r>
    </w:p>
    <w:p w14:paraId="2B54C27E" w14:textId="77777777" w:rsidR="00247BB6" w:rsidRDefault="00247BB6" w:rsidP="00386DED">
      <w:pPr>
        <w:jc w:val="center"/>
        <w:rPr>
          <w:ins w:id="9" w:author="Sónia Moreira" w:date="2024-03-21T14:28:00Z"/>
          <w:rFonts w:ascii="Times New Roman" w:hAnsi="Times New Roman" w:cs="Times New Roman"/>
          <w:b/>
          <w:bCs/>
          <w:i/>
          <w:iCs/>
          <w:sz w:val="36"/>
          <w:szCs w:val="36"/>
        </w:rPr>
      </w:pPr>
    </w:p>
    <w:p w14:paraId="18DB43E4" w14:textId="77777777" w:rsidR="00247BB6" w:rsidRDefault="00247BB6" w:rsidP="00386DED">
      <w:pPr>
        <w:jc w:val="center"/>
        <w:rPr>
          <w:ins w:id="10" w:author="Sónia Moreira" w:date="2024-03-21T14:28:00Z"/>
          <w:rFonts w:ascii="Times New Roman" w:hAnsi="Times New Roman" w:cs="Times New Roman"/>
          <w:b/>
          <w:bCs/>
          <w:i/>
          <w:iCs/>
          <w:sz w:val="36"/>
          <w:szCs w:val="36"/>
        </w:rPr>
      </w:pPr>
    </w:p>
    <w:p w14:paraId="7C4D7A97" w14:textId="77777777" w:rsidR="00247BB6" w:rsidRDefault="00247BB6" w:rsidP="00386DED">
      <w:pPr>
        <w:jc w:val="center"/>
        <w:rPr>
          <w:ins w:id="11" w:author="Sónia Moreira" w:date="2024-03-21T14:28:00Z"/>
          <w:rFonts w:ascii="Times New Roman" w:hAnsi="Times New Roman" w:cs="Times New Roman"/>
          <w:b/>
          <w:bCs/>
          <w:i/>
          <w:iCs/>
          <w:sz w:val="36"/>
          <w:szCs w:val="36"/>
        </w:rPr>
      </w:pPr>
    </w:p>
    <w:p w14:paraId="3B45EC9C" w14:textId="77777777" w:rsidR="00247BB6" w:rsidRDefault="00247BB6" w:rsidP="00386DED">
      <w:pPr>
        <w:jc w:val="center"/>
        <w:rPr>
          <w:ins w:id="12" w:author="Sónia Moreira" w:date="2024-03-21T14:28:00Z"/>
          <w:rFonts w:ascii="Times New Roman" w:hAnsi="Times New Roman" w:cs="Times New Roman"/>
          <w:b/>
          <w:bCs/>
          <w:sz w:val="36"/>
          <w:szCs w:val="36"/>
        </w:rPr>
      </w:pPr>
    </w:p>
    <w:p w14:paraId="046531C5" w14:textId="77777777" w:rsidR="00247BB6" w:rsidRDefault="00247BB6" w:rsidP="00386DED">
      <w:pPr>
        <w:jc w:val="center"/>
        <w:rPr>
          <w:ins w:id="13" w:author="Sónia Moreira" w:date="2024-03-21T14:28:00Z"/>
          <w:rFonts w:ascii="Times New Roman" w:hAnsi="Times New Roman" w:cs="Times New Roman"/>
          <w:b/>
          <w:bCs/>
          <w:sz w:val="36"/>
          <w:szCs w:val="36"/>
        </w:rPr>
      </w:pPr>
    </w:p>
    <w:p w14:paraId="029B4D85" w14:textId="77777777" w:rsidR="00247BB6" w:rsidRDefault="00247BB6" w:rsidP="00386DED">
      <w:pPr>
        <w:jc w:val="center"/>
        <w:rPr>
          <w:ins w:id="14" w:author="Sónia Moreira" w:date="2024-03-21T14:28:00Z"/>
          <w:rFonts w:ascii="Times New Roman" w:hAnsi="Times New Roman" w:cs="Times New Roman"/>
          <w:b/>
          <w:bCs/>
          <w:sz w:val="36"/>
          <w:szCs w:val="36"/>
        </w:rPr>
      </w:pPr>
    </w:p>
    <w:p w14:paraId="0BEAA30E" w14:textId="77777777" w:rsidR="00247BB6" w:rsidRDefault="00247BB6" w:rsidP="00386DED">
      <w:pPr>
        <w:jc w:val="center"/>
        <w:rPr>
          <w:ins w:id="15" w:author="Sónia Moreira" w:date="2024-03-21T14:28:00Z"/>
          <w:rFonts w:ascii="Times New Roman" w:hAnsi="Times New Roman" w:cs="Times New Roman"/>
          <w:b/>
          <w:bCs/>
          <w:sz w:val="36"/>
          <w:szCs w:val="36"/>
        </w:rPr>
      </w:pPr>
    </w:p>
    <w:p w14:paraId="62A51A6E" w14:textId="77777777" w:rsidR="00247BB6" w:rsidRDefault="00247BB6" w:rsidP="00386DED">
      <w:pPr>
        <w:jc w:val="center"/>
        <w:rPr>
          <w:ins w:id="16" w:author="Sónia Moreira" w:date="2024-03-21T14:28:00Z"/>
          <w:rFonts w:ascii="Times New Roman" w:hAnsi="Times New Roman" w:cs="Times New Roman"/>
          <w:b/>
          <w:bCs/>
          <w:sz w:val="36"/>
          <w:szCs w:val="36"/>
        </w:rPr>
      </w:pPr>
    </w:p>
    <w:p w14:paraId="65BF8E17" w14:textId="77777777" w:rsidR="00247BB6" w:rsidRDefault="00247BB6" w:rsidP="00386DED">
      <w:pPr>
        <w:jc w:val="center"/>
        <w:rPr>
          <w:ins w:id="17" w:author="Sónia Moreira" w:date="2024-03-21T14:28:00Z"/>
          <w:rFonts w:ascii="Times New Roman" w:hAnsi="Times New Roman" w:cs="Times New Roman"/>
          <w:b/>
          <w:bCs/>
          <w:sz w:val="36"/>
          <w:szCs w:val="36"/>
        </w:rPr>
      </w:pPr>
    </w:p>
    <w:p w14:paraId="30567E4E" w14:textId="77777777" w:rsidR="00247BB6" w:rsidRDefault="00247BB6" w:rsidP="00386DED">
      <w:pPr>
        <w:jc w:val="center"/>
        <w:rPr>
          <w:ins w:id="18" w:author="Sónia Moreira" w:date="2024-03-21T14:28:00Z"/>
          <w:rFonts w:ascii="Times New Roman" w:hAnsi="Times New Roman" w:cs="Times New Roman"/>
          <w:b/>
          <w:bCs/>
          <w:sz w:val="36"/>
          <w:szCs w:val="36"/>
        </w:rPr>
      </w:pPr>
    </w:p>
    <w:p w14:paraId="2D270883" w14:textId="77777777" w:rsidR="00247BB6" w:rsidRDefault="00247BB6" w:rsidP="00386DED">
      <w:pPr>
        <w:jc w:val="center"/>
        <w:rPr>
          <w:ins w:id="19" w:author="Sónia Moreira" w:date="2024-03-21T14:28:00Z"/>
          <w:rFonts w:ascii="Times New Roman" w:hAnsi="Times New Roman" w:cs="Times New Roman"/>
          <w:b/>
          <w:bCs/>
          <w:sz w:val="36"/>
          <w:szCs w:val="36"/>
        </w:rPr>
      </w:pPr>
    </w:p>
    <w:p w14:paraId="5DCAB424" w14:textId="77777777" w:rsidR="00247BB6" w:rsidRDefault="00247BB6" w:rsidP="00386DED">
      <w:pPr>
        <w:jc w:val="center"/>
        <w:rPr>
          <w:ins w:id="20" w:author="Sónia Moreira" w:date="2024-03-21T14:28:00Z"/>
          <w:rFonts w:ascii="Times New Roman" w:hAnsi="Times New Roman" w:cs="Times New Roman"/>
          <w:b/>
          <w:bCs/>
          <w:sz w:val="36"/>
          <w:szCs w:val="36"/>
        </w:rPr>
      </w:pPr>
    </w:p>
    <w:p w14:paraId="3D50082B" w14:textId="77777777" w:rsidR="00247BB6" w:rsidRDefault="00247BB6" w:rsidP="00386DED">
      <w:pPr>
        <w:jc w:val="center"/>
        <w:rPr>
          <w:ins w:id="21" w:author="Sónia Moreira" w:date="2024-03-21T14:28:00Z"/>
          <w:rFonts w:ascii="Times New Roman" w:hAnsi="Times New Roman" w:cs="Times New Roman"/>
          <w:b/>
          <w:bCs/>
          <w:sz w:val="36"/>
          <w:szCs w:val="36"/>
        </w:rPr>
      </w:pPr>
    </w:p>
    <w:p w14:paraId="61ADD0D7" w14:textId="350968D1" w:rsidR="00247BB6" w:rsidRPr="00247BB6" w:rsidRDefault="00247BB6" w:rsidP="00386DED">
      <w:pPr>
        <w:jc w:val="center"/>
        <w:rPr>
          <w:ins w:id="22" w:author="Sónia Moreira" w:date="2024-03-21T14:28:00Z"/>
          <w:rFonts w:ascii="Times New Roman" w:hAnsi="Times New Roman" w:cs="Times New Roman"/>
          <w:sz w:val="24"/>
          <w:szCs w:val="24"/>
          <w:rPrChange w:id="23" w:author="Sónia Moreira" w:date="2024-03-21T14:28:00Z">
            <w:rPr>
              <w:ins w:id="24" w:author="Sónia Moreira" w:date="2024-03-21T14:28:00Z"/>
              <w:rFonts w:ascii="Times New Roman" w:hAnsi="Times New Roman" w:cs="Times New Roman"/>
              <w:b/>
              <w:bCs/>
              <w:i/>
              <w:iCs/>
              <w:sz w:val="36"/>
              <w:szCs w:val="36"/>
            </w:rPr>
          </w:rPrChange>
        </w:rPr>
      </w:pPr>
      <w:ins w:id="25" w:author="Sónia Moreira" w:date="2024-03-21T14:28:00Z">
        <w:r w:rsidRPr="00247BB6">
          <w:rPr>
            <w:rFonts w:ascii="Times New Roman" w:hAnsi="Times New Roman" w:cs="Times New Roman"/>
            <w:sz w:val="24"/>
            <w:szCs w:val="24"/>
            <w:rPrChange w:id="26" w:author="Sónia Moreira" w:date="2024-03-21T14:28:00Z">
              <w:rPr>
                <w:rFonts w:ascii="Times New Roman" w:hAnsi="Times New Roman" w:cs="Times New Roman"/>
                <w:b/>
                <w:bCs/>
                <w:sz w:val="36"/>
                <w:szCs w:val="36"/>
              </w:rPr>
            </w:rPrChange>
          </w:rPr>
          <w:t>Braga</w:t>
        </w:r>
      </w:ins>
    </w:p>
    <w:p w14:paraId="03EC99B8" w14:textId="13CD2C0D" w:rsidR="00247BB6" w:rsidRPr="00487694" w:rsidRDefault="008C0A6B" w:rsidP="00386DED">
      <w:pPr>
        <w:jc w:val="center"/>
        <w:rPr>
          <w:ins w:id="27" w:author="Sónia Moreira" w:date="2024-03-21T14:28:00Z"/>
          <w:rFonts w:ascii="Times New Roman" w:hAnsi="Times New Roman" w:cs="Times New Roman"/>
          <w:sz w:val="24"/>
          <w:szCs w:val="24"/>
          <w:rPrChange w:id="28" w:author="Sónia Moreira" w:date="2024-03-21T14:29:00Z">
            <w:rPr>
              <w:ins w:id="29" w:author="Sónia Moreira" w:date="2024-03-21T14:28:00Z"/>
              <w:rFonts w:ascii="Times New Roman" w:hAnsi="Times New Roman" w:cs="Times New Roman"/>
              <w:b/>
              <w:bCs/>
              <w:i/>
              <w:iCs/>
              <w:sz w:val="36"/>
              <w:szCs w:val="36"/>
            </w:rPr>
          </w:rPrChange>
        </w:rPr>
      </w:pPr>
      <w:ins w:id="30" w:author="Sónia Moreira" w:date="2024-03-21T14:34:00Z">
        <w:r w:rsidRPr="008C0A6B">
          <w:rPr>
            <w:rFonts w:ascii="Times New Roman" w:hAnsi="Times New Roman" w:cs="Times New Roman"/>
            <w:sz w:val="24"/>
            <w:szCs w:val="24"/>
            <w:highlight w:val="cyan"/>
            <w:rPrChange w:id="31" w:author="Sónia Moreira" w:date="2024-03-21T14:35:00Z">
              <w:rPr>
                <w:rFonts w:ascii="Times New Roman" w:hAnsi="Times New Roman" w:cs="Times New Roman"/>
                <w:sz w:val="24"/>
                <w:szCs w:val="24"/>
              </w:rPr>
            </w:rPrChange>
          </w:rPr>
          <w:t>21</w:t>
        </w:r>
      </w:ins>
      <w:ins w:id="32" w:author="Sónia Moreira" w:date="2024-03-21T14:29:00Z">
        <w:r w:rsidR="00487694" w:rsidRPr="008C0A6B">
          <w:rPr>
            <w:rFonts w:ascii="Times New Roman" w:hAnsi="Times New Roman" w:cs="Times New Roman"/>
            <w:sz w:val="24"/>
            <w:szCs w:val="24"/>
            <w:highlight w:val="cyan"/>
            <w:rPrChange w:id="33" w:author="Sónia Moreira" w:date="2024-03-21T14:35:00Z">
              <w:rPr>
                <w:rFonts w:ascii="Times New Roman" w:hAnsi="Times New Roman" w:cs="Times New Roman"/>
                <w:b/>
                <w:bCs/>
                <w:sz w:val="36"/>
                <w:szCs w:val="36"/>
              </w:rPr>
            </w:rPrChange>
          </w:rPr>
          <w:t xml:space="preserve"> de março de 2024</w:t>
        </w:r>
      </w:ins>
    </w:p>
    <w:p w14:paraId="2783E2E0" w14:textId="77777777" w:rsidR="00247BB6" w:rsidRDefault="00247BB6" w:rsidP="00386DED">
      <w:pPr>
        <w:jc w:val="center"/>
        <w:rPr>
          <w:ins w:id="34" w:author="Sónia Moreira" w:date="2024-03-21T14:28:00Z"/>
          <w:rFonts w:ascii="Times New Roman" w:hAnsi="Times New Roman" w:cs="Times New Roman"/>
          <w:b/>
          <w:bCs/>
          <w:i/>
          <w:iCs/>
          <w:sz w:val="36"/>
          <w:szCs w:val="36"/>
        </w:rPr>
      </w:pPr>
    </w:p>
    <w:p w14:paraId="5100286F" w14:textId="77777777" w:rsidR="00247BB6" w:rsidRPr="00386DED" w:rsidRDefault="00247BB6" w:rsidP="00386DED">
      <w:pPr>
        <w:jc w:val="center"/>
        <w:rPr>
          <w:rFonts w:ascii="Times New Roman" w:hAnsi="Times New Roman" w:cs="Times New Roman"/>
          <w:b/>
          <w:bCs/>
          <w:sz w:val="36"/>
          <w:szCs w:val="36"/>
          <w:rPrChange w:id="35" w:author="Sónia Moreira" w:date="2024-03-21T14:27:00Z">
            <w:rPr>
              <w:rFonts w:ascii="Times New Roman" w:hAnsi="Times New Roman" w:cs="Times New Roman"/>
              <w:b/>
              <w:bCs/>
              <w:sz w:val="24"/>
              <w:szCs w:val="24"/>
            </w:rPr>
          </w:rPrChange>
        </w:rPr>
      </w:pPr>
    </w:p>
    <w:p w14:paraId="58415D1B" w14:textId="77777777" w:rsidR="00D82041" w:rsidRPr="00386DED" w:rsidRDefault="00D82041" w:rsidP="00386DED">
      <w:pPr>
        <w:jc w:val="center"/>
        <w:rPr>
          <w:rFonts w:ascii="Times New Roman" w:hAnsi="Times New Roman" w:cs="Times New Roman"/>
          <w:b/>
          <w:bCs/>
          <w:sz w:val="36"/>
          <w:szCs w:val="36"/>
          <w:rPrChange w:id="36" w:author="Sónia Moreira" w:date="2024-03-21T14:27:00Z">
            <w:rPr>
              <w:rFonts w:ascii="Times New Roman" w:hAnsi="Times New Roman" w:cs="Times New Roman"/>
              <w:b/>
              <w:bCs/>
            </w:rPr>
          </w:rPrChange>
        </w:rPr>
        <w:pPrChange w:id="37" w:author="Sónia Moreira" w:date="2024-03-21T14:26:00Z">
          <w:pPr/>
        </w:pPrChange>
      </w:pPr>
    </w:p>
    <w:p w14:paraId="5E9DB491" w14:textId="7C489D22" w:rsidR="00D82041" w:rsidRPr="004A7C9D" w:rsidDel="00E427FB" w:rsidRDefault="004A7C9D" w:rsidP="00D82041">
      <w:pPr>
        <w:pStyle w:val="Default"/>
        <w:rPr>
          <w:del w:id="38" w:author="Sónia Moreira" w:date="2024-03-21T14:26:00Z"/>
          <w:rFonts w:ascii="Times New Roman" w:hAnsi="Times New Roman" w:cs="Times New Roman"/>
          <w:b/>
          <w:bCs/>
          <w:sz w:val="23"/>
          <w:szCs w:val="23"/>
        </w:rPr>
      </w:pPr>
      <w:del w:id="39" w:author="Sónia Moreira" w:date="2024-03-21T14:26:00Z">
        <w:r w:rsidRPr="004A7C9D" w:rsidDel="00E427FB">
          <w:rPr>
            <w:rFonts w:ascii="Times New Roman" w:hAnsi="Times New Roman" w:cs="Times New Roman"/>
            <w:b/>
            <w:bCs/>
            <w:sz w:val="23"/>
            <w:szCs w:val="23"/>
          </w:rPr>
          <w:delText>Sumário:</w:delText>
        </w:r>
      </w:del>
    </w:p>
    <w:p w14:paraId="2794FE28" w14:textId="08C123E1" w:rsidR="00CC7AC1" w:rsidDel="00E427FB" w:rsidRDefault="00CC7AC1" w:rsidP="00D82041">
      <w:pPr>
        <w:pStyle w:val="Default"/>
        <w:rPr>
          <w:del w:id="40" w:author="Sónia Moreira" w:date="2024-03-21T14:26:00Z"/>
          <w:sz w:val="23"/>
          <w:szCs w:val="23"/>
        </w:rPr>
      </w:pPr>
    </w:p>
    <w:p w14:paraId="6324FDC2" w14:textId="74BC4DB7" w:rsidR="00D82041" w:rsidRPr="00D6010A" w:rsidDel="00E427FB" w:rsidRDefault="00D82041" w:rsidP="008C7348">
      <w:pPr>
        <w:pStyle w:val="Default"/>
        <w:spacing w:line="360" w:lineRule="auto"/>
        <w:jc w:val="both"/>
        <w:rPr>
          <w:del w:id="41" w:author="Sónia Moreira" w:date="2024-03-21T14:26:00Z"/>
          <w:rFonts w:ascii="Times New Roman" w:hAnsi="Times New Roman" w:cs="Times New Roman"/>
          <w:b/>
          <w:bCs/>
        </w:rPr>
      </w:pPr>
      <w:del w:id="42" w:author="Sónia Moreira" w:date="2024-03-21T14:26:00Z">
        <w:r w:rsidRPr="00D6010A" w:rsidDel="00E427FB">
          <w:rPr>
            <w:rFonts w:ascii="Times New Roman" w:hAnsi="Times New Roman" w:cs="Times New Roman"/>
            <w:b/>
            <w:bCs/>
          </w:rPr>
          <w:delText>Parte I – Enquadramento jurídico</w:delText>
        </w:r>
      </w:del>
    </w:p>
    <w:p w14:paraId="1D27E893" w14:textId="17594A4A" w:rsidR="00D82041" w:rsidRPr="004A7C9D" w:rsidDel="00E427FB" w:rsidRDefault="00D82041" w:rsidP="008C7348">
      <w:pPr>
        <w:pStyle w:val="Default"/>
        <w:numPr>
          <w:ilvl w:val="0"/>
          <w:numId w:val="1"/>
        </w:numPr>
        <w:spacing w:line="360" w:lineRule="auto"/>
        <w:jc w:val="both"/>
        <w:rPr>
          <w:del w:id="43" w:author="Sónia Moreira" w:date="2024-03-21T14:26:00Z"/>
          <w:rFonts w:ascii="Times New Roman" w:hAnsi="Times New Roman" w:cs="Times New Roman"/>
        </w:rPr>
      </w:pPr>
      <w:del w:id="44" w:author="Sónia Moreira" w:date="2024-03-21T14:26:00Z">
        <w:r w:rsidRPr="004A7C9D" w:rsidDel="00E427FB">
          <w:rPr>
            <w:rFonts w:ascii="Times New Roman" w:hAnsi="Times New Roman" w:cs="Times New Roman"/>
          </w:rPr>
          <w:delText>A proposta de Regulamento Europeu sobre IA</w:delText>
        </w:r>
      </w:del>
    </w:p>
    <w:p w14:paraId="1F1214DD" w14:textId="3C0699D0" w:rsidR="00D82041" w:rsidRPr="004A7C9D" w:rsidDel="00E427FB" w:rsidRDefault="00D82041" w:rsidP="008C7348">
      <w:pPr>
        <w:pStyle w:val="Default"/>
        <w:numPr>
          <w:ilvl w:val="1"/>
          <w:numId w:val="1"/>
        </w:numPr>
        <w:spacing w:line="360" w:lineRule="auto"/>
        <w:jc w:val="both"/>
        <w:rPr>
          <w:del w:id="45" w:author="Sónia Moreira" w:date="2024-03-21T14:26:00Z"/>
          <w:rFonts w:ascii="Times New Roman" w:hAnsi="Times New Roman" w:cs="Times New Roman"/>
          <w:i/>
          <w:iCs/>
        </w:rPr>
      </w:pPr>
      <w:del w:id="46" w:author="Sónia Moreira" w:date="2024-03-21T14:26:00Z">
        <w:r w:rsidRPr="004A7C9D" w:rsidDel="00E427FB">
          <w:rPr>
            <w:rFonts w:ascii="Times New Roman" w:hAnsi="Times New Roman" w:cs="Times New Roman"/>
            <w:i/>
            <w:iCs/>
          </w:rPr>
          <w:delText xml:space="preserve"> </w:delText>
        </w:r>
        <w:r w:rsidR="008B1144" w:rsidRPr="004A7C9D" w:rsidDel="00E427FB">
          <w:rPr>
            <w:rFonts w:ascii="Times New Roman" w:hAnsi="Times New Roman" w:cs="Times New Roman"/>
            <w:i/>
            <w:iCs/>
          </w:rPr>
          <w:delText>Considerações gerais sobre a evolução da regulamentação europeia da IA</w:delText>
        </w:r>
      </w:del>
    </w:p>
    <w:p w14:paraId="13B72460" w14:textId="78B8DF02" w:rsidR="00D82041" w:rsidRPr="004A7C9D" w:rsidDel="00E427FB" w:rsidRDefault="00D82041" w:rsidP="008C7348">
      <w:pPr>
        <w:pStyle w:val="Default"/>
        <w:numPr>
          <w:ilvl w:val="1"/>
          <w:numId w:val="1"/>
        </w:numPr>
        <w:spacing w:line="360" w:lineRule="auto"/>
        <w:jc w:val="both"/>
        <w:rPr>
          <w:del w:id="47" w:author="Sónia Moreira" w:date="2024-03-21T14:26:00Z"/>
          <w:rFonts w:ascii="Times New Roman" w:hAnsi="Times New Roman" w:cs="Times New Roman"/>
          <w:i/>
          <w:iCs/>
        </w:rPr>
      </w:pPr>
      <w:del w:id="48" w:author="Sónia Moreira" w:date="2024-03-21T14:26:00Z">
        <w:r w:rsidRPr="004A7C9D" w:rsidDel="00E427FB">
          <w:rPr>
            <w:rFonts w:ascii="Times New Roman" w:hAnsi="Times New Roman" w:cs="Times New Roman"/>
            <w:i/>
            <w:iCs/>
          </w:rPr>
          <w:delText xml:space="preserve"> Sistemas de IA </w:delText>
        </w:r>
        <w:r w:rsidR="00C56BFF" w:rsidRPr="004A7C9D" w:rsidDel="00E427FB">
          <w:rPr>
            <w:rFonts w:ascii="Times New Roman" w:hAnsi="Times New Roman" w:cs="Times New Roman"/>
            <w:i/>
            <w:iCs/>
          </w:rPr>
          <w:delText xml:space="preserve">de </w:delText>
        </w:r>
        <w:r w:rsidR="007A3EF4" w:rsidRPr="004A7C9D" w:rsidDel="00E427FB">
          <w:rPr>
            <w:rFonts w:ascii="Times New Roman" w:hAnsi="Times New Roman" w:cs="Times New Roman"/>
            <w:i/>
            <w:iCs/>
          </w:rPr>
          <w:delText>r</w:delText>
        </w:r>
        <w:r w:rsidR="00C56BFF" w:rsidRPr="004A7C9D" w:rsidDel="00E427FB">
          <w:rPr>
            <w:rFonts w:ascii="Times New Roman" w:hAnsi="Times New Roman" w:cs="Times New Roman"/>
            <w:i/>
            <w:iCs/>
          </w:rPr>
          <w:delText xml:space="preserve">isco </w:delText>
        </w:r>
        <w:r w:rsidR="007A3EF4" w:rsidRPr="004A7C9D" w:rsidDel="00E427FB">
          <w:rPr>
            <w:rFonts w:ascii="Times New Roman" w:hAnsi="Times New Roman" w:cs="Times New Roman"/>
            <w:i/>
            <w:iCs/>
          </w:rPr>
          <w:delText>i</w:delText>
        </w:r>
        <w:r w:rsidR="00C56BFF" w:rsidRPr="004A7C9D" w:rsidDel="00E427FB">
          <w:rPr>
            <w:rFonts w:ascii="Times New Roman" w:hAnsi="Times New Roman" w:cs="Times New Roman"/>
            <w:i/>
            <w:iCs/>
          </w:rPr>
          <w:delText>naceitável</w:delText>
        </w:r>
        <w:r w:rsidRPr="004A7C9D" w:rsidDel="00E427FB">
          <w:rPr>
            <w:rFonts w:ascii="Times New Roman" w:hAnsi="Times New Roman" w:cs="Times New Roman"/>
            <w:i/>
            <w:iCs/>
          </w:rPr>
          <w:delText xml:space="preserve">, de </w:delText>
        </w:r>
        <w:r w:rsidR="007A3EF4" w:rsidRPr="004A7C9D" w:rsidDel="00E427FB">
          <w:rPr>
            <w:rFonts w:ascii="Times New Roman" w:hAnsi="Times New Roman" w:cs="Times New Roman"/>
            <w:i/>
            <w:iCs/>
          </w:rPr>
          <w:delText>a</w:delText>
        </w:r>
        <w:r w:rsidRPr="004A7C9D" w:rsidDel="00E427FB">
          <w:rPr>
            <w:rFonts w:ascii="Times New Roman" w:hAnsi="Times New Roman" w:cs="Times New Roman"/>
            <w:i/>
            <w:iCs/>
          </w:rPr>
          <w:delText>lto</w:delText>
        </w:r>
        <w:r w:rsidR="007A3EF4" w:rsidRPr="004A7C9D" w:rsidDel="00E427FB">
          <w:rPr>
            <w:rFonts w:ascii="Times New Roman" w:hAnsi="Times New Roman" w:cs="Times New Roman"/>
            <w:i/>
            <w:iCs/>
          </w:rPr>
          <w:delText xml:space="preserve"> r</w:delText>
        </w:r>
        <w:r w:rsidRPr="004A7C9D" w:rsidDel="00E427FB">
          <w:rPr>
            <w:rFonts w:ascii="Times New Roman" w:hAnsi="Times New Roman" w:cs="Times New Roman"/>
            <w:i/>
            <w:iCs/>
          </w:rPr>
          <w:delText>isco</w:delText>
        </w:r>
        <w:r w:rsidR="000B5DEE" w:rsidRPr="004A7C9D" w:rsidDel="00E427FB">
          <w:rPr>
            <w:rFonts w:ascii="Times New Roman" w:hAnsi="Times New Roman" w:cs="Times New Roman"/>
            <w:i/>
            <w:iCs/>
          </w:rPr>
          <w:delText>/</w:delText>
        </w:r>
        <w:r w:rsidR="007A3EF4" w:rsidRPr="004A7C9D" w:rsidDel="00E427FB">
          <w:rPr>
            <w:rFonts w:ascii="Times New Roman" w:hAnsi="Times New Roman" w:cs="Times New Roman"/>
            <w:i/>
            <w:iCs/>
          </w:rPr>
          <w:delText>r</w:delText>
        </w:r>
        <w:r w:rsidR="000B5DEE" w:rsidRPr="004A7C9D" w:rsidDel="00E427FB">
          <w:rPr>
            <w:rFonts w:ascii="Times New Roman" w:hAnsi="Times New Roman" w:cs="Times New Roman"/>
            <w:i/>
            <w:iCs/>
          </w:rPr>
          <w:delText xml:space="preserve">isco </w:delText>
        </w:r>
        <w:r w:rsidR="007A3EF4" w:rsidRPr="004A7C9D" w:rsidDel="00E427FB">
          <w:rPr>
            <w:rFonts w:ascii="Times New Roman" w:hAnsi="Times New Roman" w:cs="Times New Roman"/>
            <w:i/>
            <w:iCs/>
          </w:rPr>
          <w:delText>e</w:delText>
        </w:r>
        <w:r w:rsidR="000B5DEE" w:rsidRPr="004A7C9D" w:rsidDel="00E427FB">
          <w:rPr>
            <w:rFonts w:ascii="Times New Roman" w:hAnsi="Times New Roman" w:cs="Times New Roman"/>
            <w:i/>
            <w:iCs/>
          </w:rPr>
          <w:delText>levado,</w:delText>
        </w:r>
        <w:r w:rsidRPr="004A7C9D" w:rsidDel="00E427FB">
          <w:rPr>
            <w:rFonts w:ascii="Times New Roman" w:hAnsi="Times New Roman" w:cs="Times New Roman"/>
            <w:i/>
            <w:iCs/>
          </w:rPr>
          <w:delText xml:space="preserve"> de </w:delText>
        </w:r>
        <w:r w:rsidR="007A3EF4" w:rsidRPr="004A7C9D" w:rsidDel="00E427FB">
          <w:rPr>
            <w:rFonts w:ascii="Times New Roman" w:hAnsi="Times New Roman" w:cs="Times New Roman"/>
            <w:i/>
            <w:iCs/>
          </w:rPr>
          <w:delText>b</w:delText>
        </w:r>
        <w:r w:rsidRPr="004A7C9D" w:rsidDel="00E427FB">
          <w:rPr>
            <w:rFonts w:ascii="Times New Roman" w:hAnsi="Times New Roman" w:cs="Times New Roman"/>
            <w:i/>
            <w:iCs/>
          </w:rPr>
          <w:delText>aixo</w:delText>
        </w:r>
        <w:r w:rsidR="007A3EF4" w:rsidRPr="004A7C9D" w:rsidDel="00E427FB">
          <w:rPr>
            <w:rFonts w:ascii="Times New Roman" w:hAnsi="Times New Roman" w:cs="Times New Roman"/>
            <w:i/>
            <w:iCs/>
          </w:rPr>
          <w:delText xml:space="preserve"> r</w:delText>
        </w:r>
        <w:r w:rsidRPr="004A7C9D" w:rsidDel="00E427FB">
          <w:rPr>
            <w:rFonts w:ascii="Times New Roman" w:hAnsi="Times New Roman" w:cs="Times New Roman"/>
            <w:i/>
            <w:iCs/>
          </w:rPr>
          <w:delText>isco</w:delText>
        </w:r>
        <w:r w:rsidR="00C56BFF" w:rsidRPr="004A7C9D" w:rsidDel="00E427FB">
          <w:rPr>
            <w:rFonts w:ascii="Times New Roman" w:hAnsi="Times New Roman" w:cs="Times New Roman"/>
            <w:i/>
            <w:iCs/>
          </w:rPr>
          <w:delText>/</w:delText>
        </w:r>
        <w:r w:rsidR="007A3EF4" w:rsidRPr="004A7C9D" w:rsidDel="00E427FB">
          <w:rPr>
            <w:rFonts w:ascii="Times New Roman" w:hAnsi="Times New Roman" w:cs="Times New Roman"/>
            <w:i/>
            <w:iCs/>
          </w:rPr>
          <w:delText>r</w:delText>
        </w:r>
        <w:r w:rsidRPr="004A7C9D" w:rsidDel="00E427FB">
          <w:rPr>
            <w:rFonts w:ascii="Times New Roman" w:hAnsi="Times New Roman" w:cs="Times New Roman"/>
            <w:i/>
            <w:iCs/>
          </w:rPr>
          <w:delText xml:space="preserve">isco </w:delText>
        </w:r>
        <w:r w:rsidR="007A3EF4" w:rsidRPr="004A7C9D" w:rsidDel="00E427FB">
          <w:rPr>
            <w:rFonts w:ascii="Times New Roman" w:hAnsi="Times New Roman" w:cs="Times New Roman"/>
            <w:i/>
            <w:iCs/>
          </w:rPr>
          <w:delText>r</w:delText>
        </w:r>
        <w:r w:rsidRPr="004A7C9D" w:rsidDel="00E427FB">
          <w:rPr>
            <w:rFonts w:ascii="Times New Roman" w:hAnsi="Times New Roman" w:cs="Times New Roman"/>
            <w:i/>
            <w:iCs/>
          </w:rPr>
          <w:delText>eduzido</w:delText>
        </w:r>
        <w:r w:rsidR="00C56BFF" w:rsidRPr="004A7C9D" w:rsidDel="00E427FB">
          <w:rPr>
            <w:rFonts w:ascii="Times New Roman" w:hAnsi="Times New Roman" w:cs="Times New Roman"/>
            <w:i/>
            <w:iCs/>
          </w:rPr>
          <w:delText xml:space="preserve"> e de </w:delText>
        </w:r>
        <w:r w:rsidR="00C04C75" w:rsidRPr="004A7C9D" w:rsidDel="00E427FB">
          <w:rPr>
            <w:rFonts w:ascii="Times New Roman" w:hAnsi="Times New Roman" w:cs="Times New Roman"/>
            <w:i/>
            <w:iCs/>
          </w:rPr>
          <w:delText>risco mínimo</w:delText>
        </w:r>
      </w:del>
    </w:p>
    <w:p w14:paraId="73FB324A" w14:textId="0F538C6C" w:rsidR="00D82041" w:rsidRPr="004A7C9D" w:rsidDel="00E427FB" w:rsidRDefault="00D82041" w:rsidP="008C7348">
      <w:pPr>
        <w:pStyle w:val="Default"/>
        <w:numPr>
          <w:ilvl w:val="1"/>
          <w:numId w:val="1"/>
        </w:numPr>
        <w:spacing w:line="360" w:lineRule="auto"/>
        <w:jc w:val="both"/>
        <w:rPr>
          <w:del w:id="49" w:author="Sónia Moreira" w:date="2024-03-21T14:26:00Z"/>
          <w:rFonts w:ascii="Times New Roman" w:hAnsi="Times New Roman" w:cs="Times New Roman"/>
          <w:i/>
          <w:iCs/>
        </w:rPr>
      </w:pPr>
      <w:del w:id="50" w:author="Sónia Moreira" w:date="2024-03-21T14:26:00Z">
        <w:r w:rsidRPr="004A7C9D" w:rsidDel="00E427FB">
          <w:rPr>
            <w:rFonts w:ascii="Times New Roman" w:hAnsi="Times New Roman" w:cs="Times New Roman"/>
            <w:i/>
            <w:iCs/>
          </w:rPr>
          <w:delText xml:space="preserve"> Possíveis zonas de colisão com um sistema de auxílio à produção legislativa</w:delText>
        </w:r>
      </w:del>
    </w:p>
    <w:p w14:paraId="3E4635E3" w14:textId="679D4F81" w:rsidR="004A7C9D" w:rsidRPr="009D21D1" w:rsidDel="00E427FB" w:rsidRDefault="009D21D1" w:rsidP="00965920">
      <w:pPr>
        <w:pStyle w:val="Default"/>
        <w:numPr>
          <w:ilvl w:val="0"/>
          <w:numId w:val="1"/>
        </w:numPr>
        <w:spacing w:line="360" w:lineRule="auto"/>
        <w:jc w:val="both"/>
        <w:rPr>
          <w:del w:id="51" w:author="Sónia Moreira" w:date="2024-03-21T14:26:00Z"/>
          <w:rFonts w:ascii="Times New Roman" w:hAnsi="Times New Roman" w:cs="Times New Roman"/>
        </w:rPr>
      </w:pPr>
      <w:del w:id="52" w:author="Sónia Moreira" w:date="2024-03-21T14:26:00Z">
        <w:r w:rsidRPr="009D21D1" w:rsidDel="00E427FB">
          <w:rPr>
            <w:rFonts w:ascii="Times New Roman" w:hAnsi="Times New Roman" w:cs="Times New Roman"/>
          </w:rPr>
          <w:delText>Acesso e tratamento de dados</w:delText>
        </w:r>
      </w:del>
    </w:p>
    <w:p w14:paraId="29709E15" w14:textId="18FFFCC1" w:rsidR="009D21D1" w:rsidRPr="009D21D1" w:rsidDel="00E427FB" w:rsidRDefault="009D21D1" w:rsidP="009D21D1">
      <w:pPr>
        <w:pStyle w:val="Default"/>
        <w:spacing w:line="360" w:lineRule="auto"/>
        <w:jc w:val="both"/>
        <w:rPr>
          <w:del w:id="53" w:author="Sónia Moreira" w:date="2024-03-21T14:26:00Z"/>
          <w:rFonts w:ascii="Times New Roman" w:hAnsi="Times New Roman" w:cs="Times New Roman"/>
        </w:rPr>
      </w:pPr>
    </w:p>
    <w:p w14:paraId="57D4FA2E" w14:textId="64AF1669" w:rsidR="007C3D5F" w:rsidDel="00E427FB" w:rsidRDefault="007C3D5F" w:rsidP="00D153E3">
      <w:pPr>
        <w:pStyle w:val="Default"/>
        <w:spacing w:line="360" w:lineRule="auto"/>
        <w:jc w:val="both"/>
        <w:rPr>
          <w:del w:id="54" w:author="Sónia Moreira" w:date="2024-03-21T14:26:00Z"/>
          <w:rFonts w:ascii="Times New Roman" w:hAnsi="Times New Roman" w:cs="Times New Roman"/>
          <w:b/>
          <w:bCs/>
        </w:rPr>
      </w:pPr>
      <w:del w:id="55" w:author="Sónia Moreira" w:date="2024-03-21T14:26:00Z">
        <w:r w:rsidDel="00E427FB">
          <w:rPr>
            <w:rFonts w:ascii="Times New Roman" w:hAnsi="Times New Roman" w:cs="Times New Roman"/>
            <w:b/>
            <w:bCs/>
          </w:rPr>
          <w:delText xml:space="preserve">Parte II - </w:delText>
        </w:r>
        <w:r w:rsidR="00EA71B3" w:rsidRPr="00EA71B3" w:rsidDel="00E427FB">
          <w:rPr>
            <w:rFonts w:ascii="Times New Roman" w:hAnsi="Times New Roman" w:cs="Times New Roman"/>
            <w:b/>
            <w:bCs/>
          </w:rPr>
          <w:delText xml:space="preserve">O Estado da Arte dos sistemas </w:delText>
        </w:r>
        <w:r w:rsidR="00EA71B3" w:rsidRPr="00D153E3" w:rsidDel="00E427FB">
          <w:rPr>
            <w:rFonts w:ascii="Times New Roman" w:hAnsi="Times New Roman" w:cs="Times New Roman"/>
            <w:b/>
            <w:bCs/>
          </w:rPr>
          <w:delText>de apoio à produção</w:delText>
        </w:r>
        <w:r w:rsidR="001934B3" w:rsidDel="00E427FB">
          <w:rPr>
            <w:rFonts w:ascii="Times New Roman" w:hAnsi="Times New Roman" w:cs="Times New Roman"/>
            <w:b/>
            <w:bCs/>
          </w:rPr>
          <w:delText xml:space="preserve"> legislativa </w:delText>
        </w:r>
        <w:r w:rsidR="00EA71B3" w:rsidRPr="00EA71B3" w:rsidDel="00E427FB">
          <w:rPr>
            <w:rFonts w:ascii="Times New Roman" w:hAnsi="Times New Roman" w:cs="Times New Roman"/>
            <w:b/>
            <w:bCs/>
          </w:rPr>
          <w:delText>na União Europeia e na América Latina</w:delText>
        </w:r>
      </w:del>
    </w:p>
    <w:p w14:paraId="7E81E0B0" w14:textId="6FC1C130" w:rsidR="00460950" w:rsidDel="00E427FB" w:rsidRDefault="000B7DE3" w:rsidP="002B2550">
      <w:pPr>
        <w:pStyle w:val="Default"/>
        <w:numPr>
          <w:ilvl w:val="0"/>
          <w:numId w:val="20"/>
        </w:numPr>
        <w:spacing w:line="360" w:lineRule="auto"/>
        <w:jc w:val="both"/>
        <w:rPr>
          <w:del w:id="56" w:author="Sónia Moreira" w:date="2024-03-21T14:26:00Z"/>
          <w:rFonts w:ascii="Times New Roman" w:hAnsi="Times New Roman" w:cs="Times New Roman"/>
        </w:rPr>
      </w:pPr>
      <w:del w:id="57" w:author="Sónia Moreira" w:date="2024-03-21T14:26:00Z">
        <w:r w:rsidRPr="00460950" w:rsidDel="00E427FB">
          <w:rPr>
            <w:rFonts w:ascii="Times New Roman" w:hAnsi="Times New Roman" w:cs="Times New Roman"/>
          </w:rPr>
          <w:delText>Identificação e caracterização dos sistemas automatizados, desenvolvidos e em desenvolvimento, de apoio à conceção, elaboração e redação de legislação nos países da União Europeia (UE) e da América Latina</w:delText>
        </w:r>
      </w:del>
    </w:p>
    <w:p w14:paraId="5D45F717" w14:textId="37B57A0D" w:rsidR="009906FE" w:rsidRPr="00460950" w:rsidDel="00E427FB" w:rsidRDefault="009906FE" w:rsidP="002B2550">
      <w:pPr>
        <w:pStyle w:val="Default"/>
        <w:numPr>
          <w:ilvl w:val="0"/>
          <w:numId w:val="20"/>
        </w:numPr>
        <w:spacing w:line="360" w:lineRule="auto"/>
        <w:jc w:val="both"/>
        <w:rPr>
          <w:del w:id="58" w:author="Sónia Moreira" w:date="2024-03-21T14:26:00Z"/>
          <w:rFonts w:ascii="Times New Roman" w:hAnsi="Times New Roman" w:cs="Times New Roman"/>
        </w:rPr>
      </w:pPr>
      <w:del w:id="59" w:author="Sónia Moreira" w:date="2024-03-21T14:26:00Z">
        <w:r w:rsidRPr="00460950" w:rsidDel="00E427FB">
          <w:rPr>
            <w:rFonts w:ascii="Times New Roman" w:hAnsi="Times New Roman" w:cs="Times New Roman"/>
          </w:rPr>
          <w:delText>Identificação dos principais obstáculos jurídico-legais ao desenvolvimento e à implementação destes sistemas nos países em causa e das respetivas soluções;</w:delText>
        </w:r>
      </w:del>
    </w:p>
    <w:p w14:paraId="62C31C39" w14:textId="4A9840F2" w:rsidR="009906FE" w:rsidDel="00E427FB" w:rsidRDefault="009906FE" w:rsidP="002B2550">
      <w:pPr>
        <w:pStyle w:val="Default"/>
        <w:numPr>
          <w:ilvl w:val="0"/>
          <w:numId w:val="20"/>
        </w:numPr>
        <w:spacing w:line="360" w:lineRule="auto"/>
        <w:jc w:val="both"/>
        <w:rPr>
          <w:del w:id="60" w:author="Sónia Moreira" w:date="2024-03-21T14:26:00Z"/>
          <w:rFonts w:ascii="Times New Roman" w:hAnsi="Times New Roman" w:cs="Times New Roman"/>
        </w:rPr>
      </w:pPr>
      <w:del w:id="61" w:author="Sónia Moreira" w:date="2024-03-21T14:26:00Z">
        <w:r w:rsidRPr="0047144E" w:rsidDel="00E427FB">
          <w:rPr>
            <w:rFonts w:ascii="Times New Roman" w:hAnsi="Times New Roman" w:cs="Times New Roman"/>
          </w:rPr>
          <w:delText>Análise da existência de plataformas que incorporem a edição de legislação e a gestão de</w:delText>
        </w:r>
        <w:r w:rsidR="0047144E" w:rsidRPr="0047144E" w:rsidDel="00E427FB">
          <w:rPr>
            <w:rFonts w:ascii="Times New Roman" w:hAnsi="Times New Roman" w:cs="Times New Roman"/>
          </w:rPr>
          <w:delText xml:space="preserve"> </w:delText>
        </w:r>
        <w:r w:rsidRPr="0047144E" w:rsidDel="00E427FB">
          <w:rPr>
            <w:rFonts w:ascii="Times New Roman" w:hAnsi="Times New Roman" w:cs="Times New Roman"/>
          </w:rPr>
          <w:delText>bases de dados de conhecimento na área jurídico-legal, identificando as soluções usadas</w:delText>
        </w:r>
      </w:del>
    </w:p>
    <w:p w14:paraId="4C7B4E7B" w14:textId="25E94309" w:rsidR="00C13DDF" w:rsidRPr="00C13DDF" w:rsidDel="00E427FB" w:rsidRDefault="00C13DDF" w:rsidP="002B2550">
      <w:pPr>
        <w:pStyle w:val="Default"/>
        <w:numPr>
          <w:ilvl w:val="0"/>
          <w:numId w:val="20"/>
        </w:numPr>
        <w:spacing w:line="360" w:lineRule="auto"/>
        <w:jc w:val="both"/>
        <w:rPr>
          <w:del w:id="62" w:author="Sónia Moreira" w:date="2024-03-21T14:26:00Z"/>
          <w:rFonts w:ascii="Times New Roman" w:hAnsi="Times New Roman" w:cs="Times New Roman"/>
        </w:rPr>
      </w:pPr>
      <w:del w:id="63" w:author="Sónia Moreira" w:date="2024-03-21T14:26:00Z">
        <w:r w:rsidRPr="00C13DDF" w:rsidDel="00E427FB">
          <w:rPr>
            <w:rFonts w:ascii="Times New Roman" w:hAnsi="Times New Roman" w:cs="Times New Roman"/>
          </w:rPr>
          <w:delText>Análise da existência, nestas plataformas, de mecanismos de interoperabilidade definidos pela Comissão Europeia, para a representação de documentos legislativos, judiciais e</w:delText>
        </w:r>
        <w:r w:rsidDel="00E427FB">
          <w:rPr>
            <w:rFonts w:ascii="Times New Roman" w:hAnsi="Times New Roman" w:cs="Times New Roman"/>
          </w:rPr>
          <w:delText xml:space="preserve"> </w:delText>
        </w:r>
        <w:r w:rsidRPr="00C13DDF" w:rsidDel="00E427FB">
          <w:rPr>
            <w:rFonts w:ascii="Times New Roman" w:hAnsi="Times New Roman" w:cs="Times New Roman"/>
          </w:rPr>
          <w:delText>executivos de forma estruturada:</w:delText>
        </w:r>
      </w:del>
    </w:p>
    <w:p w14:paraId="0E2CEC7B" w14:textId="12DAD9A6" w:rsidR="00C13DDF" w:rsidDel="00E427FB" w:rsidRDefault="00C13DDF" w:rsidP="00566240">
      <w:pPr>
        <w:pStyle w:val="Default"/>
        <w:numPr>
          <w:ilvl w:val="0"/>
          <w:numId w:val="5"/>
        </w:numPr>
        <w:spacing w:line="360" w:lineRule="auto"/>
        <w:jc w:val="both"/>
        <w:rPr>
          <w:del w:id="64" w:author="Sónia Moreira" w:date="2024-03-21T14:26:00Z"/>
          <w:rFonts w:ascii="Times New Roman" w:hAnsi="Times New Roman" w:cs="Times New Roman"/>
        </w:rPr>
      </w:pPr>
      <w:del w:id="65" w:author="Sónia Moreira" w:date="2024-03-21T14:26:00Z">
        <w:r w:rsidRPr="00C13DDF" w:rsidDel="00E427FB">
          <w:rPr>
            <w:rFonts w:ascii="Times New Roman" w:hAnsi="Times New Roman" w:cs="Times New Roman"/>
          </w:rPr>
          <w:delText>através da adoção de protocolos tais como AKN4EU (Akoma Ntoso for EU versão 3 ou</w:delText>
        </w:r>
        <w:r w:rsidR="00566240" w:rsidDel="00E427FB">
          <w:rPr>
            <w:rFonts w:ascii="Times New Roman" w:hAnsi="Times New Roman" w:cs="Times New Roman"/>
          </w:rPr>
          <w:delText xml:space="preserve"> </w:delText>
        </w:r>
        <w:r w:rsidRPr="00C13DDF" w:rsidDel="00E427FB">
          <w:rPr>
            <w:rFonts w:ascii="Times New Roman" w:hAnsi="Times New Roman" w:cs="Times New Roman"/>
          </w:rPr>
          <w:delText>superior); ELI (European Legislation Identifier);</w:delText>
        </w:r>
      </w:del>
    </w:p>
    <w:p w14:paraId="3BD5279A" w14:textId="3AFA92E6" w:rsidR="00566240" w:rsidRPr="00830C2F" w:rsidDel="00E427FB" w:rsidRDefault="00566240" w:rsidP="00566240">
      <w:pPr>
        <w:pStyle w:val="Default"/>
        <w:numPr>
          <w:ilvl w:val="0"/>
          <w:numId w:val="5"/>
        </w:numPr>
        <w:spacing w:line="360" w:lineRule="auto"/>
        <w:jc w:val="both"/>
        <w:rPr>
          <w:del w:id="66" w:author="Sónia Moreira" w:date="2024-03-21T14:26:00Z"/>
          <w:rFonts w:ascii="Times New Roman" w:hAnsi="Times New Roman" w:cs="Times New Roman"/>
        </w:rPr>
      </w:pPr>
      <w:del w:id="67" w:author="Sónia Moreira" w:date="2024-03-21T14:26:00Z">
        <w:r w:rsidRPr="00830C2F" w:rsidDel="00E427FB">
          <w:rPr>
            <w:rFonts w:ascii="Times New Roman" w:hAnsi="Times New Roman" w:cs="Times New Roman"/>
          </w:rPr>
          <w:delText>através da utilização das taxonomias, ontologias, vocabulários, etc. adotados pela União</w:delText>
        </w:r>
        <w:r w:rsidR="00830C2F" w:rsidDel="00E427FB">
          <w:rPr>
            <w:rFonts w:ascii="Times New Roman" w:hAnsi="Times New Roman" w:cs="Times New Roman"/>
          </w:rPr>
          <w:delText xml:space="preserve"> </w:delText>
        </w:r>
        <w:r w:rsidRPr="00830C2F" w:rsidDel="00E427FB">
          <w:rPr>
            <w:rFonts w:ascii="Times New Roman" w:hAnsi="Times New Roman" w:cs="Times New Roman"/>
          </w:rPr>
          <w:delText>Europeia;</w:delText>
        </w:r>
      </w:del>
    </w:p>
    <w:p w14:paraId="3DE8A48E" w14:textId="718331AD" w:rsidR="00566240" w:rsidRPr="00566240" w:rsidDel="00E427FB" w:rsidRDefault="00566240" w:rsidP="002B2550">
      <w:pPr>
        <w:pStyle w:val="Default"/>
        <w:numPr>
          <w:ilvl w:val="0"/>
          <w:numId w:val="20"/>
        </w:numPr>
        <w:spacing w:line="360" w:lineRule="auto"/>
        <w:jc w:val="both"/>
        <w:rPr>
          <w:del w:id="68" w:author="Sónia Moreira" w:date="2024-03-21T14:26:00Z"/>
          <w:rFonts w:ascii="Times New Roman" w:hAnsi="Times New Roman" w:cs="Times New Roman"/>
        </w:rPr>
      </w:pPr>
      <w:del w:id="69" w:author="Sónia Moreira" w:date="2024-03-21T14:26:00Z">
        <w:r w:rsidRPr="00566240" w:rsidDel="00E427FB">
          <w:rPr>
            <w:rFonts w:ascii="Times New Roman" w:hAnsi="Times New Roman" w:cs="Times New Roman"/>
          </w:rPr>
          <w:delText>Análise da existência, nestas plataformas, de mecanismos de segurança e de proteção de</w:delText>
        </w:r>
        <w:r w:rsidR="00830C2F" w:rsidDel="00E427FB">
          <w:rPr>
            <w:rFonts w:ascii="Times New Roman" w:hAnsi="Times New Roman" w:cs="Times New Roman"/>
          </w:rPr>
          <w:delText xml:space="preserve"> </w:delText>
        </w:r>
        <w:r w:rsidRPr="00566240" w:rsidDel="00E427FB">
          <w:rPr>
            <w:rFonts w:ascii="Times New Roman" w:hAnsi="Times New Roman" w:cs="Times New Roman"/>
          </w:rPr>
          <w:delText>dados;</w:delText>
        </w:r>
      </w:del>
    </w:p>
    <w:p w14:paraId="2643DEE6" w14:textId="4EB9B389" w:rsidR="00460950" w:rsidDel="00E427FB" w:rsidRDefault="00566240" w:rsidP="002B2550">
      <w:pPr>
        <w:pStyle w:val="Default"/>
        <w:numPr>
          <w:ilvl w:val="0"/>
          <w:numId w:val="20"/>
        </w:numPr>
        <w:spacing w:line="360" w:lineRule="auto"/>
        <w:jc w:val="both"/>
        <w:rPr>
          <w:del w:id="70" w:author="Sónia Moreira" w:date="2024-03-21T14:26:00Z"/>
          <w:rFonts w:ascii="Times New Roman" w:hAnsi="Times New Roman" w:cs="Times New Roman"/>
        </w:rPr>
      </w:pPr>
      <w:del w:id="71" w:author="Sónia Moreira" w:date="2024-03-21T14:26:00Z">
        <w:r w:rsidRPr="00863FE8" w:rsidDel="00E427FB">
          <w:rPr>
            <w:rFonts w:ascii="Times New Roman" w:hAnsi="Times New Roman" w:cs="Times New Roman"/>
          </w:rPr>
          <w:delText>Identificação dos modelos de dados já usados por outros países na implementação de</w:delText>
        </w:r>
        <w:r w:rsidR="00830C2F" w:rsidRPr="00863FE8" w:rsidDel="00E427FB">
          <w:rPr>
            <w:rFonts w:ascii="Times New Roman" w:hAnsi="Times New Roman" w:cs="Times New Roman"/>
          </w:rPr>
          <w:delText xml:space="preserve"> </w:delText>
        </w:r>
        <w:r w:rsidRPr="00863FE8" w:rsidDel="00E427FB">
          <w:rPr>
            <w:rFonts w:ascii="Times New Roman" w:hAnsi="Times New Roman" w:cs="Times New Roman"/>
          </w:rPr>
          <w:delText>sistemas de apoio à produção legislativa</w:delText>
        </w:r>
      </w:del>
    </w:p>
    <w:p w14:paraId="340370EA" w14:textId="656FA85C" w:rsidR="00247BB6" w:rsidRDefault="00460950">
      <w:pPr>
        <w:rPr>
          <w:ins w:id="72" w:author="Sónia Moreira" w:date="2024-03-21T14:28:00Z"/>
          <w:rFonts w:ascii="Times New Roman" w:hAnsi="Times New Roman" w:cs="Times New Roman"/>
        </w:rPr>
      </w:pPr>
      <w:del w:id="73" w:author="Sónia Moreira" w:date="2024-03-21T14:27:00Z">
        <w:r w:rsidDel="00247BB6">
          <w:rPr>
            <w:rFonts w:ascii="Times New Roman" w:hAnsi="Times New Roman" w:cs="Times New Roman"/>
          </w:rPr>
          <w:br w:type="page"/>
        </w:r>
      </w:del>
      <w:ins w:id="74" w:author="Sónia Moreira" w:date="2024-03-21T14:27:00Z">
        <w:r w:rsidR="00247BB6">
          <w:rPr>
            <w:rFonts w:ascii="Times New Roman" w:hAnsi="Times New Roman" w:cs="Times New Roman"/>
          </w:rPr>
          <w:br w:type="page"/>
        </w:r>
      </w:ins>
    </w:p>
    <w:p w14:paraId="079AC56A" w14:textId="77777777" w:rsidR="00247BB6" w:rsidRDefault="00247BB6">
      <w:pPr>
        <w:rPr>
          <w:ins w:id="75" w:author="Sónia Moreira" w:date="2024-03-21T14:27:00Z"/>
          <w:rFonts w:ascii="Times New Roman" w:hAnsi="Times New Roman" w:cs="Times New Roman"/>
        </w:rPr>
      </w:pPr>
    </w:p>
    <w:p w14:paraId="4EE76240" w14:textId="4DBF0B88" w:rsidR="00247BB6" w:rsidDel="00247BB6" w:rsidRDefault="00247BB6">
      <w:pPr>
        <w:rPr>
          <w:del w:id="76" w:author="Sónia Moreira" w:date="2024-03-21T14:27:00Z"/>
          <w:rFonts w:ascii="Times New Roman" w:hAnsi="Times New Roman" w:cs="Times New Roman"/>
          <w:color w:val="000000"/>
          <w:sz w:val="24"/>
          <w:szCs w:val="24"/>
          <w14:ligatures w14:val="standardContextual"/>
        </w:rPr>
      </w:pPr>
    </w:p>
    <w:sdt>
      <w:sdtPr>
        <w:rPr>
          <w:rFonts w:asciiTheme="minorHAnsi" w:eastAsiaTheme="minorEastAsia" w:hAnsiTheme="minorHAnsi" w:cstheme="minorBidi"/>
          <w:color w:val="auto"/>
          <w:sz w:val="22"/>
          <w:szCs w:val="22"/>
          <w:lang w:val="pt-PT"/>
        </w:rPr>
        <w:id w:val="-1878687490"/>
        <w:docPartObj>
          <w:docPartGallery w:val="Table of Contents"/>
          <w:docPartUnique/>
        </w:docPartObj>
      </w:sdtPr>
      <w:sdtEndPr>
        <w:rPr>
          <w:b/>
          <w:bCs/>
        </w:rPr>
      </w:sdtEndPr>
      <w:sdtContent>
        <w:p w14:paraId="5B69E760" w14:textId="78C8FA0F" w:rsidR="007107A4" w:rsidRPr="007107A4" w:rsidRDefault="007107A4" w:rsidP="007107A4">
          <w:pPr>
            <w:pStyle w:val="Cabealhodondice"/>
            <w:spacing w:after="240"/>
            <w:rPr>
              <w:rFonts w:ascii="Times New Roman" w:hAnsi="Times New Roman" w:cs="Times New Roman"/>
              <w:color w:val="auto"/>
            </w:rPr>
          </w:pPr>
          <w:r w:rsidRPr="007107A4">
            <w:rPr>
              <w:rFonts w:ascii="Times New Roman" w:hAnsi="Times New Roman" w:cs="Times New Roman"/>
              <w:color w:val="auto"/>
              <w:lang w:val="pt-PT"/>
            </w:rPr>
            <w:t>Índice</w:t>
          </w:r>
        </w:p>
        <w:p w14:paraId="0EBFDB49" w14:textId="1F007037" w:rsidR="00247BB6" w:rsidRDefault="007107A4">
          <w:pPr>
            <w:pStyle w:val="ndice1"/>
            <w:rPr>
              <w:ins w:id="77" w:author="Sónia Moreira" w:date="2024-03-21T14:29:00Z"/>
              <w:rStyle w:val="Hiperligao"/>
              <w:noProof/>
            </w:rPr>
          </w:pPr>
          <w:r>
            <w:fldChar w:fldCharType="begin"/>
          </w:r>
          <w:r>
            <w:instrText xml:space="preserve"> TOC \o "1-3" \h \z \u </w:instrText>
          </w:r>
          <w:r>
            <w:fldChar w:fldCharType="separate"/>
          </w:r>
          <w:ins w:id="78" w:author="Sónia Moreira" w:date="2024-03-21T14:27:00Z">
            <w:r w:rsidR="00247BB6" w:rsidRPr="00FC715A">
              <w:rPr>
                <w:rStyle w:val="Hiperligao"/>
                <w:noProof/>
              </w:rPr>
              <w:fldChar w:fldCharType="begin"/>
            </w:r>
            <w:r w:rsidR="00247BB6" w:rsidRPr="00FC715A">
              <w:rPr>
                <w:rStyle w:val="Hiperligao"/>
                <w:noProof/>
              </w:rPr>
              <w:instrText xml:space="preserve"> </w:instrText>
            </w:r>
            <w:r w:rsidR="00247BB6">
              <w:rPr>
                <w:noProof/>
              </w:rPr>
              <w:instrText>HYPERLINK \l "_Toc161923692"</w:instrText>
            </w:r>
            <w:r w:rsidR="00247BB6" w:rsidRPr="00FC715A">
              <w:rPr>
                <w:rStyle w:val="Hiperligao"/>
                <w:noProof/>
              </w:rPr>
              <w:instrText xml:space="preserve"> </w:instrText>
            </w:r>
            <w:r w:rsidR="00247BB6" w:rsidRPr="00FC715A">
              <w:rPr>
                <w:rStyle w:val="Hiperligao"/>
                <w:noProof/>
              </w:rPr>
            </w:r>
            <w:r w:rsidR="00247BB6" w:rsidRPr="00FC715A">
              <w:rPr>
                <w:rStyle w:val="Hiperligao"/>
                <w:noProof/>
              </w:rPr>
              <w:fldChar w:fldCharType="separate"/>
            </w:r>
            <w:r w:rsidR="00247BB6" w:rsidRPr="00FC715A">
              <w:rPr>
                <w:rStyle w:val="Hiperligao"/>
                <w:rFonts w:ascii="Times New Roman" w:hAnsi="Times New Roman" w:cs="Times New Roman"/>
                <w:b/>
                <w:bCs/>
                <w:noProof/>
              </w:rPr>
              <w:t>SUMÁRIO</w:t>
            </w:r>
            <w:r w:rsidR="00247BB6">
              <w:rPr>
                <w:noProof/>
                <w:webHidden/>
              </w:rPr>
              <w:tab/>
            </w:r>
            <w:r w:rsidR="00247BB6">
              <w:rPr>
                <w:noProof/>
                <w:webHidden/>
              </w:rPr>
              <w:fldChar w:fldCharType="begin"/>
            </w:r>
            <w:r w:rsidR="00247BB6">
              <w:rPr>
                <w:noProof/>
                <w:webHidden/>
              </w:rPr>
              <w:instrText xml:space="preserve"> PAGEREF _Toc161923692 \h </w:instrText>
            </w:r>
            <w:r w:rsidR="00247BB6">
              <w:rPr>
                <w:noProof/>
                <w:webHidden/>
              </w:rPr>
            </w:r>
          </w:ins>
          <w:r w:rsidR="00247BB6">
            <w:rPr>
              <w:noProof/>
              <w:webHidden/>
            </w:rPr>
            <w:fldChar w:fldCharType="separate"/>
          </w:r>
          <w:ins w:id="79" w:author="Sónia Moreira" w:date="2024-03-21T14:27:00Z">
            <w:r w:rsidR="00247BB6">
              <w:rPr>
                <w:noProof/>
                <w:webHidden/>
              </w:rPr>
              <w:t>3</w:t>
            </w:r>
            <w:r w:rsidR="00247BB6">
              <w:rPr>
                <w:noProof/>
                <w:webHidden/>
              </w:rPr>
              <w:fldChar w:fldCharType="end"/>
            </w:r>
            <w:r w:rsidR="00247BB6" w:rsidRPr="00FC715A">
              <w:rPr>
                <w:rStyle w:val="Hiperligao"/>
                <w:noProof/>
              </w:rPr>
              <w:fldChar w:fldCharType="end"/>
            </w:r>
          </w:ins>
        </w:p>
        <w:p w14:paraId="63D8BB05" w14:textId="77777777" w:rsidR="009B34E0" w:rsidRPr="009B34E0" w:rsidRDefault="009B34E0" w:rsidP="009B34E0">
          <w:pPr>
            <w:rPr>
              <w:ins w:id="80" w:author="Sónia Moreira" w:date="2024-03-21T14:27:00Z"/>
              <w:rPrChange w:id="81" w:author="Sónia Moreira" w:date="2024-03-21T14:29:00Z">
                <w:rPr>
                  <w:ins w:id="82" w:author="Sónia Moreira" w:date="2024-03-21T14:27:00Z"/>
                  <w:rFonts w:eastAsiaTheme="minorEastAsia"/>
                  <w:noProof/>
                  <w:kern w:val="2"/>
                  <w:lang w:val="en-US"/>
                  <w14:ligatures w14:val="standardContextual"/>
                </w:rPr>
              </w:rPrChange>
            </w:rPr>
            <w:pPrChange w:id="83" w:author="Sónia Moreira" w:date="2024-03-21T14:29:00Z">
              <w:pPr>
                <w:pStyle w:val="ndice1"/>
              </w:pPr>
            </w:pPrChange>
          </w:pPr>
        </w:p>
        <w:p w14:paraId="714C3038" w14:textId="17D18315" w:rsidR="00247BB6" w:rsidRDefault="00247BB6">
          <w:pPr>
            <w:pStyle w:val="ndice1"/>
            <w:rPr>
              <w:ins w:id="84" w:author="Sónia Moreira" w:date="2024-03-21T14:29:00Z"/>
              <w:rStyle w:val="Hiperligao"/>
              <w:noProof/>
            </w:rPr>
          </w:pPr>
          <w:ins w:id="85" w:author="Sónia Moreira" w:date="2024-03-21T14:27:00Z">
            <w:r w:rsidRPr="00FC715A">
              <w:rPr>
                <w:rStyle w:val="Hiperligao"/>
                <w:noProof/>
              </w:rPr>
              <w:fldChar w:fldCharType="begin"/>
            </w:r>
            <w:r w:rsidRPr="00FC715A">
              <w:rPr>
                <w:rStyle w:val="Hiperligao"/>
                <w:noProof/>
              </w:rPr>
              <w:instrText xml:space="preserve"> </w:instrText>
            </w:r>
            <w:r>
              <w:rPr>
                <w:noProof/>
              </w:rPr>
              <w:instrText>HYPERLINK \l "_Toc161923693"</w:instrText>
            </w:r>
            <w:r w:rsidRPr="00FC715A">
              <w:rPr>
                <w:rStyle w:val="Hiperligao"/>
                <w:noProof/>
              </w:rPr>
              <w:instrText xml:space="preserve"> </w:instrText>
            </w:r>
            <w:r w:rsidRPr="00FC715A">
              <w:rPr>
                <w:rStyle w:val="Hiperligao"/>
                <w:noProof/>
              </w:rPr>
            </w:r>
            <w:r w:rsidRPr="00FC715A">
              <w:rPr>
                <w:rStyle w:val="Hiperligao"/>
                <w:noProof/>
              </w:rPr>
              <w:fldChar w:fldCharType="separate"/>
            </w:r>
            <w:r w:rsidRPr="00FC715A">
              <w:rPr>
                <w:rStyle w:val="Hiperligao"/>
                <w:rFonts w:ascii="Times New Roman" w:hAnsi="Times New Roman" w:cs="Times New Roman"/>
                <w:b/>
                <w:bCs/>
                <w:noProof/>
              </w:rPr>
              <w:t>Parte I – Enquadramento jurídico</w:t>
            </w:r>
            <w:r>
              <w:rPr>
                <w:noProof/>
                <w:webHidden/>
              </w:rPr>
              <w:tab/>
            </w:r>
            <w:r>
              <w:rPr>
                <w:noProof/>
                <w:webHidden/>
              </w:rPr>
              <w:fldChar w:fldCharType="begin"/>
            </w:r>
            <w:r>
              <w:rPr>
                <w:noProof/>
                <w:webHidden/>
              </w:rPr>
              <w:instrText xml:space="preserve"> PAGEREF _Toc161923693 \h </w:instrText>
            </w:r>
            <w:r>
              <w:rPr>
                <w:noProof/>
                <w:webHidden/>
              </w:rPr>
            </w:r>
          </w:ins>
          <w:r>
            <w:rPr>
              <w:noProof/>
              <w:webHidden/>
            </w:rPr>
            <w:fldChar w:fldCharType="separate"/>
          </w:r>
          <w:ins w:id="86" w:author="Sónia Moreira" w:date="2024-03-21T14:27:00Z">
            <w:r>
              <w:rPr>
                <w:noProof/>
                <w:webHidden/>
              </w:rPr>
              <w:t>6</w:t>
            </w:r>
            <w:r>
              <w:rPr>
                <w:noProof/>
                <w:webHidden/>
              </w:rPr>
              <w:fldChar w:fldCharType="end"/>
            </w:r>
            <w:r w:rsidRPr="00FC715A">
              <w:rPr>
                <w:rStyle w:val="Hiperligao"/>
                <w:noProof/>
              </w:rPr>
              <w:fldChar w:fldCharType="end"/>
            </w:r>
          </w:ins>
        </w:p>
        <w:p w14:paraId="1DFF9DE3" w14:textId="77777777" w:rsidR="009B34E0" w:rsidRPr="009B34E0" w:rsidRDefault="009B34E0" w:rsidP="009B34E0">
          <w:pPr>
            <w:rPr>
              <w:ins w:id="87" w:author="Sónia Moreira" w:date="2024-03-21T14:27:00Z"/>
              <w:rPrChange w:id="88" w:author="Sónia Moreira" w:date="2024-03-21T14:29:00Z">
                <w:rPr>
                  <w:ins w:id="89" w:author="Sónia Moreira" w:date="2024-03-21T14:27:00Z"/>
                  <w:rFonts w:eastAsiaTheme="minorEastAsia"/>
                  <w:noProof/>
                  <w:kern w:val="2"/>
                  <w:lang w:val="en-US"/>
                  <w14:ligatures w14:val="standardContextual"/>
                </w:rPr>
              </w:rPrChange>
            </w:rPr>
            <w:pPrChange w:id="90" w:author="Sónia Moreira" w:date="2024-03-21T14:29:00Z">
              <w:pPr>
                <w:pStyle w:val="ndice1"/>
              </w:pPr>
            </w:pPrChange>
          </w:pPr>
        </w:p>
        <w:p w14:paraId="12E2D719" w14:textId="647BED32" w:rsidR="00247BB6" w:rsidRDefault="00247BB6">
          <w:pPr>
            <w:pStyle w:val="ndice1"/>
            <w:rPr>
              <w:ins w:id="91" w:author="Sónia Moreira" w:date="2024-03-21T14:27:00Z"/>
              <w:rFonts w:eastAsiaTheme="minorEastAsia"/>
              <w:noProof/>
              <w:kern w:val="2"/>
              <w:lang w:val="en-US"/>
              <w14:ligatures w14:val="standardContextual"/>
            </w:rPr>
          </w:pPr>
          <w:ins w:id="92" w:author="Sónia Moreira" w:date="2024-03-21T14:27:00Z">
            <w:r w:rsidRPr="00FC715A">
              <w:rPr>
                <w:rStyle w:val="Hiperligao"/>
                <w:noProof/>
              </w:rPr>
              <w:fldChar w:fldCharType="begin"/>
            </w:r>
            <w:r w:rsidRPr="00FC715A">
              <w:rPr>
                <w:rStyle w:val="Hiperligao"/>
                <w:noProof/>
              </w:rPr>
              <w:instrText xml:space="preserve"> </w:instrText>
            </w:r>
            <w:r>
              <w:rPr>
                <w:noProof/>
              </w:rPr>
              <w:instrText>HYPERLINK \l "_Toc161923694"</w:instrText>
            </w:r>
            <w:r w:rsidRPr="00FC715A">
              <w:rPr>
                <w:rStyle w:val="Hiperligao"/>
                <w:noProof/>
              </w:rPr>
              <w:instrText xml:space="preserve"> </w:instrText>
            </w:r>
            <w:r w:rsidRPr="00FC715A">
              <w:rPr>
                <w:rStyle w:val="Hiperligao"/>
                <w:noProof/>
              </w:rPr>
            </w:r>
            <w:r w:rsidRPr="00FC715A">
              <w:rPr>
                <w:rStyle w:val="Hiperligao"/>
                <w:noProof/>
              </w:rPr>
              <w:fldChar w:fldCharType="separate"/>
            </w:r>
            <w:r w:rsidRPr="00FC715A">
              <w:rPr>
                <w:rStyle w:val="Hiperligao"/>
                <w:rFonts w:ascii="Times New Roman" w:hAnsi="Times New Roman" w:cs="Times New Roman"/>
                <w:b/>
                <w:bCs/>
                <w:noProof/>
              </w:rPr>
              <w:t>1.</w:t>
            </w:r>
            <w:r>
              <w:rPr>
                <w:rFonts w:eastAsiaTheme="minorEastAsia"/>
                <w:noProof/>
                <w:kern w:val="2"/>
                <w:lang w:val="en-US"/>
                <w14:ligatures w14:val="standardContextual"/>
              </w:rPr>
              <w:tab/>
            </w:r>
            <w:r w:rsidRPr="00FC715A">
              <w:rPr>
                <w:rStyle w:val="Hiperligao"/>
                <w:rFonts w:ascii="Times New Roman" w:hAnsi="Times New Roman" w:cs="Times New Roman"/>
                <w:b/>
                <w:bCs/>
                <w:noProof/>
              </w:rPr>
              <w:t>A Proposta de Regulamento Europeu sobre Inteligência Artificial (IA)</w:t>
            </w:r>
            <w:r>
              <w:rPr>
                <w:noProof/>
                <w:webHidden/>
              </w:rPr>
              <w:tab/>
            </w:r>
            <w:r>
              <w:rPr>
                <w:noProof/>
                <w:webHidden/>
              </w:rPr>
              <w:fldChar w:fldCharType="begin"/>
            </w:r>
            <w:r>
              <w:rPr>
                <w:noProof/>
                <w:webHidden/>
              </w:rPr>
              <w:instrText xml:space="preserve"> PAGEREF _Toc161923694 \h </w:instrText>
            </w:r>
            <w:r>
              <w:rPr>
                <w:noProof/>
                <w:webHidden/>
              </w:rPr>
            </w:r>
          </w:ins>
          <w:r>
            <w:rPr>
              <w:noProof/>
              <w:webHidden/>
            </w:rPr>
            <w:fldChar w:fldCharType="separate"/>
          </w:r>
          <w:ins w:id="93" w:author="Sónia Moreira" w:date="2024-03-21T14:27:00Z">
            <w:r>
              <w:rPr>
                <w:noProof/>
                <w:webHidden/>
              </w:rPr>
              <w:t>6</w:t>
            </w:r>
            <w:r>
              <w:rPr>
                <w:noProof/>
                <w:webHidden/>
              </w:rPr>
              <w:fldChar w:fldCharType="end"/>
            </w:r>
            <w:r w:rsidRPr="00FC715A">
              <w:rPr>
                <w:rStyle w:val="Hiperligao"/>
                <w:noProof/>
              </w:rPr>
              <w:fldChar w:fldCharType="end"/>
            </w:r>
          </w:ins>
        </w:p>
        <w:p w14:paraId="23628C36" w14:textId="67B5AB2B" w:rsidR="00247BB6" w:rsidRDefault="00247BB6">
          <w:pPr>
            <w:pStyle w:val="ndice2"/>
            <w:rPr>
              <w:ins w:id="94" w:author="Sónia Moreira" w:date="2024-03-21T14:27:00Z"/>
              <w:rFonts w:eastAsiaTheme="minorEastAsia"/>
              <w:noProof/>
              <w:kern w:val="2"/>
              <w:lang w:val="en-US"/>
              <w14:ligatures w14:val="standardContextual"/>
            </w:rPr>
          </w:pPr>
          <w:ins w:id="95" w:author="Sónia Moreira" w:date="2024-03-21T14:27:00Z">
            <w:r w:rsidRPr="00FC715A">
              <w:rPr>
                <w:rStyle w:val="Hiperligao"/>
                <w:noProof/>
              </w:rPr>
              <w:fldChar w:fldCharType="begin"/>
            </w:r>
            <w:r w:rsidRPr="00FC715A">
              <w:rPr>
                <w:rStyle w:val="Hiperligao"/>
                <w:noProof/>
              </w:rPr>
              <w:instrText xml:space="preserve"> </w:instrText>
            </w:r>
            <w:r>
              <w:rPr>
                <w:noProof/>
              </w:rPr>
              <w:instrText>HYPERLINK \l "_Toc161923695"</w:instrText>
            </w:r>
            <w:r w:rsidRPr="00FC715A">
              <w:rPr>
                <w:rStyle w:val="Hiperligao"/>
                <w:noProof/>
              </w:rPr>
              <w:instrText xml:space="preserve"> </w:instrText>
            </w:r>
            <w:r w:rsidRPr="00FC715A">
              <w:rPr>
                <w:rStyle w:val="Hiperligao"/>
                <w:noProof/>
              </w:rPr>
            </w:r>
            <w:r w:rsidRPr="00FC715A">
              <w:rPr>
                <w:rStyle w:val="Hiperligao"/>
                <w:noProof/>
              </w:rPr>
              <w:fldChar w:fldCharType="separate"/>
            </w:r>
            <w:r w:rsidRPr="00FC715A">
              <w:rPr>
                <w:rStyle w:val="Hiperligao"/>
                <w:rFonts w:ascii="Times New Roman" w:hAnsi="Times New Roman" w:cs="Times New Roman"/>
                <w:b/>
                <w:bCs/>
                <w:i/>
                <w:iCs/>
                <w:noProof/>
              </w:rPr>
              <w:t>1.1.</w:t>
            </w:r>
            <w:r>
              <w:rPr>
                <w:rFonts w:eastAsiaTheme="minorEastAsia"/>
                <w:noProof/>
                <w:kern w:val="2"/>
                <w:lang w:val="en-US"/>
                <w14:ligatures w14:val="standardContextual"/>
              </w:rPr>
              <w:tab/>
            </w:r>
            <w:r w:rsidRPr="00FC715A">
              <w:rPr>
                <w:rStyle w:val="Hiperligao"/>
                <w:rFonts w:ascii="Times New Roman" w:hAnsi="Times New Roman" w:cs="Times New Roman"/>
                <w:b/>
                <w:bCs/>
                <w:i/>
                <w:iCs/>
                <w:noProof/>
              </w:rPr>
              <w:t>Considerações gerais sobre a evolução da regulamentação europeia da IA</w:t>
            </w:r>
            <w:r>
              <w:rPr>
                <w:noProof/>
                <w:webHidden/>
              </w:rPr>
              <w:tab/>
            </w:r>
            <w:r>
              <w:rPr>
                <w:noProof/>
                <w:webHidden/>
              </w:rPr>
              <w:fldChar w:fldCharType="begin"/>
            </w:r>
            <w:r>
              <w:rPr>
                <w:noProof/>
                <w:webHidden/>
              </w:rPr>
              <w:instrText xml:space="preserve"> PAGEREF _Toc161923695 \h </w:instrText>
            </w:r>
            <w:r>
              <w:rPr>
                <w:noProof/>
                <w:webHidden/>
              </w:rPr>
            </w:r>
          </w:ins>
          <w:r>
            <w:rPr>
              <w:noProof/>
              <w:webHidden/>
            </w:rPr>
            <w:fldChar w:fldCharType="separate"/>
          </w:r>
          <w:ins w:id="96" w:author="Sónia Moreira" w:date="2024-03-21T14:27:00Z">
            <w:r>
              <w:rPr>
                <w:noProof/>
                <w:webHidden/>
              </w:rPr>
              <w:t>6</w:t>
            </w:r>
            <w:r>
              <w:rPr>
                <w:noProof/>
                <w:webHidden/>
              </w:rPr>
              <w:fldChar w:fldCharType="end"/>
            </w:r>
            <w:r w:rsidRPr="00FC715A">
              <w:rPr>
                <w:rStyle w:val="Hiperligao"/>
                <w:noProof/>
              </w:rPr>
              <w:fldChar w:fldCharType="end"/>
            </w:r>
          </w:ins>
        </w:p>
        <w:p w14:paraId="16A9BAF4" w14:textId="0BDBE842" w:rsidR="00247BB6" w:rsidRDefault="00247BB6">
          <w:pPr>
            <w:pStyle w:val="ndice2"/>
            <w:rPr>
              <w:ins w:id="97" w:author="Sónia Moreira" w:date="2024-03-21T14:27:00Z"/>
              <w:rFonts w:eastAsiaTheme="minorEastAsia"/>
              <w:noProof/>
              <w:kern w:val="2"/>
              <w:lang w:val="en-US"/>
              <w14:ligatures w14:val="standardContextual"/>
            </w:rPr>
          </w:pPr>
          <w:ins w:id="98" w:author="Sónia Moreira" w:date="2024-03-21T14:27:00Z">
            <w:r w:rsidRPr="00FC715A">
              <w:rPr>
                <w:rStyle w:val="Hiperligao"/>
                <w:noProof/>
              </w:rPr>
              <w:fldChar w:fldCharType="begin"/>
            </w:r>
            <w:r w:rsidRPr="00FC715A">
              <w:rPr>
                <w:rStyle w:val="Hiperligao"/>
                <w:noProof/>
              </w:rPr>
              <w:instrText xml:space="preserve"> </w:instrText>
            </w:r>
            <w:r>
              <w:rPr>
                <w:noProof/>
              </w:rPr>
              <w:instrText>HYPERLINK \l "_Toc161923696"</w:instrText>
            </w:r>
            <w:r w:rsidRPr="00FC715A">
              <w:rPr>
                <w:rStyle w:val="Hiperligao"/>
                <w:noProof/>
              </w:rPr>
              <w:instrText xml:space="preserve"> </w:instrText>
            </w:r>
            <w:r w:rsidRPr="00FC715A">
              <w:rPr>
                <w:rStyle w:val="Hiperligao"/>
                <w:noProof/>
              </w:rPr>
            </w:r>
            <w:r w:rsidRPr="00FC715A">
              <w:rPr>
                <w:rStyle w:val="Hiperligao"/>
                <w:noProof/>
              </w:rPr>
              <w:fldChar w:fldCharType="separate"/>
            </w:r>
            <w:r w:rsidRPr="00FC715A">
              <w:rPr>
                <w:rStyle w:val="Hiperligao"/>
                <w:rFonts w:ascii="Times New Roman" w:hAnsi="Times New Roman" w:cs="Times New Roman"/>
                <w:b/>
                <w:bCs/>
                <w:i/>
                <w:iCs/>
                <w:noProof/>
              </w:rPr>
              <w:t>1.2.</w:t>
            </w:r>
            <w:r>
              <w:rPr>
                <w:rFonts w:eastAsiaTheme="minorEastAsia"/>
                <w:noProof/>
                <w:kern w:val="2"/>
                <w:lang w:val="en-US"/>
                <w14:ligatures w14:val="standardContextual"/>
              </w:rPr>
              <w:tab/>
            </w:r>
            <w:r w:rsidRPr="00FC715A">
              <w:rPr>
                <w:rStyle w:val="Hiperligao"/>
                <w:rFonts w:ascii="Times New Roman" w:hAnsi="Times New Roman" w:cs="Times New Roman"/>
                <w:b/>
                <w:bCs/>
                <w:i/>
                <w:iCs/>
                <w:noProof/>
              </w:rPr>
              <w:t>Sistemas de IA de risco inaceitável, de alto risco/risco elevado, de baixo risco/risco reduzido e de risco mínimo</w:t>
            </w:r>
            <w:r>
              <w:rPr>
                <w:noProof/>
                <w:webHidden/>
              </w:rPr>
              <w:tab/>
            </w:r>
            <w:r>
              <w:rPr>
                <w:noProof/>
                <w:webHidden/>
              </w:rPr>
              <w:fldChar w:fldCharType="begin"/>
            </w:r>
            <w:r>
              <w:rPr>
                <w:noProof/>
                <w:webHidden/>
              </w:rPr>
              <w:instrText xml:space="preserve"> PAGEREF _Toc161923696 \h </w:instrText>
            </w:r>
            <w:r>
              <w:rPr>
                <w:noProof/>
                <w:webHidden/>
              </w:rPr>
            </w:r>
          </w:ins>
          <w:r>
            <w:rPr>
              <w:noProof/>
              <w:webHidden/>
            </w:rPr>
            <w:fldChar w:fldCharType="separate"/>
          </w:r>
          <w:ins w:id="99" w:author="Sónia Moreira" w:date="2024-03-21T14:27:00Z">
            <w:r>
              <w:rPr>
                <w:noProof/>
                <w:webHidden/>
              </w:rPr>
              <w:t>9</w:t>
            </w:r>
            <w:r>
              <w:rPr>
                <w:noProof/>
                <w:webHidden/>
              </w:rPr>
              <w:fldChar w:fldCharType="end"/>
            </w:r>
            <w:r w:rsidRPr="00FC715A">
              <w:rPr>
                <w:rStyle w:val="Hiperligao"/>
                <w:noProof/>
              </w:rPr>
              <w:fldChar w:fldCharType="end"/>
            </w:r>
          </w:ins>
        </w:p>
        <w:p w14:paraId="0875D31F" w14:textId="113ADD1D" w:rsidR="00247BB6" w:rsidRDefault="00247BB6">
          <w:pPr>
            <w:pStyle w:val="ndice2"/>
            <w:rPr>
              <w:ins w:id="100" w:author="Sónia Moreira" w:date="2024-03-21T14:29:00Z"/>
              <w:rStyle w:val="Hiperligao"/>
              <w:noProof/>
            </w:rPr>
          </w:pPr>
          <w:ins w:id="101" w:author="Sónia Moreira" w:date="2024-03-21T14:27:00Z">
            <w:r w:rsidRPr="00FC715A">
              <w:rPr>
                <w:rStyle w:val="Hiperligao"/>
                <w:noProof/>
              </w:rPr>
              <w:fldChar w:fldCharType="begin"/>
            </w:r>
            <w:r w:rsidRPr="00FC715A">
              <w:rPr>
                <w:rStyle w:val="Hiperligao"/>
                <w:noProof/>
              </w:rPr>
              <w:instrText xml:space="preserve"> </w:instrText>
            </w:r>
            <w:r>
              <w:rPr>
                <w:noProof/>
              </w:rPr>
              <w:instrText>HYPERLINK \l "_Toc161923697"</w:instrText>
            </w:r>
            <w:r w:rsidRPr="00FC715A">
              <w:rPr>
                <w:rStyle w:val="Hiperligao"/>
                <w:noProof/>
              </w:rPr>
              <w:instrText xml:space="preserve"> </w:instrText>
            </w:r>
            <w:r w:rsidRPr="00FC715A">
              <w:rPr>
                <w:rStyle w:val="Hiperligao"/>
                <w:noProof/>
              </w:rPr>
            </w:r>
            <w:r w:rsidRPr="00FC715A">
              <w:rPr>
                <w:rStyle w:val="Hiperligao"/>
                <w:noProof/>
              </w:rPr>
              <w:fldChar w:fldCharType="separate"/>
            </w:r>
            <w:r w:rsidRPr="00FC715A">
              <w:rPr>
                <w:rStyle w:val="Hiperligao"/>
                <w:rFonts w:ascii="Times New Roman" w:hAnsi="Times New Roman" w:cs="Times New Roman"/>
                <w:b/>
                <w:bCs/>
                <w:i/>
                <w:iCs/>
                <w:noProof/>
              </w:rPr>
              <w:t>1.3.</w:t>
            </w:r>
            <w:r>
              <w:rPr>
                <w:rFonts w:eastAsiaTheme="minorEastAsia"/>
                <w:noProof/>
                <w:kern w:val="2"/>
                <w:lang w:val="en-US"/>
                <w14:ligatures w14:val="standardContextual"/>
              </w:rPr>
              <w:tab/>
            </w:r>
            <w:r w:rsidRPr="00FC715A">
              <w:rPr>
                <w:rStyle w:val="Hiperligao"/>
                <w:rFonts w:ascii="Times New Roman" w:hAnsi="Times New Roman" w:cs="Times New Roman"/>
                <w:b/>
                <w:bCs/>
                <w:i/>
                <w:iCs/>
                <w:noProof/>
              </w:rPr>
              <w:t>Possíveis zonas de colisão com um sistema de auxílio à produção legislativa</w:t>
            </w:r>
            <w:r>
              <w:rPr>
                <w:noProof/>
                <w:webHidden/>
              </w:rPr>
              <w:tab/>
            </w:r>
            <w:r>
              <w:rPr>
                <w:noProof/>
                <w:webHidden/>
              </w:rPr>
              <w:fldChar w:fldCharType="begin"/>
            </w:r>
            <w:r>
              <w:rPr>
                <w:noProof/>
                <w:webHidden/>
              </w:rPr>
              <w:instrText xml:space="preserve"> PAGEREF _Toc161923697 \h </w:instrText>
            </w:r>
            <w:r>
              <w:rPr>
                <w:noProof/>
                <w:webHidden/>
              </w:rPr>
            </w:r>
          </w:ins>
          <w:r>
            <w:rPr>
              <w:noProof/>
              <w:webHidden/>
            </w:rPr>
            <w:fldChar w:fldCharType="separate"/>
          </w:r>
          <w:ins w:id="102" w:author="Sónia Moreira" w:date="2024-03-21T14:27:00Z">
            <w:r>
              <w:rPr>
                <w:noProof/>
                <w:webHidden/>
              </w:rPr>
              <w:t>17</w:t>
            </w:r>
            <w:r>
              <w:rPr>
                <w:noProof/>
                <w:webHidden/>
              </w:rPr>
              <w:fldChar w:fldCharType="end"/>
            </w:r>
            <w:r w:rsidRPr="00FC715A">
              <w:rPr>
                <w:rStyle w:val="Hiperligao"/>
                <w:noProof/>
              </w:rPr>
              <w:fldChar w:fldCharType="end"/>
            </w:r>
          </w:ins>
        </w:p>
        <w:p w14:paraId="2698C1CE" w14:textId="77777777" w:rsidR="009B34E0" w:rsidRPr="009B34E0" w:rsidRDefault="009B34E0" w:rsidP="009B34E0">
          <w:pPr>
            <w:rPr>
              <w:ins w:id="103" w:author="Sónia Moreira" w:date="2024-03-21T14:27:00Z"/>
              <w:rPrChange w:id="104" w:author="Sónia Moreira" w:date="2024-03-21T14:29:00Z">
                <w:rPr>
                  <w:ins w:id="105" w:author="Sónia Moreira" w:date="2024-03-21T14:27:00Z"/>
                  <w:rFonts w:eastAsiaTheme="minorEastAsia"/>
                  <w:noProof/>
                  <w:kern w:val="2"/>
                  <w:lang w:val="en-US"/>
                  <w14:ligatures w14:val="standardContextual"/>
                </w:rPr>
              </w:rPrChange>
            </w:rPr>
            <w:pPrChange w:id="106" w:author="Sónia Moreira" w:date="2024-03-21T14:29:00Z">
              <w:pPr>
                <w:pStyle w:val="ndice2"/>
              </w:pPr>
            </w:pPrChange>
          </w:pPr>
        </w:p>
        <w:p w14:paraId="2B3113BF" w14:textId="3E4488FA" w:rsidR="00247BB6" w:rsidRDefault="00247BB6">
          <w:pPr>
            <w:pStyle w:val="ndice1"/>
            <w:rPr>
              <w:ins w:id="107" w:author="Sónia Moreira" w:date="2024-03-21T14:29:00Z"/>
              <w:rStyle w:val="Hiperligao"/>
              <w:noProof/>
            </w:rPr>
          </w:pPr>
          <w:ins w:id="108" w:author="Sónia Moreira" w:date="2024-03-21T14:27:00Z">
            <w:r w:rsidRPr="00FC715A">
              <w:rPr>
                <w:rStyle w:val="Hiperligao"/>
                <w:noProof/>
              </w:rPr>
              <w:fldChar w:fldCharType="begin"/>
            </w:r>
            <w:r w:rsidRPr="00FC715A">
              <w:rPr>
                <w:rStyle w:val="Hiperligao"/>
                <w:noProof/>
              </w:rPr>
              <w:instrText xml:space="preserve"> </w:instrText>
            </w:r>
            <w:r>
              <w:rPr>
                <w:noProof/>
              </w:rPr>
              <w:instrText>HYPERLINK \l "_Toc161923698"</w:instrText>
            </w:r>
            <w:r w:rsidRPr="00FC715A">
              <w:rPr>
                <w:rStyle w:val="Hiperligao"/>
                <w:noProof/>
              </w:rPr>
              <w:instrText xml:space="preserve"> </w:instrText>
            </w:r>
            <w:r w:rsidRPr="00FC715A">
              <w:rPr>
                <w:rStyle w:val="Hiperligao"/>
                <w:noProof/>
              </w:rPr>
            </w:r>
            <w:r w:rsidRPr="00FC715A">
              <w:rPr>
                <w:rStyle w:val="Hiperligao"/>
                <w:noProof/>
              </w:rPr>
              <w:fldChar w:fldCharType="separate"/>
            </w:r>
            <w:r w:rsidRPr="00FC715A">
              <w:rPr>
                <w:rStyle w:val="Hiperligao"/>
                <w:rFonts w:ascii="Times New Roman" w:hAnsi="Times New Roman" w:cs="Times New Roman"/>
                <w:b/>
                <w:bCs/>
                <w:noProof/>
              </w:rPr>
              <w:t>2.</w:t>
            </w:r>
            <w:r>
              <w:rPr>
                <w:rFonts w:eastAsiaTheme="minorEastAsia"/>
                <w:noProof/>
                <w:kern w:val="2"/>
                <w:lang w:val="en-US"/>
                <w14:ligatures w14:val="standardContextual"/>
              </w:rPr>
              <w:tab/>
            </w:r>
            <w:r w:rsidRPr="00FC715A">
              <w:rPr>
                <w:rStyle w:val="Hiperligao"/>
                <w:rFonts w:ascii="Times New Roman" w:hAnsi="Times New Roman" w:cs="Times New Roman"/>
                <w:b/>
                <w:bCs/>
                <w:noProof/>
              </w:rPr>
              <w:t>Acesso e tratamento de dados</w:t>
            </w:r>
            <w:r>
              <w:rPr>
                <w:noProof/>
                <w:webHidden/>
              </w:rPr>
              <w:tab/>
            </w:r>
            <w:r>
              <w:rPr>
                <w:noProof/>
                <w:webHidden/>
              </w:rPr>
              <w:fldChar w:fldCharType="begin"/>
            </w:r>
            <w:r>
              <w:rPr>
                <w:noProof/>
                <w:webHidden/>
              </w:rPr>
              <w:instrText xml:space="preserve"> PAGEREF _Toc161923698 \h </w:instrText>
            </w:r>
            <w:r>
              <w:rPr>
                <w:noProof/>
                <w:webHidden/>
              </w:rPr>
            </w:r>
          </w:ins>
          <w:r>
            <w:rPr>
              <w:noProof/>
              <w:webHidden/>
            </w:rPr>
            <w:fldChar w:fldCharType="separate"/>
          </w:r>
          <w:ins w:id="109" w:author="Sónia Moreira" w:date="2024-03-21T14:27:00Z">
            <w:r>
              <w:rPr>
                <w:noProof/>
                <w:webHidden/>
              </w:rPr>
              <w:t>18</w:t>
            </w:r>
            <w:r>
              <w:rPr>
                <w:noProof/>
                <w:webHidden/>
              </w:rPr>
              <w:fldChar w:fldCharType="end"/>
            </w:r>
            <w:r w:rsidRPr="00FC715A">
              <w:rPr>
                <w:rStyle w:val="Hiperligao"/>
                <w:noProof/>
              </w:rPr>
              <w:fldChar w:fldCharType="end"/>
            </w:r>
          </w:ins>
        </w:p>
        <w:p w14:paraId="2CD1DAD0" w14:textId="77777777" w:rsidR="009B34E0" w:rsidRPr="009B34E0" w:rsidRDefault="009B34E0" w:rsidP="009B34E0">
          <w:pPr>
            <w:rPr>
              <w:ins w:id="110" w:author="Sónia Moreira" w:date="2024-03-21T14:27:00Z"/>
              <w:rPrChange w:id="111" w:author="Sónia Moreira" w:date="2024-03-21T14:29:00Z">
                <w:rPr>
                  <w:ins w:id="112" w:author="Sónia Moreira" w:date="2024-03-21T14:27:00Z"/>
                  <w:rFonts w:eastAsiaTheme="minorEastAsia"/>
                  <w:noProof/>
                  <w:kern w:val="2"/>
                  <w:lang w:val="en-US"/>
                  <w14:ligatures w14:val="standardContextual"/>
                </w:rPr>
              </w:rPrChange>
            </w:rPr>
            <w:pPrChange w:id="113" w:author="Sónia Moreira" w:date="2024-03-21T14:29:00Z">
              <w:pPr>
                <w:pStyle w:val="ndice1"/>
              </w:pPr>
            </w:pPrChange>
          </w:pPr>
        </w:p>
        <w:p w14:paraId="14CF44CE" w14:textId="1F26F62F" w:rsidR="00247BB6" w:rsidRDefault="00247BB6">
          <w:pPr>
            <w:pStyle w:val="ndice1"/>
            <w:rPr>
              <w:ins w:id="114" w:author="Sónia Moreira" w:date="2024-03-21T14:29:00Z"/>
              <w:rStyle w:val="Hiperligao"/>
              <w:noProof/>
            </w:rPr>
          </w:pPr>
          <w:ins w:id="115" w:author="Sónia Moreira" w:date="2024-03-21T14:27:00Z">
            <w:r w:rsidRPr="00FC715A">
              <w:rPr>
                <w:rStyle w:val="Hiperligao"/>
                <w:noProof/>
              </w:rPr>
              <w:fldChar w:fldCharType="begin"/>
            </w:r>
            <w:r w:rsidRPr="00FC715A">
              <w:rPr>
                <w:rStyle w:val="Hiperligao"/>
                <w:noProof/>
              </w:rPr>
              <w:instrText xml:space="preserve"> </w:instrText>
            </w:r>
            <w:r>
              <w:rPr>
                <w:noProof/>
              </w:rPr>
              <w:instrText>HYPERLINK \l "_Toc161923699"</w:instrText>
            </w:r>
            <w:r w:rsidRPr="00FC715A">
              <w:rPr>
                <w:rStyle w:val="Hiperligao"/>
                <w:noProof/>
              </w:rPr>
              <w:instrText xml:space="preserve"> </w:instrText>
            </w:r>
            <w:r w:rsidRPr="00FC715A">
              <w:rPr>
                <w:rStyle w:val="Hiperligao"/>
                <w:noProof/>
              </w:rPr>
            </w:r>
            <w:r w:rsidRPr="00FC715A">
              <w:rPr>
                <w:rStyle w:val="Hiperligao"/>
                <w:noProof/>
              </w:rPr>
              <w:fldChar w:fldCharType="separate"/>
            </w:r>
            <w:r w:rsidRPr="00FC715A">
              <w:rPr>
                <w:rStyle w:val="Hiperligao"/>
                <w:rFonts w:ascii="Times New Roman" w:hAnsi="Times New Roman" w:cs="Times New Roman"/>
                <w:b/>
                <w:bCs/>
                <w:noProof/>
              </w:rPr>
              <w:t>Parte II - O Estado da Arte dos sistemas de apoio à produção legislativa na União Europeia e na América Latina</w:t>
            </w:r>
            <w:r>
              <w:rPr>
                <w:noProof/>
                <w:webHidden/>
              </w:rPr>
              <w:tab/>
            </w:r>
            <w:r>
              <w:rPr>
                <w:noProof/>
                <w:webHidden/>
              </w:rPr>
              <w:fldChar w:fldCharType="begin"/>
            </w:r>
            <w:r>
              <w:rPr>
                <w:noProof/>
                <w:webHidden/>
              </w:rPr>
              <w:instrText xml:space="preserve"> PAGEREF _Toc161923699 \h </w:instrText>
            </w:r>
            <w:r>
              <w:rPr>
                <w:noProof/>
                <w:webHidden/>
              </w:rPr>
            </w:r>
          </w:ins>
          <w:r>
            <w:rPr>
              <w:noProof/>
              <w:webHidden/>
            </w:rPr>
            <w:fldChar w:fldCharType="separate"/>
          </w:r>
          <w:ins w:id="116" w:author="Sónia Moreira" w:date="2024-03-21T14:27:00Z">
            <w:r>
              <w:rPr>
                <w:noProof/>
                <w:webHidden/>
              </w:rPr>
              <w:t>24</w:t>
            </w:r>
            <w:r>
              <w:rPr>
                <w:noProof/>
                <w:webHidden/>
              </w:rPr>
              <w:fldChar w:fldCharType="end"/>
            </w:r>
            <w:r w:rsidRPr="00FC715A">
              <w:rPr>
                <w:rStyle w:val="Hiperligao"/>
                <w:noProof/>
              </w:rPr>
              <w:fldChar w:fldCharType="end"/>
            </w:r>
          </w:ins>
        </w:p>
        <w:p w14:paraId="0931B966" w14:textId="77777777" w:rsidR="009B34E0" w:rsidRPr="009B34E0" w:rsidRDefault="009B34E0" w:rsidP="009B34E0">
          <w:pPr>
            <w:rPr>
              <w:ins w:id="117" w:author="Sónia Moreira" w:date="2024-03-21T14:27:00Z"/>
              <w:rPrChange w:id="118" w:author="Sónia Moreira" w:date="2024-03-21T14:29:00Z">
                <w:rPr>
                  <w:ins w:id="119" w:author="Sónia Moreira" w:date="2024-03-21T14:27:00Z"/>
                  <w:rFonts w:eastAsiaTheme="minorEastAsia"/>
                  <w:noProof/>
                  <w:kern w:val="2"/>
                  <w:lang w:val="en-US"/>
                  <w14:ligatures w14:val="standardContextual"/>
                </w:rPr>
              </w:rPrChange>
            </w:rPr>
            <w:pPrChange w:id="120" w:author="Sónia Moreira" w:date="2024-03-21T14:29:00Z">
              <w:pPr>
                <w:pStyle w:val="ndice1"/>
              </w:pPr>
            </w:pPrChange>
          </w:pPr>
        </w:p>
        <w:p w14:paraId="6E8F5213" w14:textId="0EF391AC" w:rsidR="00247BB6" w:rsidRDefault="00247BB6">
          <w:pPr>
            <w:pStyle w:val="ndice1"/>
            <w:rPr>
              <w:ins w:id="121" w:author="Sónia Moreira" w:date="2024-03-21T14:27:00Z"/>
              <w:rFonts w:eastAsiaTheme="minorEastAsia"/>
              <w:noProof/>
              <w:kern w:val="2"/>
              <w:lang w:val="en-US"/>
              <w14:ligatures w14:val="standardContextual"/>
            </w:rPr>
          </w:pPr>
          <w:ins w:id="122" w:author="Sónia Moreira" w:date="2024-03-21T14:27:00Z">
            <w:r w:rsidRPr="00FC715A">
              <w:rPr>
                <w:rStyle w:val="Hiperligao"/>
                <w:noProof/>
              </w:rPr>
              <w:fldChar w:fldCharType="begin"/>
            </w:r>
            <w:r w:rsidRPr="00FC715A">
              <w:rPr>
                <w:rStyle w:val="Hiperligao"/>
                <w:noProof/>
              </w:rPr>
              <w:instrText xml:space="preserve"> </w:instrText>
            </w:r>
            <w:r>
              <w:rPr>
                <w:noProof/>
              </w:rPr>
              <w:instrText>HYPERLINK \l "_Toc161923700"</w:instrText>
            </w:r>
            <w:r w:rsidRPr="00FC715A">
              <w:rPr>
                <w:rStyle w:val="Hiperligao"/>
                <w:noProof/>
              </w:rPr>
              <w:instrText xml:space="preserve"> </w:instrText>
            </w:r>
            <w:r w:rsidRPr="00FC715A">
              <w:rPr>
                <w:rStyle w:val="Hiperligao"/>
                <w:noProof/>
              </w:rPr>
            </w:r>
            <w:r w:rsidRPr="00FC715A">
              <w:rPr>
                <w:rStyle w:val="Hiperligao"/>
                <w:noProof/>
              </w:rPr>
              <w:fldChar w:fldCharType="separate"/>
            </w:r>
            <w:r w:rsidRPr="00FC715A">
              <w:rPr>
                <w:rStyle w:val="Hiperligao"/>
                <w:rFonts w:ascii="Times New Roman" w:hAnsi="Times New Roman" w:cs="Times New Roman"/>
                <w:b/>
                <w:bCs/>
                <w:noProof/>
              </w:rPr>
              <w:t>1.</w:t>
            </w:r>
            <w:r>
              <w:rPr>
                <w:rFonts w:eastAsiaTheme="minorEastAsia"/>
                <w:noProof/>
                <w:kern w:val="2"/>
                <w:lang w:val="en-US"/>
                <w14:ligatures w14:val="standardContextual"/>
              </w:rPr>
              <w:tab/>
            </w:r>
            <w:r w:rsidRPr="00FC715A">
              <w:rPr>
                <w:rStyle w:val="Hiperligao"/>
                <w:rFonts w:ascii="Times New Roman" w:hAnsi="Times New Roman" w:cs="Times New Roman"/>
                <w:b/>
                <w:bCs/>
                <w:noProof/>
              </w:rPr>
              <w:t>Identificação e caracterização dos sistemas automatizados, desenvolvidos e em desenvolvimento, de apoio à conceção, elaboração e redação de legislação nos países da União Europeia (UE) e da América Latina</w:t>
            </w:r>
            <w:r>
              <w:rPr>
                <w:noProof/>
                <w:webHidden/>
              </w:rPr>
              <w:tab/>
            </w:r>
            <w:r>
              <w:rPr>
                <w:noProof/>
                <w:webHidden/>
              </w:rPr>
              <w:fldChar w:fldCharType="begin"/>
            </w:r>
            <w:r>
              <w:rPr>
                <w:noProof/>
                <w:webHidden/>
              </w:rPr>
              <w:instrText xml:space="preserve"> PAGEREF _Toc161923700 \h </w:instrText>
            </w:r>
            <w:r>
              <w:rPr>
                <w:noProof/>
                <w:webHidden/>
              </w:rPr>
            </w:r>
          </w:ins>
          <w:r>
            <w:rPr>
              <w:noProof/>
              <w:webHidden/>
            </w:rPr>
            <w:fldChar w:fldCharType="separate"/>
          </w:r>
          <w:ins w:id="123" w:author="Sónia Moreira" w:date="2024-03-21T14:27:00Z">
            <w:r>
              <w:rPr>
                <w:noProof/>
                <w:webHidden/>
              </w:rPr>
              <w:t>24</w:t>
            </w:r>
            <w:r>
              <w:rPr>
                <w:noProof/>
                <w:webHidden/>
              </w:rPr>
              <w:fldChar w:fldCharType="end"/>
            </w:r>
            <w:r w:rsidRPr="00FC715A">
              <w:rPr>
                <w:rStyle w:val="Hiperligao"/>
                <w:noProof/>
              </w:rPr>
              <w:fldChar w:fldCharType="end"/>
            </w:r>
          </w:ins>
        </w:p>
        <w:p w14:paraId="0B4C886F" w14:textId="60539A60" w:rsidR="00247BB6" w:rsidRDefault="00247BB6">
          <w:pPr>
            <w:pStyle w:val="ndice2"/>
            <w:rPr>
              <w:ins w:id="124" w:author="Sónia Moreira" w:date="2024-03-21T14:27:00Z"/>
              <w:rFonts w:eastAsiaTheme="minorEastAsia"/>
              <w:noProof/>
              <w:kern w:val="2"/>
              <w:lang w:val="en-US"/>
              <w14:ligatures w14:val="standardContextual"/>
            </w:rPr>
          </w:pPr>
          <w:ins w:id="125" w:author="Sónia Moreira" w:date="2024-03-21T14:27:00Z">
            <w:r w:rsidRPr="00FC715A">
              <w:rPr>
                <w:rStyle w:val="Hiperligao"/>
                <w:noProof/>
              </w:rPr>
              <w:fldChar w:fldCharType="begin"/>
            </w:r>
            <w:r w:rsidRPr="00FC715A">
              <w:rPr>
                <w:rStyle w:val="Hiperligao"/>
                <w:noProof/>
              </w:rPr>
              <w:instrText xml:space="preserve"> </w:instrText>
            </w:r>
            <w:r>
              <w:rPr>
                <w:noProof/>
              </w:rPr>
              <w:instrText>HYPERLINK \l "_Toc161923701"</w:instrText>
            </w:r>
            <w:r w:rsidRPr="00FC715A">
              <w:rPr>
                <w:rStyle w:val="Hiperligao"/>
                <w:noProof/>
              </w:rPr>
              <w:instrText xml:space="preserve"> </w:instrText>
            </w:r>
            <w:r w:rsidRPr="00FC715A">
              <w:rPr>
                <w:rStyle w:val="Hiperligao"/>
                <w:noProof/>
              </w:rPr>
            </w:r>
            <w:r w:rsidRPr="00FC715A">
              <w:rPr>
                <w:rStyle w:val="Hiperligao"/>
                <w:noProof/>
              </w:rPr>
              <w:fldChar w:fldCharType="separate"/>
            </w:r>
            <w:r w:rsidRPr="00FC715A">
              <w:rPr>
                <w:rStyle w:val="Hiperligao"/>
                <w:rFonts w:ascii="Times New Roman" w:hAnsi="Times New Roman" w:cs="Times New Roman"/>
                <w:b/>
                <w:bCs/>
                <w:i/>
                <w:iCs/>
                <w:noProof/>
              </w:rPr>
              <w:t>1.1.</w:t>
            </w:r>
            <w:r>
              <w:rPr>
                <w:rFonts w:eastAsiaTheme="minorEastAsia"/>
                <w:noProof/>
                <w:kern w:val="2"/>
                <w:lang w:val="en-US"/>
                <w14:ligatures w14:val="standardContextual"/>
              </w:rPr>
              <w:tab/>
            </w:r>
            <w:r w:rsidRPr="00FC715A">
              <w:rPr>
                <w:rStyle w:val="Hiperligao"/>
                <w:rFonts w:ascii="Times New Roman" w:hAnsi="Times New Roman" w:cs="Times New Roman"/>
                <w:b/>
                <w:bCs/>
                <w:i/>
                <w:iCs/>
                <w:noProof/>
              </w:rPr>
              <w:t>Sistemas desenvolvidos e em desenvolvimento nos países da União Europeia</w:t>
            </w:r>
            <w:r>
              <w:rPr>
                <w:noProof/>
                <w:webHidden/>
              </w:rPr>
              <w:tab/>
            </w:r>
            <w:r>
              <w:rPr>
                <w:noProof/>
                <w:webHidden/>
              </w:rPr>
              <w:fldChar w:fldCharType="begin"/>
            </w:r>
            <w:r>
              <w:rPr>
                <w:noProof/>
                <w:webHidden/>
              </w:rPr>
              <w:instrText xml:space="preserve"> PAGEREF _Toc161923701 \h </w:instrText>
            </w:r>
            <w:r>
              <w:rPr>
                <w:noProof/>
                <w:webHidden/>
              </w:rPr>
            </w:r>
          </w:ins>
          <w:r>
            <w:rPr>
              <w:noProof/>
              <w:webHidden/>
            </w:rPr>
            <w:fldChar w:fldCharType="separate"/>
          </w:r>
          <w:ins w:id="126" w:author="Sónia Moreira" w:date="2024-03-21T14:27:00Z">
            <w:r>
              <w:rPr>
                <w:noProof/>
                <w:webHidden/>
              </w:rPr>
              <w:t>24</w:t>
            </w:r>
            <w:r>
              <w:rPr>
                <w:noProof/>
                <w:webHidden/>
              </w:rPr>
              <w:fldChar w:fldCharType="end"/>
            </w:r>
            <w:r w:rsidRPr="00FC715A">
              <w:rPr>
                <w:rStyle w:val="Hiperligao"/>
                <w:noProof/>
              </w:rPr>
              <w:fldChar w:fldCharType="end"/>
            </w:r>
          </w:ins>
        </w:p>
        <w:p w14:paraId="121AC299" w14:textId="6DD84C23" w:rsidR="00247BB6" w:rsidRDefault="00247BB6">
          <w:pPr>
            <w:pStyle w:val="ndice3"/>
            <w:tabs>
              <w:tab w:val="left" w:pos="1320"/>
              <w:tab w:val="right" w:leader="dot" w:pos="8494"/>
            </w:tabs>
            <w:rPr>
              <w:ins w:id="127" w:author="Sónia Moreira" w:date="2024-03-21T14:27:00Z"/>
              <w:rFonts w:eastAsiaTheme="minorEastAsia"/>
              <w:noProof/>
              <w:kern w:val="2"/>
              <w:lang w:val="en-US"/>
              <w14:ligatures w14:val="standardContextual"/>
            </w:rPr>
          </w:pPr>
          <w:ins w:id="128" w:author="Sónia Moreira" w:date="2024-03-21T14:27:00Z">
            <w:r w:rsidRPr="00FC715A">
              <w:rPr>
                <w:rStyle w:val="Hiperligao"/>
                <w:noProof/>
              </w:rPr>
              <w:fldChar w:fldCharType="begin"/>
            </w:r>
            <w:r w:rsidRPr="00FC715A">
              <w:rPr>
                <w:rStyle w:val="Hiperligao"/>
                <w:noProof/>
              </w:rPr>
              <w:instrText xml:space="preserve"> </w:instrText>
            </w:r>
            <w:r>
              <w:rPr>
                <w:noProof/>
              </w:rPr>
              <w:instrText>HYPERLINK \l "_Toc161923702"</w:instrText>
            </w:r>
            <w:r w:rsidRPr="00FC715A">
              <w:rPr>
                <w:rStyle w:val="Hiperligao"/>
                <w:noProof/>
              </w:rPr>
              <w:instrText xml:space="preserve"> </w:instrText>
            </w:r>
            <w:r w:rsidRPr="00FC715A">
              <w:rPr>
                <w:rStyle w:val="Hiperligao"/>
                <w:noProof/>
              </w:rPr>
            </w:r>
            <w:r w:rsidRPr="00FC715A">
              <w:rPr>
                <w:rStyle w:val="Hiperligao"/>
                <w:noProof/>
              </w:rPr>
              <w:fldChar w:fldCharType="separate"/>
            </w:r>
            <w:r w:rsidRPr="00FC715A">
              <w:rPr>
                <w:rStyle w:val="Hiperligao"/>
                <w:rFonts w:ascii="Times New Roman" w:hAnsi="Times New Roman" w:cs="Times New Roman"/>
                <w:b/>
                <w:bCs/>
                <w:i/>
                <w:iCs/>
                <w:noProof/>
              </w:rPr>
              <w:t>1.1.1.</w:t>
            </w:r>
            <w:r>
              <w:rPr>
                <w:rFonts w:eastAsiaTheme="minorEastAsia"/>
                <w:noProof/>
                <w:kern w:val="2"/>
                <w:lang w:val="en-US"/>
                <w14:ligatures w14:val="standardContextual"/>
              </w:rPr>
              <w:tab/>
            </w:r>
            <w:r w:rsidRPr="00FC715A">
              <w:rPr>
                <w:rStyle w:val="Hiperligao"/>
                <w:rFonts w:ascii="Times New Roman" w:hAnsi="Times New Roman" w:cs="Times New Roman"/>
                <w:b/>
                <w:bCs/>
                <w:i/>
                <w:iCs/>
                <w:noProof/>
              </w:rPr>
              <w:t>Nota introdutória</w:t>
            </w:r>
            <w:r>
              <w:rPr>
                <w:noProof/>
                <w:webHidden/>
              </w:rPr>
              <w:tab/>
            </w:r>
            <w:r>
              <w:rPr>
                <w:noProof/>
                <w:webHidden/>
              </w:rPr>
              <w:fldChar w:fldCharType="begin"/>
            </w:r>
            <w:r>
              <w:rPr>
                <w:noProof/>
                <w:webHidden/>
              </w:rPr>
              <w:instrText xml:space="preserve"> PAGEREF _Toc161923702 \h </w:instrText>
            </w:r>
            <w:r>
              <w:rPr>
                <w:noProof/>
                <w:webHidden/>
              </w:rPr>
            </w:r>
          </w:ins>
          <w:r>
            <w:rPr>
              <w:noProof/>
              <w:webHidden/>
            </w:rPr>
            <w:fldChar w:fldCharType="separate"/>
          </w:r>
          <w:ins w:id="129" w:author="Sónia Moreira" w:date="2024-03-21T14:27:00Z">
            <w:r>
              <w:rPr>
                <w:noProof/>
                <w:webHidden/>
              </w:rPr>
              <w:t>24</w:t>
            </w:r>
            <w:r>
              <w:rPr>
                <w:noProof/>
                <w:webHidden/>
              </w:rPr>
              <w:fldChar w:fldCharType="end"/>
            </w:r>
            <w:r w:rsidRPr="00FC715A">
              <w:rPr>
                <w:rStyle w:val="Hiperligao"/>
                <w:noProof/>
              </w:rPr>
              <w:fldChar w:fldCharType="end"/>
            </w:r>
          </w:ins>
        </w:p>
        <w:p w14:paraId="27A82ADF" w14:textId="1BD79671" w:rsidR="00247BB6" w:rsidRDefault="00247BB6">
          <w:pPr>
            <w:pStyle w:val="ndice3"/>
            <w:tabs>
              <w:tab w:val="left" w:pos="1320"/>
              <w:tab w:val="right" w:leader="dot" w:pos="8494"/>
            </w:tabs>
            <w:rPr>
              <w:ins w:id="130" w:author="Sónia Moreira" w:date="2024-03-21T14:27:00Z"/>
              <w:rFonts w:eastAsiaTheme="minorEastAsia"/>
              <w:noProof/>
              <w:kern w:val="2"/>
              <w:lang w:val="en-US"/>
              <w14:ligatures w14:val="standardContextual"/>
            </w:rPr>
          </w:pPr>
          <w:ins w:id="131" w:author="Sónia Moreira" w:date="2024-03-21T14:27:00Z">
            <w:r w:rsidRPr="00FC715A">
              <w:rPr>
                <w:rStyle w:val="Hiperligao"/>
                <w:noProof/>
              </w:rPr>
              <w:fldChar w:fldCharType="begin"/>
            </w:r>
            <w:r w:rsidRPr="00FC715A">
              <w:rPr>
                <w:rStyle w:val="Hiperligao"/>
                <w:noProof/>
              </w:rPr>
              <w:instrText xml:space="preserve"> </w:instrText>
            </w:r>
            <w:r>
              <w:rPr>
                <w:noProof/>
              </w:rPr>
              <w:instrText>HYPERLINK \l "_Toc161923703"</w:instrText>
            </w:r>
            <w:r w:rsidRPr="00FC715A">
              <w:rPr>
                <w:rStyle w:val="Hiperligao"/>
                <w:noProof/>
              </w:rPr>
              <w:instrText xml:space="preserve"> </w:instrText>
            </w:r>
            <w:r w:rsidRPr="00FC715A">
              <w:rPr>
                <w:rStyle w:val="Hiperligao"/>
                <w:noProof/>
              </w:rPr>
            </w:r>
            <w:r w:rsidRPr="00FC715A">
              <w:rPr>
                <w:rStyle w:val="Hiperligao"/>
                <w:noProof/>
              </w:rPr>
              <w:fldChar w:fldCharType="separate"/>
            </w:r>
            <w:r w:rsidRPr="00FC715A">
              <w:rPr>
                <w:rStyle w:val="Hiperligao"/>
                <w:rFonts w:ascii="Times New Roman" w:hAnsi="Times New Roman" w:cs="Times New Roman"/>
                <w:b/>
                <w:bCs/>
                <w:i/>
                <w:iCs/>
                <w:noProof/>
              </w:rPr>
              <w:t>1.1.2.</w:t>
            </w:r>
            <w:r>
              <w:rPr>
                <w:rFonts w:eastAsiaTheme="minorEastAsia"/>
                <w:noProof/>
                <w:kern w:val="2"/>
                <w:lang w:val="en-US"/>
                <w14:ligatures w14:val="standardContextual"/>
              </w:rPr>
              <w:tab/>
            </w:r>
            <w:r w:rsidRPr="00FC715A">
              <w:rPr>
                <w:rStyle w:val="Hiperligao"/>
                <w:rFonts w:ascii="Times New Roman" w:hAnsi="Times New Roman" w:cs="Times New Roman"/>
                <w:b/>
                <w:bCs/>
                <w:i/>
                <w:iCs/>
                <w:noProof/>
              </w:rPr>
              <w:t>Estados Membros da União Europeia</w:t>
            </w:r>
            <w:r>
              <w:rPr>
                <w:noProof/>
                <w:webHidden/>
              </w:rPr>
              <w:tab/>
            </w:r>
            <w:r>
              <w:rPr>
                <w:noProof/>
                <w:webHidden/>
              </w:rPr>
              <w:fldChar w:fldCharType="begin"/>
            </w:r>
            <w:r>
              <w:rPr>
                <w:noProof/>
                <w:webHidden/>
              </w:rPr>
              <w:instrText xml:space="preserve"> PAGEREF _Toc161923703 \h </w:instrText>
            </w:r>
            <w:r>
              <w:rPr>
                <w:noProof/>
                <w:webHidden/>
              </w:rPr>
            </w:r>
          </w:ins>
          <w:r>
            <w:rPr>
              <w:noProof/>
              <w:webHidden/>
            </w:rPr>
            <w:fldChar w:fldCharType="separate"/>
          </w:r>
          <w:ins w:id="132" w:author="Sónia Moreira" w:date="2024-03-21T14:27:00Z">
            <w:r>
              <w:rPr>
                <w:noProof/>
                <w:webHidden/>
              </w:rPr>
              <w:t>26</w:t>
            </w:r>
            <w:r>
              <w:rPr>
                <w:noProof/>
                <w:webHidden/>
              </w:rPr>
              <w:fldChar w:fldCharType="end"/>
            </w:r>
            <w:r w:rsidRPr="00FC715A">
              <w:rPr>
                <w:rStyle w:val="Hiperligao"/>
                <w:noProof/>
              </w:rPr>
              <w:fldChar w:fldCharType="end"/>
            </w:r>
          </w:ins>
        </w:p>
        <w:p w14:paraId="798164D5" w14:textId="61905DC7" w:rsidR="00247BB6" w:rsidRDefault="00247BB6">
          <w:pPr>
            <w:pStyle w:val="ndice3"/>
            <w:tabs>
              <w:tab w:val="left" w:pos="1320"/>
              <w:tab w:val="right" w:leader="dot" w:pos="8494"/>
            </w:tabs>
            <w:rPr>
              <w:ins w:id="133" w:author="Sónia Moreira" w:date="2024-03-21T14:27:00Z"/>
              <w:rFonts w:eastAsiaTheme="minorEastAsia"/>
              <w:noProof/>
              <w:kern w:val="2"/>
              <w:lang w:val="en-US"/>
              <w14:ligatures w14:val="standardContextual"/>
            </w:rPr>
          </w:pPr>
          <w:ins w:id="134" w:author="Sónia Moreira" w:date="2024-03-21T14:27:00Z">
            <w:r w:rsidRPr="00FC715A">
              <w:rPr>
                <w:rStyle w:val="Hiperligao"/>
                <w:noProof/>
              </w:rPr>
              <w:fldChar w:fldCharType="begin"/>
            </w:r>
            <w:r w:rsidRPr="00FC715A">
              <w:rPr>
                <w:rStyle w:val="Hiperligao"/>
                <w:noProof/>
              </w:rPr>
              <w:instrText xml:space="preserve"> </w:instrText>
            </w:r>
            <w:r>
              <w:rPr>
                <w:noProof/>
              </w:rPr>
              <w:instrText>HYPERLINK \l "_Toc161923704"</w:instrText>
            </w:r>
            <w:r w:rsidRPr="00FC715A">
              <w:rPr>
                <w:rStyle w:val="Hiperligao"/>
                <w:noProof/>
              </w:rPr>
              <w:instrText xml:space="preserve"> </w:instrText>
            </w:r>
            <w:r w:rsidRPr="00FC715A">
              <w:rPr>
                <w:rStyle w:val="Hiperligao"/>
                <w:noProof/>
              </w:rPr>
            </w:r>
            <w:r w:rsidRPr="00FC715A">
              <w:rPr>
                <w:rStyle w:val="Hiperligao"/>
                <w:noProof/>
              </w:rPr>
              <w:fldChar w:fldCharType="separate"/>
            </w:r>
            <w:r w:rsidRPr="00FC715A">
              <w:rPr>
                <w:rStyle w:val="Hiperligao"/>
                <w:rFonts w:ascii="Times New Roman" w:hAnsi="Times New Roman" w:cs="Times New Roman"/>
                <w:b/>
                <w:bCs/>
                <w:i/>
                <w:iCs/>
                <w:noProof/>
              </w:rPr>
              <w:t>1.1.3.</w:t>
            </w:r>
            <w:r>
              <w:rPr>
                <w:rFonts w:eastAsiaTheme="minorEastAsia"/>
                <w:noProof/>
                <w:kern w:val="2"/>
                <w:lang w:val="en-US"/>
                <w14:ligatures w14:val="standardContextual"/>
              </w:rPr>
              <w:tab/>
            </w:r>
            <w:r w:rsidRPr="00FC715A">
              <w:rPr>
                <w:rStyle w:val="Hiperligao"/>
                <w:rFonts w:ascii="Times New Roman" w:hAnsi="Times New Roman" w:cs="Times New Roman"/>
                <w:b/>
                <w:bCs/>
                <w:i/>
                <w:iCs/>
                <w:noProof/>
              </w:rPr>
              <w:t>O caso francês em especial</w:t>
            </w:r>
            <w:r>
              <w:rPr>
                <w:noProof/>
                <w:webHidden/>
              </w:rPr>
              <w:tab/>
            </w:r>
            <w:r>
              <w:rPr>
                <w:noProof/>
                <w:webHidden/>
              </w:rPr>
              <w:fldChar w:fldCharType="begin"/>
            </w:r>
            <w:r>
              <w:rPr>
                <w:noProof/>
                <w:webHidden/>
              </w:rPr>
              <w:instrText xml:space="preserve"> PAGEREF _Toc161923704 \h </w:instrText>
            </w:r>
            <w:r>
              <w:rPr>
                <w:noProof/>
                <w:webHidden/>
              </w:rPr>
            </w:r>
          </w:ins>
          <w:r>
            <w:rPr>
              <w:noProof/>
              <w:webHidden/>
            </w:rPr>
            <w:fldChar w:fldCharType="separate"/>
          </w:r>
          <w:ins w:id="135" w:author="Sónia Moreira" w:date="2024-03-21T14:27:00Z">
            <w:r>
              <w:rPr>
                <w:noProof/>
                <w:webHidden/>
              </w:rPr>
              <w:t>30</w:t>
            </w:r>
            <w:r>
              <w:rPr>
                <w:noProof/>
                <w:webHidden/>
              </w:rPr>
              <w:fldChar w:fldCharType="end"/>
            </w:r>
            <w:r w:rsidRPr="00FC715A">
              <w:rPr>
                <w:rStyle w:val="Hiperligao"/>
                <w:noProof/>
              </w:rPr>
              <w:fldChar w:fldCharType="end"/>
            </w:r>
          </w:ins>
        </w:p>
        <w:p w14:paraId="74062594" w14:textId="37658D23" w:rsidR="00247BB6" w:rsidRDefault="00247BB6">
          <w:pPr>
            <w:pStyle w:val="ndice2"/>
            <w:rPr>
              <w:ins w:id="136" w:author="Sónia Moreira" w:date="2024-03-21T14:27:00Z"/>
              <w:rFonts w:eastAsiaTheme="minorEastAsia"/>
              <w:noProof/>
              <w:kern w:val="2"/>
              <w:lang w:val="en-US"/>
              <w14:ligatures w14:val="standardContextual"/>
            </w:rPr>
          </w:pPr>
          <w:ins w:id="137" w:author="Sónia Moreira" w:date="2024-03-21T14:27:00Z">
            <w:r w:rsidRPr="00FC715A">
              <w:rPr>
                <w:rStyle w:val="Hiperligao"/>
                <w:noProof/>
              </w:rPr>
              <w:fldChar w:fldCharType="begin"/>
            </w:r>
            <w:r w:rsidRPr="00FC715A">
              <w:rPr>
                <w:rStyle w:val="Hiperligao"/>
                <w:noProof/>
              </w:rPr>
              <w:instrText xml:space="preserve"> </w:instrText>
            </w:r>
            <w:r>
              <w:rPr>
                <w:noProof/>
              </w:rPr>
              <w:instrText>HYPERLINK \l "_Toc161923705"</w:instrText>
            </w:r>
            <w:r w:rsidRPr="00FC715A">
              <w:rPr>
                <w:rStyle w:val="Hiperligao"/>
                <w:noProof/>
              </w:rPr>
              <w:instrText xml:space="preserve"> </w:instrText>
            </w:r>
            <w:r w:rsidRPr="00FC715A">
              <w:rPr>
                <w:rStyle w:val="Hiperligao"/>
                <w:noProof/>
              </w:rPr>
            </w:r>
            <w:r w:rsidRPr="00FC715A">
              <w:rPr>
                <w:rStyle w:val="Hiperligao"/>
                <w:noProof/>
              </w:rPr>
              <w:fldChar w:fldCharType="separate"/>
            </w:r>
            <w:r w:rsidRPr="00FC715A">
              <w:rPr>
                <w:rStyle w:val="Hiperligao"/>
                <w:rFonts w:ascii="Times New Roman" w:hAnsi="Times New Roman" w:cs="Times New Roman"/>
                <w:b/>
                <w:bCs/>
                <w:i/>
                <w:iCs/>
                <w:noProof/>
              </w:rPr>
              <w:t>1.2.</w:t>
            </w:r>
            <w:r>
              <w:rPr>
                <w:rFonts w:eastAsiaTheme="minorEastAsia"/>
                <w:noProof/>
                <w:kern w:val="2"/>
                <w:lang w:val="en-US"/>
                <w14:ligatures w14:val="standardContextual"/>
              </w:rPr>
              <w:tab/>
            </w:r>
            <w:r w:rsidRPr="00FC715A">
              <w:rPr>
                <w:rStyle w:val="Hiperligao"/>
                <w:rFonts w:ascii="Times New Roman" w:hAnsi="Times New Roman" w:cs="Times New Roman"/>
                <w:b/>
                <w:bCs/>
                <w:i/>
                <w:iCs/>
                <w:noProof/>
              </w:rPr>
              <w:t>Sistemas desenvolvidos e em desenvolvimento nos países da América Latina</w:t>
            </w:r>
            <w:r>
              <w:rPr>
                <w:noProof/>
                <w:webHidden/>
              </w:rPr>
              <w:tab/>
            </w:r>
            <w:r>
              <w:rPr>
                <w:noProof/>
                <w:webHidden/>
              </w:rPr>
              <w:fldChar w:fldCharType="begin"/>
            </w:r>
            <w:r>
              <w:rPr>
                <w:noProof/>
                <w:webHidden/>
              </w:rPr>
              <w:instrText xml:space="preserve"> PAGEREF _Toc161923705 \h </w:instrText>
            </w:r>
            <w:r>
              <w:rPr>
                <w:noProof/>
                <w:webHidden/>
              </w:rPr>
            </w:r>
          </w:ins>
          <w:r>
            <w:rPr>
              <w:noProof/>
              <w:webHidden/>
            </w:rPr>
            <w:fldChar w:fldCharType="separate"/>
          </w:r>
          <w:ins w:id="138" w:author="Sónia Moreira" w:date="2024-03-21T14:27:00Z">
            <w:r>
              <w:rPr>
                <w:noProof/>
                <w:webHidden/>
              </w:rPr>
              <w:t>34</w:t>
            </w:r>
            <w:r>
              <w:rPr>
                <w:noProof/>
                <w:webHidden/>
              </w:rPr>
              <w:fldChar w:fldCharType="end"/>
            </w:r>
            <w:r w:rsidRPr="00FC715A">
              <w:rPr>
                <w:rStyle w:val="Hiperligao"/>
                <w:noProof/>
              </w:rPr>
              <w:fldChar w:fldCharType="end"/>
            </w:r>
          </w:ins>
        </w:p>
        <w:p w14:paraId="2ADC95AE" w14:textId="7039DE91" w:rsidR="00247BB6" w:rsidRDefault="00247BB6">
          <w:pPr>
            <w:pStyle w:val="ndice3"/>
            <w:tabs>
              <w:tab w:val="left" w:pos="1320"/>
              <w:tab w:val="right" w:leader="dot" w:pos="8494"/>
            </w:tabs>
            <w:rPr>
              <w:ins w:id="139" w:author="Sónia Moreira" w:date="2024-03-21T14:27:00Z"/>
              <w:rFonts w:eastAsiaTheme="minorEastAsia"/>
              <w:noProof/>
              <w:kern w:val="2"/>
              <w:lang w:val="en-US"/>
              <w14:ligatures w14:val="standardContextual"/>
            </w:rPr>
          </w:pPr>
          <w:ins w:id="140" w:author="Sónia Moreira" w:date="2024-03-21T14:27:00Z">
            <w:r w:rsidRPr="00FC715A">
              <w:rPr>
                <w:rStyle w:val="Hiperligao"/>
                <w:noProof/>
              </w:rPr>
              <w:fldChar w:fldCharType="begin"/>
            </w:r>
            <w:r w:rsidRPr="00FC715A">
              <w:rPr>
                <w:rStyle w:val="Hiperligao"/>
                <w:noProof/>
              </w:rPr>
              <w:instrText xml:space="preserve"> </w:instrText>
            </w:r>
            <w:r>
              <w:rPr>
                <w:noProof/>
              </w:rPr>
              <w:instrText>HYPERLINK \l "_Toc161923706"</w:instrText>
            </w:r>
            <w:r w:rsidRPr="00FC715A">
              <w:rPr>
                <w:rStyle w:val="Hiperligao"/>
                <w:noProof/>
              </w:rPr>
              <w:instrText xml:space="preserve"> </w:instrText>
            </w:r>
            <w:r w:rsidRPr="00FC715A">
              <w:rPr>
                <w:rStyle w:val="Hiperligao"/>
                <w:noProof/>
              </w:rPr>
            </w:r>
            <w:r w:rsidRPr="00FC715A">
              <w:rPr>
                <w:rStyle w:val="Hiperligao"/>
                <w:noProof/>
              </w:rPr>
              <w:fldChar w:fldCharType="separate"/>
            </w:r>
            <w:r w:rsidRPr="00FC715A">
              <w:rPr>
                <w:rStyle w:val="Hiperligao"/>
                <w:rFonts w:ascii="Times New Roman" w:hAnsi="Times New Roman" w:cs="Times New Roman"/>
                <w:b/>
                <w:bCs/>
                <w:i/>
                <w:iCs/>
                <w:noProof/>
              </w:rPr>
              <w:t>1.2.1.</w:t>
            </w:r>
            <w:r>
              <w:rPr>
                <w:rFonts w:eastAsiaTheme="minorEastAsia"/>
                <w:noProof/>
                <w:kern w:val="2"/>
                <w:lang w:val="en-US"/>
                <w14:ligatures w14:val="standardContextual"/>
              </w:rPr>
              <w:tab/>
            </w:r>
            <w:r w:rsidRPr="00FC715A">
              <w:rPr>
                <w:rStyle w:val="Hiperligao"/>
                <w:rFonts w:ascii="Times New Roman" w:hAnsi="Times New Roman" w:cs="Times New Roman"/>
                <w:b/>
                <w:bCs/>
                <w:i/>
                <w:iCs/>
                <w:noProof/>
              </w:rPr>
              <w:t>Países sem sistemas de apoio à produção legislativa: Colômbia, Costa Rica e México</w:t>
            </w:r>
            <w:r>
              <w:rPr>
                <w:noProof/>
                <w:webHidden/>
              </w:rPr>
              <w:tab/>
            </w:r>
            <w:r>
              <w:rPr>
                <w:noProof/>
                <w:webHidden/>
              </w:rPr>
              <w:fldChar w:fldCharType="begin"/>
            </w:r>
            <w:r>
              <w:rPr>
                <w:noProof/>
                <w:webHidden/>
              </w:rPr>
              <w:instrText xml:space="preserve"> PAGEREF _Toc161923706 \h </w:instrText>
            </w:r>
            <w:r>
              <w:rPr>
                <w:noProof/>
                <w:webHidden/>
              </w:rPr>
            </w:r>
          </w:ins>
          <w:r>
            <w:rPr>
              <w:noProof/>
              <w:webHidden/>
            </w:rPr>
            <w:fldChar w:fldCharType="separate"/>
          </w:r>
          <w:ins w:id="141" w:author="Sónia Moreira" w:date="2024-03-21T14:27:00Z">
            <w:r>
              <w:rPr>
                <w:noProof/>
                <w:webHidden/>
              </w:rPr>
              <w:t>36</w:t>
            </w:r>
            <w:r>
              <w:rPr>
                <w:noProof/>
                <w:webHidden/>
              </w:rPr>
              <w:fldChar w:fldCharType="end"/>
            </w:r>
            <w:r w:rsidRPr="00FC715A">
              <w:rPr>
                <w:rStyle w:val="Hiperligao"/>
                <w:noProof/>
              </w:rPr>
              <w:fldChar w:fldCharType="end"/>
            </w:r>
          </w:ins>
        </w:p>
        <w:p w14:paraId="6B66F1E0" w14:textId="05C1BD72" w:rsidR="00247BB6" w:rsidRDefault="00247BB6">
          <w:pPr>
            <w:pStyle w:val="ndice3"/>
            <w:tabs>
              <w:tab w:val="left" w:pos="1320"/>
              <w:tab w:val="right" w:leader="dot" w:pos="8494"/>
            </w:tabs>
            <w:rPr>
              <w:ins w:id="142" w:author="Sónia Moreira" w:date="2024-03-21T14:27:00Z"/>
              <w:rFonts w:eastAsiaTheme="minorEastAsia"/>
              <w:noProof/>
              <w:kern w:val="2"/>
              <w:lang w:val="en-US"/>
              <w14:ligatures w14:val="standardContextual"/>
            </w:rPr>
          </w:pPr>
          <w:ins w:id="143" w:author="Sónia Moreira" w:date="2024-03-21T14:27:00Z">
            <w:r w:rsidRPr="00FC715A">
              <w:rPr>
                <w:rStyle w:val="Hiperligao"/>
                <w:noProof/>
              </w:rPr>
              <w:fldChar w:fldCharType="begin"/>
            </w:r>
            <w:r w:rsidRPr="00FC715A">
              <w:rPr>
                <w:rStyle w:val="Hiperligao"/>
                <w:noProof/>
              </w:rPr>
              <w:instrText xml:space="preserve"> </w:instrText>
            </w:r>
            <w:r>
              <w:rPr>
                <w:noProof/>
              </w:rPr>
              <w:instrText>HYPERLINK \l "_Toc161923707"</w:instrText>
            </w:r>
            <w:r w:rsidRPr="00FC715A">
              <w:rPr>
                <w:rStyle w:val="Hiperligao"/>
                <w:noProof/>
              </w:rPr>
              <w:instrText xml:space="preserve"> </w:instrText>
            </w:r>
            <w:r w:rsidRPr="00FC715A">
              <w:rPr>
                <w:rStyle w:val="Hiperligao"/>
                <w:noProof/>
              </w:rPr>
            </w:r>
            <w:r w:rsidRPr="00FC715A">
              <w:rPr>
                <w:rStyle w:val="Hiperligao"/>
                <w:noProof/>
              </w:rPr>
              <w:fldChar w:fldCharType="separate"/>
            </w:r>
            <w:r w:rsidRPr="00FC715A">
              <w:rPr>
                <w:rStyle w:val="Hiperligao"/>
                <w:rFonts w:ascii="Times New Roman" w:hAnsi="Times New Roman" w:cs="Times New Roman"/>
                <w:b/>
                <w:bCs/>
                <w:i/>
                <w:iCs/>
                <w:noProof/>
              </w:rPr>
              <w:t>1.2.2.</w:t>
            </w:r>
            <w:r>
              <w:rPr>
                <w:rFonts w:eastAsiaTheme="minorEastAsia"/>
                <w:noProof/>
                <w:kern w:val="2"/>
                <w:lang w:val="en-US"/>
                <w14:ligatures w14:val="standardContextual"/>
              </w:rPr>
              <w:tab/>
            </w:r>
            <w:r w:rsidRPr="00FC715A">
              <w:rPr>
                <w:rStyle w:val="Hiperligao"/>
                <w:rFonts w:ascii="Times New Roman" w:hAnsi="Times New Roman" w:cs="Times New Roman"/>
                <w:b/>
                <w:bCs/>
                <w:i/>
                <w:iCs/>
                <w:noProof/>
              </w:rPr>
              <w:t>Países com sistemas de apoio à produção legislativa em desenvolvimento: Argentina e Chile</w:t>
            </w:r>
            <w:r>
              <w:rPr>
                <w:noProof/>
                <w:webHidden/>
              </w:rPr>
              <w:tab/>
            </w:r>
            <w:r>
              <w:rPr>
                <w:noProof/>
                <w:webHidden/>
              </w:rPr>
              <w:fldChar w:fldCharType="begin"/>
            </w:r>
            <w:r>
              <w:rPr>
                <w:noProof/>
                <w:webHidden/>
              </w:rPr>
              <w:instrText xml:space="preserve"> PAGEREF _Toc161923707 \h </w:instrText>
            </w:r>
            <w:r>
              <w:rPr>
                <w:noProof/>
                <w:webHidden/>
              </w:rPr>
            </w:r>
          </w:ins>
          <w:r>
            <w:rPr>
              <w:noProof/>
              <w:webHidden/>
            </w:rPr>
            <w:fldChar w:fldCharType="separate"/>
          </w:r>
          <w:ins w:id="144" w:author="Sónia Moreira" w:date="2024-03-21T14:27:00Z">
            <w:r>
              <w:rPr>
                <w:noProof/>
                <w:webHidden/>
              </w:rPr>
              <w:t>37</w:t>
            </w:r>
            <w:r>
              <w:rPr>
                <w:noProof/>
                <w:webHidden/>
              </w:rPr>
              <w:fldChar w:fldCharType="end"/>
            </w:r>
            <w:r w:rsidRPr="00FC715A">
              <w:rPr>
                <w:rStyle w:val="Hiperligao"/>
                <w:noProof/>
              </w:rPr>
              <w:fldChar w:fldCharType="end"/>
            </w:r>
          </w:ins>
        </w:p>
        <w:p w14:paraId="675A0B05" w14:textId="19BF269A" w:rsidR="00247BB6" w:rsidRDefault="00247BB6">
          <w:pPr>
            <w:pStyle w:val="ndice3"/>
            <w:tabs>
              <w:tab w:val="left" w:pos="1320"/>
              <w:tab w:val="right" w:leader="dot" w:pos="8494"/>
            </w:tabs>
            <w:rPr>
              <w:ins w:id="145" w:author="Sónia Moreira" w:date="2024-03-21T14:27:00Z"/>
              <w:rFonts w:eastAsiaTheme="minorEastAsia"/>
              <w:noProof/>
              <w:kern w:val="2"/>
              <w:lang w:val="en-US"/>
              <w14:ligatures w14:val="standardContextual"/>
            </w:rPr>
          </w:pPr>
          <w:ins w:id="146" w:author="Sónia Moreira" w:date="2024-03-21T14:27:00Z">
            <w:r w:rsidRPr="00FC715A">
              <w:rPr>
                <w:rStyle w:val="Hiperligao"/>
                <w:noProof/>
              </w:rPr>
              <w:fldChar w:fldCharType="begin"/>
            </w:r>
            <w:r w:rsidRPr="00FC715A">
              <w:rPr>
                <w:rStyle w:val="Hiperligao"/>
                <w:noProof/>
              </w:rPr>
              <w:instrText xml:space="preserve"> </w:instrText>
            </w:r>
            <w:r>
              <w:rPr>
                <w:noProof/>
              </w:rPr>
              <w:instrText>HYPERLINK \l "_Toc161923708"</w:instrText>
            </w:r>
            <w:r w:rsidRPr="00FC715A">
              <w:rPr>
                <w:rStyle w:val="Hiperligao"/>
                <w:noProof/>
              </w:rPr>
              <w:instrText xml:space="preserve"> </w:instrText>
            </w:r>
            <w:r w:rsidRPr="00FC715A">
              <w:rPr>
                <w:rStyle w:val="Hiperligao"/>
                <w:noProof/>
              </w:rPr>
            </w:r>
            <w:r w:rsidRPr="00FC715A">
              <w:rPr>
                <w:rStyle w:val="Hiperligao"/>
                <w:noProof/>
              </w:rPr>
              <w:fldChar w:fldCharType="separate"/>
            </w:r>
            <w:r w:rsidRPr="00FC715A">
              <w:rPr>
                <w:rStyle w:val="Hiperligao"/>
                <w:rFonts w:ascii="Times New Roman" w:hAnsi="Times New Roman" w:cs="Times New Roman"/>
                <w:b/>
                <w:bCs/>
                <w:i/>
                <w:iCs/>
                <w:noProof/>
              </w:rPr>
              <w:t>1.2.3.</w:t>
            </w:r>
            <w:r>
              <w:rPr>
                <w:rFonts w:eastAsiaTheme="minorEastAsia"/>
                <w:noProof/>
                <w:kern w:val="2"/>
                <w:lang w:val="en-US"/>
                <w14:ligatures w14:val="standardContextual"/>
              </w:rPr>
              <w:tab/>
            </w:r>
            <w:r w:rsidRPr="00FC715A">
              <w:rPr>
                <w:rStyle w:val="Hiperligao"/>
                <w:rFonts w:ascii="Times New Roman" w:hAnsi="Times New Roman" w:cs="Times New Roman"/>
                <w:b/>
                <w:bCs/>
                <w:i/>
                <w:iCs/>
                <w:noProof/>
              </w:rPr>
              <w:t>Países com sistemas de apoio à produção legislativa em funcionamento: Brasil</w:t>
            </w:r>
            <w:r>
              <w:rPr>
                <w:noProof/>
                <w:webHidden/>
              </w:rPr>
              <w:tab/>
            </w:r>
            <w:r>
              <w:rPr>
                <w:noProof/>
                <w:webHidden/>
              </w:rPr>
              <w:fldChar w:fldCharType="begin"/>
            </w:r>
            <w:r>
              <w:rPr>
                <w:noProof/>
                <w:webHidden/>
              </w:rPr>
              <w:instrText xml:space="preserve"> PAGEREF _Toc161923708 \h </w:instrText>
            </w:r>
            <w:r>
              <w:rPr>
                <w:noProof/>
                <w:webHidden/>
              </w:rPr>
            </w:r>
          </w:ins>
          <w:r>
            <w:rPr>
              <w:noProof/>
              <w:webHidden/>
            </w:rPr>
            <w:fldChar w:fldCharType="separate"/>
          </w:r>
          <w:ins w:id="147" w:author="Sónia Moreira" w:date="2024-03-21T14:27:00Z">
            <w:r>
              <w:rPr>
                <w:noProof/>
                <w:webHidden/>
              </w:rPr>
              <w:t>41</w:t>
            </w:r>
            <w:r>
              <w:rPr>
                <w:noProof/>
                <w:webHidden/>
              </w:rPr>
              <w:fldChar w:fldCharType="end"/>
            </w:r>
            <w:r w:rsidRPr="00FC715A">
              <w:rPr>
                <w:rStyle w:val="Hiperligao"/>
                <w:noProof/>
              </w:rPr>
              <w:fldChar w:fldCharType="end"/>
            </w:r>
          </w:ins>
        </w:p>
        <w:p w14:paraId="0465A758" w14:textId="715D2F8D" w:rsidR="00247BB6" w:rsidRDefault="00247BB6">
          <w:pPr>
            <w:pStyle w:val="ndice3"/>
            <w:tabs>
              <w:tab w:val="left" w:pos="1320"/>
              <w:tab w:val="right" w:leader="dot" w:pos="8494"/>
            </w:tabs>
            <w:rPr>
              <w:ins w:id="148" w:author="Sónia Moreira" w:date="2024-03-21T14:27:00Z"/>
              <w:rFonts w:eastAsiaTheme="minorEastAsia"/>
              <w:noProof/>
              <w:kern w:val="2"/>
              <w:lang w:val="en-US"/>
              <w14:ligatures w14:val="standardContextual"/>
            </w:rPr>
          </w:pPr>
          <w:ins w:id="149" w:author="Sónia Moreira" w:date="2024-03-21T14:27:00Z">
            <w:r w:rsidRPr="00FC715A">
              <w:rPr>
                <w:rStyle w:val="Hiperligao"/>
                <w:noProof/>
              </w:rPr>
              <w:fldChar w:fldCharType="begin"/>
            </w:r>
            <w:r w:rsidRPr="00FC715A">
              <w:rPr>
                <w:rStyle w:val="Hiperligao"/>
                <w:noProof/>
              </w:rPr>
              <w:instrText xml:space="preserve"> </w:instrText>
            </w:r>
            <w:r>
              <w:rPr>
                <w:noProof/>
              </w:rPr>
              <w:instrText>HYPERLINK \l "_Toc161923709"</w:instrText>
            </w:r>
            <w:r w:rsidRPr="00FC715A">
              <w:rPr>
                <w:rStyle w:val="Hiperligao"/>
                <w:noProof/>
              </w:rPr>
              <w:instrText xml:space="preserve"> </w:instrText>
            </w:r>
            <w:r w:rsidRPr="00FC715A">
              <w:rPr>
                <w:rStyle w:val="Hiperligao"/>
                <w:noProof/>
              </w:rPr>
            </w:r>
            <w:r w:rsidRPr="00FC715A">
              <w:rPr>
                <w:rStyle w:val="Hiperligao"/>
                <w:noProof/>
              </w:rPr>
              <w:fldChar w:fldCharType="separate"/>
            </w:r>
            <w:r w:rsidRPr="00FC715A">
              <w:rPr>
                <w:rStyle w:val="Hiperligao"/>
                <w:rFonts w:ascii="Times New Roman" w:hAnsi="Times New Roman" w:cs="Times New Roman"/>
                <w:b/>
                <w:bCs/>
                <w:i/>
                <w:iCs/>
                <w:noProof/>
              </w:rPr>
              <w:t>1.2.4.</w:t>
            </w:r>
            <w:r>
              <w:rPr>
                <w:rFonts w:eastAsiaTheme="minorEastAsia"/>
                <w:noProof/>
                <w:kern w:val="2"/>
                <w:lang w:val="en-US"/>
                <w14:ligatures w14:val="standardContextual"/>
              </w:rPr>
              <w:tab/>
            </w:r>
            <w:r w:rsidRPr="00FC715A">
              <w:rPr>
                <w:rStyle w:val="Hiperligao"/>
                <w:rFonts w:ascii="Times New Roman" w:hAnsi="Times New Roman" w:cs="Times New Roman"/>
                <w:b/>
                <w:bCs/>
                <w:i/>
                <w:iCs/>
                <w:noProof/>
              </w:rPr>
              <w:t>Breves considerações finais relativamente à América Latina</w:t>
            </w:r>
            <w:r>
              <w:rPr>
                <w:noProof/>
                <w:webHidden/>
              </w:rPr>
              <w:tab/>
            </w:r>
            <w:r>
              <w:rPr>
                <w:noProof/>
                <w:webHidden/>
              </w:rPr>
              <w:fldChar w:fldCharType="begin"/>
            </w:r>
            <w:r>
              <w:rPr>
                <w:noProof/>
                <w:webHidden/>
              </w:rPr>
              <w:instrText xml:space="preserve"> PAGEREF _Toc161923709 \h </w:instrText>
            </w:r>
            <w:r>
              <w:rPr>
                <w:noProof/>
                <w:webHidden/>
              </w:rPr>
            </w:r>
          </w:ins>
          <w:r>
            <w:rPr>
              <w:noProof/>
              <w:webHidden/>
            </w:rPr>
            <w:fldChar w:fldCharType="separate"/>
          </w:r>
          <w:ins w:id="150" w:author="Sónia Moreira" w:date="2024-03-21T14:27:00Z">
            <w:r>
              <w:rPr>
                <w:noProof/>
                <w:webHidden/>
              </w:rPr>
              <w:t>45</w:t>
            </w:r>
            <w:r>
              <w:rPr>
                <w:noProof/>
                <w:webHidden/>
              </w:rPr>
              <w:fldChar w:fldCharType="end"/>
            </w:r>
            <w:r w:rsidRPr="00FC715A">
              <w:rPr>
                <w:rStyle w:val="Hiperligao"/>
                <w:noProof/>
              </w:rPr>
              <w:fldChar w:fldCharType="end"/>
            </w:r>
          </w:ins>
        </w:p>
        <w:p w14:paraId="3C5CE7E8" w14:textId="4AD19D5B" w:rsidR="00527EA7" w:rsidRPr="00527EA7" w:rsidDel="00247BB6" w:rsidRDefault="00A87866" w:rsidP="00527EA7">
          <w:pPr>
            <w:rPr>
              <w:del w:id="151" w:author="Sónia Moreira" w:date="2024-03-21T14:27:00Z"/>
              <w:noProof/>
              <w:rPrChange w:id="152" w:author="Sónia Moreira" w:date="2024-03-21T14:23:00Z">
                <w:rPr>
                  <w:del w:id="153" w:author="Sónia Moreira" w:date="2024-03-21T14:27:00Z"/>
                  <w:rFonts w:eastAsiaTheme="minorEastAsia"/>
                  <w:noProof/>
                  <w:kern w:val="2"/>
                  <w:lang w:val="en-US"/>
                  <w14:ligatures w14:val="standardContextual"/>
                </w:rPr>
              </w:rPrChange>
            </w:rPr>
            <w:pPrChange w:id="154" w:author="Sónia Moreira" w:date="2024-03-21T14:23:00Z">
              <w:pPr>
                <w:pStyle w:val="ndice1"/>
                <w:tabs>
                  <w:tab w:val="right" w:leader="dot" w:pos="8494"/>
                </w:tabs>
              </w:pPr>
            </w:pPrChange>
          </w:pPr>
          <w:del w:id="155" w:author="Sónia Moreira" w:date="2024-03-21T14:27:00Z">
            <w:r w:rsidRPr="00247BB6" w:rsidDel="00247BB6">
              <w:rPr>
                <w:rFonts w:ascii="Times New Roman" w:hAnsi="Times New Roman" w:cs="Times New Roman"/>
                <w:b/>
                <w:bCs/>
                <w:noProof/>
                <w:rPrChange w:id="156" w:author="Sónia Moreira" w:date="2024-03-21T14:27:00Z">
                  <w:rPr>
                    <w:rStyle w:val="Hiperligao"/>
                    <w:rFonts w:ascii="Times New Roman" w:hAnsi="Times New Roman" w:cs="Times New Roman"/>
                    <w:b/>
                    <w:bCs/>
                    <w:noProof/>
                  </w:rPr>
                </w:rPrChange>
              </w:rPr>
              <w:delText>Parte I – Enquadramento jurídico</w:delText>
            </w:r>
            <w:r w:rsidDel="00247BB6">
              <w:rPr>
                <w:noProof/>
                <w:webHidden/>
              </w:rPr>
              <w:tab/>
            </w:r>
            <w:r w:rsidR="00BA0646" w:rsidDel="00247BB6">
              <w:rPr>
                <w:noProof/>
                <w:webHidden/>
              </w:rPr>
              <w:delText>3</w:delText>
            </w:r>
          </w:del>
        </w:p>
        <w:p w14:paraId="43D55874" w14:textId="2A6A0E71" w:rsidR="00A87866" w:rsidDel="00247BB6" w:rsidRDefault="00A87866" w:rsidP="00527EA7">
          <w:pPr>
            <w:pStyle w:val="ndice1"/>
            <w:rPr>
              <w:del w:id="157" w:author="Sónia Moreira" w:date="2024-03-21T14:27:00Z"/>
              <w:rFonts w:eastAsiaTheme="minorEastAsia"/>
              <w:noProof/>
              <w:kern w:val="2"/>
              <w:lang w:val="en-US"/>
              <w14:ligatures w14:val="standardContextual"/>
            </w:rPr>
            <w:pPrChange w:id="158" w:author="Sónia Moreira" w:date="2024-03-21T14:23:00Z">
              <w:pPr>
                <w:pStyle w:val="ndice1"/>
                <w:tabs>
                  <w:tab w:val="left" w:pos="440"/>
                  <w:tab w:val="right" w:leader="dot" w:pos="8494"/>
                </w:tabs>
              </w:pPr>
            </w:pPrChange>
          </w:pPr>
          <w:del w:id="159" w:author="Sónia Moreira" w:date="2024-03-21T14:27:00Z">
            <w:r w:rsidRPr="00247BB6" w:rsidDel="00247BB6">
              <w:rPr>
                <w:rFonts w:ascii="Times New Roman" w:hAnsi="Times New Roman" w:cs="Times New Roman"/>
                <w:b/>
                <w:bCs/>
                <w:noProof/>
                <w:rPrChange w:id="160" w:author="Sónia Moreira" w:date="2024-03-21T14:27:00Z">
                  <w:rPr>
                    <w:rStyle w:val="Hiperligao"/>
                    <w:rFonts w:ascii="Times New Roman" w:hAnsi="Times New Roman" w:cs="Times New Roman"/>
                    <w:b/>
                    <w:bCs/>
                    <w:noProof/>
                  </w:rPr>
                </w:rPrChange>
              </w:rPr>
              <w:delText>1.</w:delText>
            </w:r>
            <w:r w:rsidDel="00247BB6">
              <w:rPr>
                <w:rFonts w:eastAsiaTheme="minorEastAsia"/>
                <w:noProof/>
                <w:kern w:val="2"/>
                <w:lang w:val="en-US"/>
                <w14:ligatures w14:val="standardContextual"/>
              </w:rPr>
              <w:tab/>
            </w:r>
            <w:r w:rsidRPr="00247BB6" w:rsidDel="00247BB6">
              <w:rPr>
                <w:rFonts w:ascii="Times New Roman" w:hAnsi="Times New Roman" w:cs="Times New Roman"/>
                <w:b/>
                <w:bCs/>
                <w:noProof/>
                <w:rPrChange w:id="161" w:author="Sónia Moreira" w:date="2024-03-21T14:27:00Z">
                  <w:rPr>
                    <w:rStyle w:val="Hiperligao"/>
                    <w:rFonts w:ascii="Times New Roman" w:hAnsi="Times New Roman" w:cs="Times New Roman"/>
                    <w:b/>
                    <w:bCs/>
                    <w:noProof/>
                  </w:rPr>
                </w:rPrChange>
              </w:rPr>
              <w:delText>A Proposta de Regulamento Europeu sobre Inteligência Artificial (IA)</w:delText>
            </w:r>
            <w:r w:rsidDel="00247BB6">
              <w:rPr>
                <w:noProof/>
                <w:webHidden/>
              </w:rPr>
              <w:tab/>
            </w:r>
            <w:r w:rsidR="00BA0646" w:rsidDel="00247BB6">
              <w:rPr>
                <w:noProof/>
                <w:webHidden/>
              </w:rPr>
              <w:delText>3</w:delText>
            </w:r>
          </w:del>
        </w:p>
        <w:p w14:paraId="6AAF4403" w14:textId="690A0AE9" w:rsidR="00A87866" w:rsidDel="00247BB6" w:rsidRDefault="00A87866" w:rsidP="00527EA7">
          <w:pPr>
            <w:pStyle w:val="ndice2"/>
            <w:rPr>
              <w:del w:id="162" w:author="Sónia Moreira" w:date="2024-03-21T14:27:00Z"/>
              <w:rFonts w:eastAsiaTheme="minorEastAsia"/>
              <w:noProof/>
              <w:kern w:val="2"/>
              <w:lang w:val="en-US"/>
              <w14:ligatures w14:val="standardContextual"/>
            </w:rPr>
            <w:pPrChange w:id="163" w:author="Sónia Moreira" w:date="2024-03-21T14:23:00Z">
              <w:pPr>
                <w:pStyle w:val="ndice2"/>
                <w:tabs>
                  <w:tab w:val="left" w:pos="880"/>
                  <w:tab w:val="right" w:leader="dot" w:pos="8494"/>
                </w:tabs>
              </w:pPr>
            </w:pPrChange>
          </w:pPr>
          <w:del w:id="164" w:author="Sónia Moreira" w:date="2024-03-21T14:27:00Z">
            <w:r w:rsidRPr="00247BB6" w:rsidDel="00247BB6">
              <w:rPr>
                <w:rFonts w:ascii="Times New Roman" w:hAnsi="Times New Roman" w:cs="Times New Roman"/>
                <w:b/>
                <w:bCs/>
                <w:i/>
                <w:iCs/>
                <w:noProof/>
                <w:rPrChange w:id="165" w:author="Sónia Moreira" w:date="2024-03-21T14:27:00Z">
                  <w:rPr>
                    <w:rStyle w:val="Hiperligao"/>
                    <w:rFonts w:ascii="Times New Roman" w:hAnsi="Times New Roman" w:cs="Times New Roman"/>
                    <w:b/>
                    <w:bCs/>
                    <w:i/>
                    <w:iCs/>
                    <w:noProof/>
                  </w:rPr>
                </w:rPrChange>
              </w:rPr>
              <w:delText>1.1.</w:delText>
            </w:r>
            <w:r w:rsidDel="00247BB6">
              <w:rPr>
                <w:rFonts w:eastAsiaTheme="minorEastAsia"/>
                <w:noProof/>
                <w:kern w:val="2"/>
                <w:lang w:val="en-US"/>
                <w14:ligatures w14:val="standardContextual"/>
              </w:rPr>
              <w:tab/>
            </w:r>
            <w:r w:rsidRPr="00247BB6" w:rsidDel="00247BB6">
              <w:rPr>
                <w:rFonts w:ascii="Times New Roman" w:hAnsi="Times New Roman" w:cs="Times New Roman"/>
                <w:b/>
                <w:bCs/>
                <w:i/>
                <w:iCs/>
                <w:noProof/>
                <w:rPrChange w:id="166" w:author="Sónia Moreira" w:date="2024-03-21T14:27:00Z">
                  <w:rPr>
                    <w:rStyle w:val="Hiperligao"/>
                    <w:rFonts w:ascii="Times New Roman" w:hAnsi="Times New Roman" w:cs="Times New Roman"/>
                    <w:b/>
                    <w:bCs/>
                    <w:i/>
                    <w:iCs/>
                    <w:noProof/>
                  </w:rPr>
                </w:rPrChange>
              </w:rPr>
              <w:delText>Considerações gerais sobre a evolução da regulamentação europeia da IA</w:delText>
            </w:r>
            <w:r w:rsidDel="00247BB6">
              <w:rPr>
                <w:noProof/>
                <w:webHidden/>
              </w:rPr>
              <w:tab/>
            </w:r>
            <w:r w:rsidR="00BA0646" w:rsidDel="00247BB6">
              <w:rPr>
                <w:noProof/>
                <w:webHidden/>
              </w:rPr>
              <w:delText>3</w:delText>
            </w:r>
          </w:del>
        </w:p>
        <w:p w14:paraId="60D11A2E" w14:textId="5FAB6778" w:rsidR="00A87866" w:rsidDel="00247BB6" w:rsidRDefault="00A87866" w:rsidP="00527EA7">
          <w:pPr>
            <w:pStyle w:val="ndice2"/>
            <w:rPr>
              <w:del w:id="167" w:author="Sónia Moreira" w:date="2024-03-21T14:27:00Z"/>
              <w:rFonts w:eastAsiaTheme="minorEastAsia"/>
              <w:noProof/>
              <w:kern w:val="2"/>
              <w:lang w:val="en-US"/>
              <w14:ligatures w14:val="standardContextual"/>
            </w:rPr>
            <w:pPrChange w:id="168" w:author="Sónia Moreira" w:date="2024-03-21T14:23:00Z">
              <w:pPr>
                <w:pStyle w:val="ndice2"/>
                <w:tabs>
                  <w:tab w:val="left" w:pos="880"/>
                  <w:tab w:val="right" w:leader="dot" w:pos="8494"/>
                </w:tabs>
              </w:pPr>
            </w:pPrChange>
          </w:pPr>
          <w:del w:id="169" w:author="Sónia Moreira" w:date="2024-03-21T14:27:00Z">
            <w:r w:rsidRPr="00247BB6" w:rsidDel="00247BB6">
              <w:rPr>
                <w:rFonts w:ascii="Times New Roman" w:hAnsi="Times New Roman" w:cs="Times New Roman"/>
                <w:b/>
                <w:bCs/>
                <w:i/>
                <w:iCs/>
                <w:noProof/>
                <w:rPrChange w:id="170" w:author="Sónia Moreira" w:date="2024-03-21T14:27:00Z">
                  <w:rPr>
                    <w:rStyle w:val="Hiperligao"/>
                    <w:rFonts w:ascii="Times New Roman" w:hAnsi="Times New Roman" w:cs="Times New Roman"/>
                    <w:b/>
                    <w:bCs/>
                    <w:i/>
                    <w:iCs/>
                    <w:noProof/>
                  </w:rPr>
                </w:rPrChange>
              </w:rPr>
              <w:delText>1.2.</w:delText>
            </w:r>
            <w:r w:rsidDel="00247BB6">
              <w:rPr>
                <w:rFonts w:eastAsiaTheme="minorEastAsia"/>
                <w:noProof/>
                <w:kern w:val="2"/>
                <w:lang w:val="en-US"/>
                <w14:ligatures w14:val="standardContextual"/>
              </w:rPr>
              <w:tab/>
            </w:r>
            <w:r w:rsidRPr="00247BB6" w:rsidDel="00247BB6">
              <w:rPr>
                <w:rFonts w:ascii="Times New Roman" w:hAnsi="Times New Roman" w:cs="Times New Roman"/>
                <w:b/>
                <w:bCs/>
                <w:i/>
                <w:iCs/>
                <w:noProof/>
                <w:rPrChange w:id="171" w:author="Sónia Moreira" w:date="2024-03-21T14:27:00Z">
                  <w:rPr>
                    <w:rStyle w:val="Hiperligao"/>
                    <w:rFonts w:ascii="Times New Roman" w:hAnsi="Times New Roman" w:cs="Times New Roman"/>
                    <w:b/>
                    <w:bCs/>
                    <w:i/>
                    <w:iCs/>
                    <w:noProof/>
                  </w:rPr>
                </w:rPrChange>
              </w:rPr>
              <w:delText>Sistemas de IA de risco inaceitável, de alto risco/risco elevado, de baixo risco/risco reduzido e de risco mínimo</w:delText>
            </w:r>
            <w:r w:rsidDel="00247BB6">
              <w:rPr>
                <w:noProof/>
                <w:webHidden/>
              </w:rPr>
              <w:tab/>
            </w:r>
            <w:r w:rsidR="00BA0646" w:rsidDel="00247BB6">
              <w:rPr>
                <w:noProof/>
                <w:webHidden/>
              </w:rPr>
              <w:delText>6</w:delText>
            </w:r>
          </w:del>
        </w:p>
        <w:p w14:paraId="03D8CDFB" w14:textId="6A4E7BE0" w:rsidR="00527EA7" w:rsidRPr="00527EA7" w:rsidDel="00247BB6" w:rsidRDefault="00A87866" w:rsidP="00527EA7">
          <w:pPr>
            <w:rPr>
              <w:del w:id="172" w:author="Sónia Moreira" w:date="2024-03-21T14:27:00Z"/>
              <w:noProof/>
              <w:rPrChange w:id="173" w:author="Sónia Moreira" w:date="2024-03-21T14:23:00Z">
                <w:rPr>
                  <w:del w:id="174" w:author="Sónia Moreira" w:date="2024-03-21T14:27:00Z"/>
                  <w:rFonts w:eastAsiaTheme="minorEastAsia"/>
                  <w:noProof/>
                  <w:kern w:val="2"/>
                  <w:lang w:val="en-US"/>
                  <w14:ligatures w14:val="standardContextual"/>
                </w:rPr>
              </w:rPrChange>
            </w:rPr>
            <w:pPrChange w:id="175" w:author="Sónia Moreira" w:date="2024-03-21T14:23:00Z">
              <w:pPr>
                <w:pStyle w:val="ndice2"/>
                <w:tabs>
                  <w:tab w:val="left" w:pos="880"/>
                  <w:tab w:val="right" w:leader="dot" w:pos="8494"/>
                </w:tabs>
              </w:pPr>
            </w:pPrChange>
          </w:pPr>
          <w:del w:id="176" w:author="Sónia Moreira" w:date="2024-03-21T14:27:00Z">
            <w:r w:rsidRPr="00247BB6" w:rsidDel="00247BB6">
              <w:rPr>
                <w:rFonts w:ascii="Times New Roman" w:hAnsi="Times New Roman" w:cs="Times New Roman"/>
                <w:b/>
                <w:bCs/>
                <w:i/>
                <w:iCs/>
                <w:noProof/>
                <w:rPrChange w:id="177" w:author="Sónia Moreira" w:date="2024-03-21T14:27:00Z">
                  <w:rPr>
                    <w:rStyle w:val="Hiperligao"/>
                    <w:rFonts w:ascii="Times New Roman" w:hAnsi="Times New Roman" w:cs="Times New Roman"/>
                    <w:b/>
                    <w:bCs/>
                    <w:i/>
                    <w:iCs/>
                    <w:noProof/>
                  </w:rPr>
                </w:rPrChange>
              </w:rPr>
              <w:delText>1.3.</w:delText>
            </w:r>
            <w:r w:rsidDel="00247BB6">
              <w:rPr>
                <w:rFonts w:eastAsiaTheme="minorEastAsia"/>
                <w:noProof/>
                <w:kern w:val="2"/>
                <w:lang w:val="en-US"/>
                <w14:ligatures w14:val="standardContextual"/>
              </w:rPr>
              <w:tab/>
            </w:r>
            <w:r w:rsidRPr="00247BB6" w:rsidDel="00247BB6">
              <w:rPr>
                <w:rFonts w:ascii="Times New Roman" w:hAnsi="Times New Roman" w:cs="Times New Roman"/>
                <w:b/>
                <w:bCs/>
                <w:i/>
                <w:iCs/>
                <w:noProof/>
                <w:rPrChange w:id="178" w:author="Sónia Moreira" w:date="2024-03-21T14:27:00Z">
                  <w:rPr>
                    <w:rStyle w:val="Hiperligao"/>
                    <w:rFonts w:ascii="Times New Roman" w:hAnsi="Times New Roman" w:cs="Times New Roman"/>
                    <w:b/>
                    <w:bCs/>
                    <w:i/>
                    <w:iCs/>
                    <w:noProof/>
                  </w:rPr>
                </w:rPrChange>
              </w:rPr>
              <w:delText>Possíveis zonas de colisão com um sistema de auxílio à produção legislativa</w:delText>
            </w:r>
            <w:r w:rsidDel="00247BB6">
              <w:rPr>
                <w:noProof/>
                <w:webHidden/>
              </w:rPr>
              <w:tab/>
            </w:r>
            <w:r w:rsidR="00BA0646" w:rsidDel="00247BB6">
              <w:rPr>
                <w:noProof/>
                <w:webHidden/>
              </w:rPr>
              <w:delText>14</w:delText>
            </w:r>
          </w:del>
        </w:p>
        <w:p w14:paraId="200E9849" w14:textId="5FF323A7" w:rsidR="00527EA7" w:rsidRPr="00527EA7" w:rsidDel="00247BB6" w:rsidRDefault="00A87866" w:rsidP="00527EA7">
          <w:pPr>
            <w:rPr>
              <w:del w:id="179" w:author="Sónia Moreira" w:date="2024-03-21T14:27:00Z"/>
              <w:noProof/>
              <w:rPrChange w:id="180" w:author="Sónia Moreira" w:date="2024-03-21T14:23:00Z">
                <w:rPr>
                  <w:del w:id="181" w:author="Sónia Moreira" w:date="2024-03-21T14:27:00Z"/>
                  <w:rFonts w:eastAsiaTheme="minorEastAsia"/>
                  <w:noProof/>
                  <w:kern w:val="2"/>
                  <w:lang w:val="en-US"/>
                  <w14:ligatures w14:val="standardContextual"/>
                </w:rPr>
              </w:rPrChange>
            </w:rPr>
            <w:pPrChange w:id="182" w:author="Sónia Moreira" w:date="2024-03-21T14:23:00Z">
              <w:pPr>
                <w:pStyle w:val="ndice1"/>
                <w:tabs>
                  <w:tab w:val="left" w:pos="440"/>
                  <w:tab w:val="right" w:leader="dot" w:pos="8494"/>
                </w:tabs>
              </w:pPr>
            </w:pPrChange>
          </w:pPr>
          <w:del w:id="183" w:author="Sónia Moreira" w:date="2024-03-21T14:27:00Z">
            <w:r w:rsidRPr="00247BB6" w:rsidDel="00247BB6">
              <w:rPr>
                <w:rFonts w:ascii="Times New Roman" w:hAnsi="Times New Roman" w:cs="Times New Roman"/>
                <w:b/>
                <w:bCs/>
                <w:noProof/>
                <w:rPrChange w:id="184" w:author="Sónia Moreira" w:date="2024-03-21T14:27:00Z">
                  <w:rPr>
                    <w:rStyle w:val="Hiperligao"/>
                    <w:rFonts w:ascii="Times New Roman" w:hAnsi="Times New Roman" w:cs="Times New Roman"/>
                    <w:b/>
                    <w:bCs/>
                    <w:noProof/>
                  </w:rPr>
                </w:rPrChange>
              </w:rPr>
              <w:delText>2.</w:delText>
            </w:r>
            <w:r w:rsidDel="00247BB6">
              <w:rPr>
                <w:rFonts w:eastAsiaTheme="minorEastAsia"/>
                <w:noProof/>
                <w:kern w:val="2"/>
                <w:lang w:val="en-US"/>
                <w14:ligatures w14:val="standardContextual"/>
              </w:rPr>
              <w:tab/>
            </w:r>
            <w:r w:rsidRPr="00247BB6" w:rsidDel="00247BB6">
              <w:rPr>
                <w:rFonts w:ascii="Times New Roman" w:hAnsi="Times New Roman" w:cs="Times New Roman"/>
                <w:b/>
                <w:bCs/>
                <w:noProof/>
                <w:rPrChange w:id="185" w:author="Sónia Moreira" w:date="2024-03-21T14:27:00Z">
                  <w:rPr>
                    <w:rStyle w:val="Hiperligao"/>
                    <w:rFonts w:ascii="Times New Roman" w:hAnsi="Times New Roman" w:cs="Times New Roman"/>
                    <w:b/>
                    <w:bCs/>
                    <w:noProof/>
                  </w:rPr>
                </w:rPrChange>
              </w:rPr>
              <w:delText>Acesso e tratamento de dados</w:delText>
            </w:r>
            <w:r w:rsidDel="00247BB6">
              <w:rPr>
                <w:noProof/>
                <w:webHidden/>
              </w:rPr>
              <w:tab/>
            </w:r>
            <w:r w:rsidR="00BA0646" w:rsidDel="00247BB6">
              <w:rPr>
                <w:noProof/>
                <w:webHidden/>
              </w:rPr>
              <w:delText>15</w:delText>
            </w:r>
          </w:del>
        </w:p>
        <w:p w14:paraId="0C7ACD18" w14:textId="0DABB15C" w:rsidR="00527EA7" w:rsidRPr="00527EA7" w:rsidDel="00247BB6" w:rsidRDefault="00A87866" w:rsidP="00527EA7">
          <w:pPr>
            <w:rPr>
              <w:del w:id="186" w:author="Sónia Moreira" w:date="2024-03-21T14:27:00Z"/>
              <w:noProof/>
              <w:rPrChange w:id="187" w:author="Sónia Moreira" w:date="2024-03-21T14:23:00Z">
                <w:rPr>
                  <w:del w:id="188" w:author="Sónia Moreira" w:date="2024-03-21T14:27:00Z"/>
                  <w:rFonts w:eastAsiaTheme="minorEastAsia"/>
                  <w:noProof/>
                  <w:kern w:val="2"/>
                  <w:lang w:val="en-US"/>
                  <w14:ligatures w14:val="standardContextual"/>
                </w:rPr>
              </w:rPrChange>
            </w:rPr>
            <w:pPrChange w:id="189" w:author="Sónia Moreira" w:date="2024-03-21T14:23:00Z">
              <w:pPr>
                <w:pStyle w:val="ndice1"/>
                <w:tabs>
                  <w:tab w:val="right" w:leader="dot" w:pos="8494"/>
                </w:tabs>
              </w:pPr>
            </w:pPrChange>
          </w:pPr>
          <w:del w:id="190" w:author="Sónia Moreira" w:date="2024-03-21T14:27:00Z">
            <w:r w:rsidRPr="00247BB6" w:rsidDel="00247BB6">
              <w:rPr>
                <w:rFonts w:ascii="Times New Roman" w:hAnsi="Times New Roman" w:cs="Times New Roman"/>
                <w:b/>
                <w:bCs/>
                <w:noProof/>
                <w:rPrChange w:id="191" w:author="Sónia Moreira" w:date="2024-03-21T14:27:00Z">
                  <w:rPr>
                    <w:rStyle w:val="Hiperligao"/>
                    <w:rFonts w:ascii="Times New Roman" w:hAnsi="Times New Roman" w:cs="Times New Roman"/>
                    <w:b/>
                    <w:bCs/>
                    <w:noProof/>
                  </w:rPr>
                </w:rPrChange>
              </w:rPr>
              <w:delText>Parte II - O Estado da Arte dos sistemas de apoio à produção legislativa na União Europeia e na América Latina</w:delText>
            </w:r>
            <w:r w:rsidDel="00247BB6">
              <w:rPr>
                <w:noProof/>
                <w:webHidden/>
              </w:rPr>
              <w:tab/>
            </w:r>
            <w:r w:rsidR="00BA0646" w:rsidDel="00247BB6">
              <w:rPr>
                <w:noProof/>
                <w:webHidden/>
              </w:rPr>
              <w:delText>21</w:delText>
            </w:r>
          </w:del>
        </w:p>
        <w:p w14:paraId="60D1565A" w14:textId="7B158FFF" w:rsidR="00A87866" w:rsidDel="00247BB6" w:rsidRDefault="00A87866" w:rsidP="00527EA7">
          <w:pPr>
            <w:pStyle w:val="ndice1"/>
            <w:rPr>
              <w:del w:id="192" w:author="Sónia Moreira" w:date="2024-03-21T14:27:00Z"/>
              <w:rFonts w:eastAsiaTheme="minorEastAsia"/>
              <w:noProof/>
              <w:kern w:val="2"/>
              <w:lang w:val="en-US"/>
              <w14:ligatures w14:val="standardContextual"/>
            </w:rPr>
            <w:pPrChange w:id="193" w:author="Sónia Moreira" w:date="2024-03-21T14:23:00Z">
              <w:pPr>
                <w:pStyle w:val="ndice1"/>
                <w:tabs>
                  <w:tab w:val="left" w:pos="440"/>
                  <w:tab w:val="right" w:leader="dot" w:pos="8494"/>
                </w:tabs>
              </w:pPr>
            </w:pPrChange>
          </w:pPr>
          <w:del w:id="194" w:author="Sónia Moreira" w:date="2024-03-21T14:27:00Z">
            <w:r w:rsidRPr="00247BB6" w:rsidDel="00247BB6">
              <w:rPr>
                <w:rFonts w:ascii="Times New Roman" w:hAnsi="Times New Roman" w:cs="Times New Roman"/>
                <w:b/>
                <w:bCs/>
                <w:noProof/>
                <w:rPrChange w:id="195" w:author="Sónia Moreira" w:date="2024-03-21T14:27:00Z">
                  <w:rPr>
                    <w:rStyle w:val="Hiperligao"/>
                    <w:rFonts w:ascii="Times New Roman" w:hAnsi="Times New Roman" w:cs="Times New Roman"/>
                    <w:b/>
                    <w:bCs/>
                    <w:noProof/>
                  </w:rPr>
                </w:rPrChange>
              </w:rPr>
              <w:delText>1.</w:delText>
            </w:r>
            <w:r w:rsidDel="00247BB6">
              <w:rPr>
                <w:rFonts w:eastAsiaTheme="minorEastAsia"/>
                <w:noProof/>
                <w:kern w:val="2"/>
                <w:lang w:val="en-US"/>
                <w14:ligatures w14:val="standardContextual"/>
              </w:rPr>
              <w:tab/>
            </w:r>
            <w:r w:rsidRPr="00247BB6" w:rsidDel="00247BB6">
              <w:rPr>
                <w:rFonts w:ascii="Times New Roman" w:hAnsi="Times New Roman" w:cs="Times New Roman"/>
                <w:b/>
                <w:bCs/>
                <w:noProof/>
                <w:rPrChange w:id="196" w:author="Sónia Moreira" w:date="2024-03-21T14:27:00Z">
                  <w:rPr>
                    <w:rStyle w:val="Hiperligao"/>
                    <w:rFonts w:ascii="Times New Roman" w:hAnsi="Times New Roman" w:cs="Times New Roman"/>
                    <w:b/>
                    <w:bCs/>
                    <w:noProof/>
                  </w:rPr>
                </w:rPrChange>
              </w:rPr>
              <w:delText>Identificação e caracterização dos sistemas automatizados, desenvolvidos e em desenvolvimento, de apoio à conceção, elaboração e redação de legislação nos países da União Europeia (UE) e da América Latina</w:delText>
            </w:r>
            <w:r w:rsidDel="00247BB6">
              <w:rPr>
                <w:noProof/>
                <w:webHidden/>
              </w:rPr>
              <w:tab/>
            </w:r>
            <w:r w:rsidR="00BA0646" w:rsidDel="00247BB6">
              <w:rPr>
                <w:noProof/>
                <w:webHidden/>
              </w:rPr>
              <w:delText>21</w:delText>
            </w:r>
          </w:del>
        </w:p>
        <w:p w14:paraId="59EAACCF" w14:textId="770A0BD0" w:rsidR="00A87866" w:rsidDel="00247BB6" w:rsidRDefault="00A87866" w:rsidP="00527EA7">
          <w:pPr>
            <w:pStyle w:val="ndice2"/>
            <w:rPr>
              <w:del w:id="197" w:author="Sónia Moreira" w:date="2024-03-21T14:27:00Z"/>
              <w:rFonts w:eastAsiaTheme="minorEastAsia"/>
              <w:noProof/>
              <w:kern w:val="2"/>
              <w:lang w:val="en-US"/>
              <w14:ligatures w14:val="standardContextual"/>
            </w:rPr>
            <w:pPrChange w:id="198" w:author="Sónia Moreira" w:date="2024-03-21T14:23:00Z">
              <w:pPr>
                <w:pStyle w:val="ndice2"/>
                <w:tabs>
                  <w:tab w:val="left" w:pos="880"/>
                  <w:tab w:val="right" w:leader="dot" w:pos="8494"/>
                </w:tabs>
              </w:pPr>
            </w:pPrChange>
          </w:pPr>
          <w:del w:id="199" w:author="Sónia Moreira" w:date="2024-03-21T14:27:00Z">
            <w:r w:rsidRPr="00247BB6" w:rsidDel="00247BB6">
              <w:rPr>
                <w:rFonts w:ascii="Times New Roman" w:hAnsi="Times New Roman" w:cs="Times New Roman"/>
                <w:b/>
                <w:bCs/>
                <w:i/>
                <w:iCs/>
                <w:noProof/>
                <w:rPrChange w:id="200" w:author="Sónia Moreira" w:date="2024-03-21T14:27:00Z">
                  <w:rPr>
                    <w:rStyle w:val="Hiperligao"/>
                    <w:rFonts w:ascii="Times New Roman" w:hAnsi="Times New Roman" w:cs="Times New Roman"/>
                    <w:b/>
                    <w:bCs/>
                    <w:i/>
                    <w:iCs/>
                    <w:noProof/>
                  </w:rPr>
                </w:rPrChange>
              </w:rPr>
              <w:delText>1.1.</w:delText>
            </w:r>
            <w:r w:rsidDel="00247BB6">
              <w:rPr>
                <w:rFonts w:eastAsiaTheme="minorEastAsia"/>
                <w:noProof/>
                <w:kern w:val="2"/>
                <w:lang w:val="en-US"/>
                <w14:ligatures w14:val="standardContextual"/>
              </w:rPr>
              <w:tab/>
            </w:r>
            <w:r w:rsidRPr="00247BB6" w:rsidDel="00247BB6">
              <w:rPr>
                <w:rFonts w:ascii="Times New Roman" w:hAnsi="Times New Roman" w:cs="Times New Roman"/>
                <w:b/>
                <w:bCs/>
                <w:i/>
                <w:iCs/>
                <w:noProof/>
                <w:rPrChange w:id="201" w:author="Sónia Moreira" w:date="2024-03-21T14:27:00Z">
                  <w:rPr>
                    <w:rStyle w:val="Hiperligao"/>
                    <w:rFonts w:ascii="Times New Roman" w:hAnsi="Times New Roman" w:cs="Times New Roman"/>
                    <w:b/>
                    <w:bCs/>
                    <w:i/>
                    <w:iCs/>
                    <w:noProof/>
                  </w:rPr>
                </w:rPrChange>
              </w:rPr>
              <w:delText>Sistemas desenvolvidos e em desenvolvimento nos países da União Europeia</w:delText>
            </w:r>
            <w:r w:rsidDel="00247BB6">
              <w:rPr>
                <w:noProof/>
                <w:webHidden/>
              </w:rPr>
              <w:tab/>
            </w:r>
            <w:r w:rsidR="00BA0646" w:rsidDel="00247BB6">
              <w:rPr>
                <w:noProof/>
                <w:webHidden/>
              </w:rPr>
              <w:delText>21</w:delText>
            </w:r>
          </w:del>
        </w:p>
        <w:p w14:paraId="1AF4738B" w14:textId="130B0CC2" w:rsidR="00A87866" w:rsidDel="00247BB6" w:rsidRDefault="00A87866">
          <w:pPr>
            <w:pStyle w:val="ndice3"/>
            <w:tabs>
              <w:tab w:val="left" w:pos="1320"/>
              <w:tab w:val="right" w:leader="dot" w:pos="8494"/>
            </w:tabs>
            <w:rPr>
              <w:del w:id="202" w:author="Sónia Moreira" w:date="2024-03-21T14:27:00Z"/>
              <w:rFonts w:eastAsiaTheme="minorEastAsia"/>
              <w:noProof/>
              <w:kern w:val="2"/>
              <w:lang w:val="en-US"/>
              <w14:ligatures w14:val="standardContextual"/>
            </w:rPr>
          </w:pPr>
          <w:del w:id="203" w:author="Sónia Moreira" w:date="2024-03-21T14:27:00Z">
            <w:r w:rsidRPr="00247BB6" w:rsidDel="00247BB6">
              <w:rPr>
                <w:rFonts w:ascii="Times New Roman" w:hAnsi="Times New Roman" w:cs="Times New Roman"/>
                <w:b/>
                <w:bCs/>
                <w:i/>
                <w:iCs/>
                <w:noProof/>
                <w:rPrChange w:id="204" w:author="Sónia Moreira" w:date="2024-03-21T14:27:00Z">
                  <w:rPr>
                    <w:rStyle w:val="Hiperligao"/>
                    <w:rFonts w:ascii="Times New Roman" w:hAnsi="Times New Roman" w:cs="Times New Roman"/>
                    <w:b/>
                    <w:bCs/>
                    <w:i/>
                    <w:iCs/>
                    <w:noProof/>
                  </w:rPr>
                </w:rPrChange>
              </w:rPr>
              <w:delText>1.1.1.</w:delText>
            </w:r>
            <w:r w:rsidDel="00247BB6">
              <w:rPr>
                <w:rFonts w:eastAsiaTheme="minorEastAsia"/>
                <w:noProof/>
                <w:kern w:val="2"/>
                <w:lang w:val="en-US"/>
                <w14:ligatures w14:val="standardContextual"/>
              </w:rPr>
              <w:tab/>
            </w:r>
            <w:r w:rsidRPr="00247BB6" w:rsidDel="00247BB6">
              <w:rPr>
                <w:rFonts w:ascii="Times New Roman" w:hAnsi="Times New Roman" w:cs="Times New Roman"/>
                <w:b/>
                <w:bCs/>
                <w:i/>
                <w:iCs/>
                <w:noProof/>
                <w:rPrChange w:id="205" w:author="Sónia Moreira" w:date="2024-03-21T14:27:00Z">
                  <w:rPr>
                    <w:rStyle w:val="Hiperligao"/>
                    <w:rFonts w:ascii="Times New Roman" w:hAnsi="Times New Roman" w:cs="Times New Roman"/>
                    <w:b/>
                    <w:bCs/>
                    <w:i/>
                    <w:iCs/>
                    <w:noProof/>
                  </w:rPr>
                </w:rPrChange>
              </w:rPr>
              <w:delText>Nota introdutória</w:delText>
            </w:r>
            <w:r w:rsidDel="00247BB6">
              <w:rPr>
                <w:noProof/>
                <w:webHidden/>
              </w:rPr>
              <w:tab/>
            </w:r>
            <w:r w:rsidR="00BA0646" w:rsidDel="00247BB6">
              <w:rPr>
                <w:noProof/>
                <w:webHidden/>
              </w:rPr>
              <w:delText>21</w:delText>
            </w:r>
          </w:del>
        </w:p>
        <w:p w14:paraId="2F015604" w14:textId="10E4B08A" w:rsidR="00A87866" w:rsidDel="00247BB6" w:rsidRDefault="00A87866">
          <w:pPr>
            <w:pStyle w:val="ndice3"/>
            <w:tabs>
              <w:tab w:val="left" w:pos="1320"/>
              <w:tab w:val="right" w:leader="dot" w:pos="8494"/>
            </w:tabs>
            <w:rPr>
              <w:del w:id="206" w:author="Sónia Moreira" w:date="2024-03-21T14:27:00Z"/>
              <w:rFonts w:eastAsiaTheme="minorEastAsia"/>
              <w:noProof/>
              <w:kern w:val="2"/>
              <w:lang w:val="en-US"/>
              <w14:ligatures w14:val="standardContextual"/>
            </w:rPr>
          </w:pPr>
          <w:del w:id="207" w:author="Sónia Moreira" w:date="2024-03-21T14:27:00Z">
            <w:r w:rsidRPr="00247BB6" w:rsidDel="00247BB6">
              <w:rPr>
                <w:rFonts w:ascii="Times New Roman" w:hAnsi="Times New Roman" w:cs="Times New Roman"/>
                <w:b/>
                <w:bCs/>
                <w:i/>
                <w:iCs/>
                <w:noProof/>
                <w:rPrChange w:id="208" w:author="Sónia Moreira" w:date="2024-03-21T14:27:00Z">
                  <w:rPr>
                    <w:rStyle w:val="Hiperligao"/>
                    <w:rFonts w:ascii="Times New Roman" w:hAnsi="Times New Roman" w:cs="Times New Roman"/>
                    <w:b/>
                    <w:bCs/>
                    <w:i/>
                    <w:iCs/>
                    <w:noProof/>
                  </w:rPr>
                </w:rPrChange>
              </w:rPr>
              <w:delText>1.1.2.</w:delText>
            </w:r>
            <w:r w:rsidDel="00247BB6">
              <w:rPr>
                <w:rFonts w:eastAsiaTheme="minorEastAsia"/>
                <w:noProof/>
                <w:kern w:val="2"/>
                <w:lang w:val="en-US"/>
                <w14:ligatures w14:val="standardContextual"/>
              </w:rPr>
              <w:tab/>
            </w:r>
            <w:r w:rsidRPr="00247BB6" w:rsidDel="00247BB6">
              <w:rPr>
                <w:rFonts w:ascii="Times New Roman" w:hAnsi="Times New Roman" w:cs="Times New Roman"/>
                <w:b/>
                <w:bCs/>
                <w:i/>
                <w:iCs/>
                <w:noProof/>
                <w:rPrChange w:id="209" w:author="Sónia Moreira" w:date="2024-03-21T14:27:00Z">
                  <w:rPr>
                    <w:rStyle w:val="Hiperligao"/>
                    <w:rFonts w:ascii="Times New Roman" w:hAnsi="Times New Roman" w:cs="Times New Roman"/>
                    <w:b/>
                    <w:bCs/>
                    <w:i/>
                    <w:iCs/>
                    <w:noProof/>
                  </w:rPr>
                </w:rPrChange>
              </w:rPr>
              <w:delText>Estados Membros da União Europeia</w:delText>
            </w:r>
            <w:r w:rsidDel="00247BB6">
              <w:rPr>
                <w:noProof/>
                <w:webHidden/>
              </w:rPr>
              <w:tab/>
            </w:r>
            <w:r w:rsidR="00BA0646" w:rsidDel="00247BB6">
              <w:rPr>
                <w:noProof/>
                <w:webHidden/>
              </w:rPr>
              <w:delText>23</w:delText>
            </w:r>
          </w:del>
        </w:p>
        <w:p w14:paraId="614DABF8" w14:textId="35E5EA68" w:rsidR="00A87866" w:rsidDel="00247BB6" w:rsidRDefault="00A87866">
          <w:pPr>
            <w:pStyle w:val="ndice3"/>
            <w:tabs>
              <w:tab w:val="left" w:pos="1320"/>
              <w:tab w:val="right" w:leader="dot" w:pos="8494"/>
            </w:tabs>
            <w:rPr>
              <w:del w:id="210" w:author="Sónia Moreira" w:date="2024-03-21T14:27:00Z"/>
              <w:rFonts w:eastAsiaTheme="minorEastAsia"/>
              <w:noProof/>
              <w:kern w:val="2"/>
              <w:lang w:val="en-US"/>
              <w14:ligatures w14:val="standardContextual"/>
            </w:rPr>
          </w:pPr>
          <w:del w:id="211" w:author="Sónia Moreira" w:date="2024-03-21T14:27:00Z">
            <w:r w:rsidRPr="00247BB6" w:rsidDel="00247BB6">
              <w:rPr>
                <w:rFonts w:ascii="Times New Roman" w:hAnsi="Times New Roman" w:cs="Times New Roman"/>
                <w:b/>
                <w:bCs/>
                <w:i/>
                <w:iCs/>
                <w:noProof/>
                <w:rPrChange w:id="212" w:author="Sónia Moreira" w:date="2024-03-21T14:27:00Z">
                  <w:rPr>
                    <w:rStyle w:val="Hiperligao"/>
                    <w:rFonts w:ascii="Times New Roman" w:hAnsi="Times New Roman" w:cs="Times New Roman"/>
                    <w:b/>
                    <w:bCs/>
                    <w:i/>
                    <w:iCs/>
                    <w:noProof/>
                  </w:rPr>
                </w:rPrChange>
              </w:rPr>
              <w:delText>1.1.3.</w:delText>
            </w:r>
            <w:r w:rsidDel="00247BB6">
              <w:rPr>
                <w:rFonts w:eastAsiaTheme="minorEastAsia"/>
                <w:noProof/>
                <w:kern w:val="2"/>
                <w:lang w:val="en-US"/>
                <w14:ligatures w14:val="standardContextual"/>
              </w:rPr>
              <w:tab/>
            </w:r>
            <w:r w:rsidRPr="00247BB6" w:rsidDel="00247BB6">
              <w:rPr>
                <w:rFonts w:ascii="Times New Roman" w:hAnsi="Times New Roman" w:cs="Times New Roman"/>
                <w:b/>
                <w:bCs/>
                <w:i/>
                <w:iCs/>
                <w:noProof/>
                <w:rPrChange w:id="213" w:author="Sónia Moreira" w:date="2024-03-21T14:27:00Z">
                  <w:rPr>
                    <w:rStyle w:val="Hiperligao"/>
                    <w:rFonts w:ascii="Times New Roman" w:hAnsi="Times New Roman" w:cs="Times New Roman"/>
                    <w:b/>
                    <w:bCs/>
                    <w:i/>
                    <w:iCs/>
                    <w:noProof/>
                  </w:rPr>
                </w:rPrChange>
              </w:rPr>
              <w:delText>O caso francês em especial</w:delText>
            </w:r>
            <w:r w:rsidDel="00247BB6">
              <w:rPr>
                <w:noProof/>
                <w:webHidden/>
              </w:rPr>
              <w:tab/>
            </w:r>
            <w:r w:rsidR="00BA0646" w:rsidDel="00247BB6">
              <w:rPr>
                <w:noProof/>
                <w:webHidden/>
              </w:rPr>
              <w:delText>27</w:delText>
            </w:r>
          </w:del>
        </w:p>
        <w:p w14:paraId="7BCB4519" w14:textId="58DBE73B" w:rsidR="00A87866" w:rsidDel="00247BB6" w:rsidRDefault="00A87866" w:rsidP="00527EA7">
          <w:pPr>
            <w:pStyle w:val="ndice2"/>
            <w:rPr>
              <w:del w:id="214" w:author="Sónia Moreira" w:date="2024-03-21T14:27:00Z"/>
              <w:rFonts w:eastAsiaTheme="minorEastAsia"/>
              <w:noProof/>
              <w:kern w:val="2"/>
              <w:lang w:val="en-US"/>
              <w14:ligatures w14:val="standardContextual"/>
            </w:rPr>
            <w:pPrChange w:id="215" w:author="Sónia Moreira" w:date="2024-03-21T14:23:00Z">
              <w:pPr>
                <w:pStyle w:val="ndice2"/>
                <w:tabs>
                  <w:tab w:val="left" w:pos="880"/>
                  <w:tab w:val="right" w:leader="dot" w:pos="8494"/>
                </w:tabs>
              </w:pPr>
            </w:pPrChange>
          </w:pPr>
          <w:del w:id="216" w:author="Sónia Moreira" w:date="2024-03-21T14:27:00Z">
            <w:r w:rsidRPr="00247BB6" w:rsidDel="00247BB6">
              <w:rPr>
                <w:rFonts w:ascii="Times New Roman" w:hAnsi="Times New Roman" w:cs="Times New Roman"/>
                <w:b/>
                <w:bCs/>
                <w:i/>
                <w:iCs/>
                <w:noProof/>
                <w:rPrChange w:id="217" w:author="Sónia Moreira" w:date="2024-03-21T14:27:00Z">
                  <w:rPr>
                    <w:rStyle w:val="Hiperligao"/>
                    <w:rFonts w:ascii="Times New Roman" w:hAnsi="Times New Roman" w:cs="Times New Roman"/>
                    <w:b/>
                    <w:bCs/>
                    <w:i/>
                    <w:iCs/>
                    <w:noProof/>
                  </w:rPr>
                </w:rPrChange>
              </w:rPr>
              <w:delText>1.2.</w:delText>
            </w:r>
            <w:r w:rsidDel="00247BB6">
              <w:rPr>
                <w:rFonts w:eastAsiaTheme="minorEastAsia"/>
                <w:noProof/>
                <w:kern w:val="2"/>
                <w:lang w:val="en-US"/>
                <w14:ligatures w14:val="standardContextual"/>
              </w:rPr>
              <w:tab/>
            </w:r>
            <w:r w:rsidRPr="00247BB6" w:rsidDel="00247BB6">
              <w:rPr>
                <w:rFonts w:ascii="Times New Roman" w:hAnsi="Times New Roman" w:cs="Times New Roman"/>
                <w:b/>
                <w:bCs/>
                <w:i/>
                <w:iCs/>
                <w:noProof/>
                <w:rPrChange w:id="218" w:author="Sónia Moreira" w:date="2024-03-21T14:27:00Z">
                  <w:rPr>
                    <w:rStyle w:val="Hiperligao"/>
                    <w:rFonts w:ascii="Times New Roman" w:hAnsi="Times New Roman" w:cs="Times New Roman"/>
                    <w:b/>
                    <w:bCs/>
                    <w:i/>
                    <w:iCs/>
                    <w:noProof/>
                  </w:rPr>
                </w:rPrChange>
              </w:rPr>
              <w:delText>Sistemas desenvolvidos e em desenvolvimento nos países da América Latina</w:delText>
            </w:r>
            <w:r w:rsidDel="00247BB6">
              <w:rPr>
                <w:noProof/>
                <w:webHidden/>
              </w:rPr>
              <w:tab/>
            </w:r>
            <w:r w:rsidR="00BA0646" w:rsidDel="00247BB6">
              <w:rPr>
                <w:noProof/>
                <w:webHidden/>
              </w:rPr>
              <w:delText>31</w:delText>
            </w:r>
          </w:del>
        </w:p>
        <w:p w14:paraId="4026C186" w14:textId="66D87B81" w:rsidR="00A87866" w:rsidDel="00247BB6" w:rsidRDefault="00A87866">
          <w:pPr>
            <w:pStyle w:val="ndice3"/>
            <w:tabs>
              <w:tab w:val="left" w:pos="1320"/>
              <w:tab w:val="right" w:leader="dot" w:pos="8494"/>
            </w:tabs>
            <w:rPr>
              <w:del w:id="219" w:author="Sónia Moreira" w:date="2024-03-21T14:27:00Z"/>
              <w:rFonts w:eastAsiaTheme="minorEastAsia"/>
              <w:noProof/>
              <w:kern w:val="2"/>
              <w:lang w:val="en-US"/>
              <w14:ligatures w14:val="standardContextual"/>
            </w:rPr>
          </w:pPr>
          <w:del w:id="220" w:author="Sónia Moreira" w:date="2024-03-21T14:27:00Z">
            <w:r w:rsidRPr="00247BB6" w:rsidDel="00247BB6">
              <w:rPr>
                <w:rFonts w:ascii="Times New Roman" w:hAnsi="Times New Roman" w:cs="Times New Roman"/>
                <w:b/>
                <w:bCs/>
                <w:i/>
                <w:iCs/>
                <w:noProof/>
                <w:rPrChange w:id="221" w:author="Sónia Moreira" w:date="2024-03-21T14:27:00Z">
                  <w:rPr>
                    <w:rStyle w:val="Hiperligao"/>
                    <w:rFonts w:ascii="Times New Roman" w:hAnsi="Times New Roman" w:cs="Times New Roman"/>
                    <w:b/>
                    <w:bCs/>
                    <w:i/>
                    <w:iCs/>
                    <w:noProof/>
                  </w:rPr>
                </w:rPrChange>
              </w:rPr>
              <w:delText>1.2.1.</w:delText>
            </w:r>
            <w:r w:rsidDel="00247BB6">
              <w:rPr>
                <w:rFonts w:eastAsiaTheme="minorEastAsia"/>
                <w:noProof/>
                <w:kern w:val="2"/>
                <w:lang w:val="en-US"/>
                <w14:ligatures w14:val="standardContextual"/>
              </w:rPr>
              <w:tab/>
            </w:r>
            <w:r w:rsidRPr="00247BB6" w:rsidDel="00247BB6">
              <w:rPr>
                <w:rFonts w:ascii="Times New Roman" w:hAnsi="Times New Roman" w:cs="Times New Roman"/>
                <w:b/>
                <w:bCs/>
                <w:i/>
                <w:iCs/>
                <w:noProof/>
                <w:rPrChange w:id="222" w:author="Sónia Moreira" w:date="2024-03-21T14:27:00Z">
                  <w:rPr>
                    <w:rStyle w:val="Hiperligao"/>
                    <w:rFonts w:ascii="Times New Roman" w:hAnsi="Times New Roman" w:cs="Times New Roman"/>
                    <w:b/>
                    <w:bCs/>
                    <w:i/>
                    <w:iCs/>
                    <w:noProof/>
                  </w:rPr>
                </w:rPrChange>
              </w:rPr>
              <w:delText>Países sem sistemas de apoio à produção legislativa: Colômbia, Costa Rica e México</w:delText>
            </w:r>
            <w:r w:rsidDel="00247BB6">
              <w:rPr>
                <w:noProof/>
                <w:webHidden/>
              </w:rPr>
              <w:tab/>
            </w:r>
            <w:r w:rsidR="00BA0646" w:rsidDel="00247BB6">
              <w:rPr>
                <w:noProof/>
                <w:webHidden/>
              </w:rPr>
              <w:delText>33</w:delText>
            </w:r>
          </w:del>
        </w:p>
        <w:p w14:paraId="29DB0BD2" w14:textId="5FFB3157" w:rsidR="00A87866" w:rsidDel="00247BB6" w:rsidRDefault="00A87866">
          <w:pPr>
            <w:pStyle w:val="ndice3"/>
            <w:tabs>
              <w:tab w:val="left" w:pos="1320"/>
              <w:tab w:val="right" w:leader="dot" w:pos="8494"/>
            </w:tabs>
            <w:rPr>
              <w:del w:id="223" w:author="Sónia Moreira" w:date="2024-03-21T14:27:00Z"/>
              <w:rFonts w:eastAsiaTheme="minorEastAsia"/>
              <w:noProof/>
              <w:kern w:val="2"/>
              <w:lang w:val="en-US"/>
              <w14:ligatures w14:val="standardContextual"/>
            </w:rPr>
          </w:pPr>
          <w:del w:id="224" w:author="Sónia Moreira" w:date="2024-03-21T14:27:00Z">
            <w:r w:rsidRPr="00247BB6" w:rsidDel="00247BB6">
              <w:rPr>
                <w:rFonts w:ascii="Times New Roman" w:hAnsi="Times New Roman" w:cs="Times New Roman"/>
                <w:b/>
                <w:bCs/>
                <w:i/>
                <w:iCs/>
                <w:noProof/>
                <w:rPrChange w:id="225" w:author="Sónia Moreira" w:date="2024-03-21T14:27:00Z">
                  <w:rPr>
                    <w:rStyle w:val="Hiperligao"/>
                    <w:rFonts w:ascii="Times New Roman" w:hAnsi="Times New Roman" w:cs="Times New Roman"/>
                    <w:b/>
                    <w:bCs/>
                    <w:i/>
                    <w:iCs/>
                    <w:noProof/>
                  </w:rPr>
                </w:rPrChange>
              </w:rPr>
              <w:delText>1.2.2.</w:delText>
            </w:r>
            <w:r w:rsidDel="00247BB6">
              <w:rPr>
                <w:rFonts w:eastAsiaTheme="minorEastAsia"/>
                <w:noProof/>
                <w:kern w:val="2"/>
                <w:lang w:val="en-US"/>
                <w14:ligatures w14:val="standardContextual"/>
              </w:rPr>
              <w:tab/>
            </w:r>
            <w:r w:rsidRPr="00247BB6" w:rsidDel="00247BB6">
              <w:rPr>
                <w:rFonts w:ascii="Times New Roman" w:hAnsi="Times New Roman" w:cs="Times New Roman"/>
                <w:b/>
                <w:bCs/>
                <w:i/>
                <w:iCs/>
                <w:noProof/>
                <w:rPrChange w:id="226" w:author="Sónia Moreira" w:date="2024-03-21T14:27:00Z">
                  <w:rPr>
                    <w:rStyle w:val="Hiperligao"/>
                    <w:rFonts w:ascii="Times New Roman" w:hAnsi="Times New Roman" w:cs="Times New Roman"/>
                    <w:b/>
                    <w:bCs/>
                    <w:i/>
                    <w:iCs/>
                    <w:noProof/>
                  </w:rPr>
                </w:rPrChange>
              </w:rPr>
              <w:delText>Países com sistemas de apoio à produção legislativa em desenvolvimento: Argentina e Chile</w:delText>
            </w:r>
            <w:r w:rsidDel="00247BB6">
              <w:rPr>
                <w:noProof/>
                <w:webHidden/>
              </w:rPr>
              <w:tab/>
            </w:r>
            <w:r w:rsidR="00BA0646" w:rsidDel="00247BB6">
              <w:rPr>
                <w:noProof/>
                <w:webHidden/>
              </w:rPr>
              <w:delText>34</w:delText>
            </w:r>
          </w:del>
        </w:p>
        <w:p w14:paraId="53613E78" w14:textId="71B083E5" w:rsidR="00A87866" w:rsidDel="00247BB6" w:rsidRDefault="00A87866">
          <w:pPr>
            <w:pStyle w:val="ndice3"/>
            <w:tabs>
              <w:tab w:val="left" w:pos="1320"/>
              <w:tab w:val="right" w:leader="dot" w:pos="8494"/>
            </w:tabs>
            <w:rPr>
              <w:del w:id="227" w:author="Sónia Moreira" w:date="2024-03-21T14:27:00Z"/>
              <w:rFonts w:eastAsiaTheme="minorEastAsia"/>
              <w:noProof/>
              <w:kern w:val="2"/>
              <w:lang w:val="en-US"/>
              <w14:ligatures w14:val="standardContextual"/>
            </w:rPr>
          </w:pPr>
          <w:del w:id="228" w:author="Sónia Moreira" w:date="2024-03-21T14:27:00Z">
            <w:r w:rsidRPr="00247BB6" w:rsidDel="00247BB6">
              <w:rPr>
                <w:rFonts w:ascii="Times New Roman" w:hAnsi="Times New Roman" w:cs="Times New Roman"/>
                <w:b/>
                <w:bCs/>
                <w:i/>
                <w:iCs/>
                <w:noProof/>
                <w:rPrChange w:id="229" w:author="Sónia Moreira" w:date="2024-03-21T14:27:00Z">
                  <w:rPr>
                    <w:rStyle w:val="Hiperligao"/>
                    <w:rFonts w:ascii="Times New Roman" w:hAnsi="Times New Roman" w:cs="Times New Roman"/>
                    <w:b/>
                    <w:bCs/>
                    <w:i/>
                    <w:iCs/>
                    <w:noProof/>
                  </w:rPr>
                </w:rPrChange>
              </w:rPr>
              <w:delText>1.2.3.</w:delText>
            </w:r>
            <w:r w:rsidDel="00247BB6">
              <w:rPr>
                <w:rFonts w:eastAsiaTheme="minorEastAsia"/>
                <w:noProof/>
                <w:kern w:val="2"/>
                <w:lang w:val="en-US"/>
                <w14:ligatures w14:val="standardContextual"/>
              </w:rPr>
              <w:tab/>
            </w:r>
            <w:r w:rsidRPr="00247BB6" w:rsidDel="00247BB6">
              <w:rPr>
                <w:rFonts w:ascii="Times New Roman" w:hAnsi="Times New Roman" w:cs="Times New Roman"/>
                <w:b/>
                <w:bCs/>
                <w:i/>
                <w:iCs/>
                <w:noProof/>
                <w:rPrChange w:id="230" w:author="Sónia Moreira" w:date="2024-03-21T14:27:00Z">
                  <w:rPr>
                    <w:rStyle w:val="Hiperligao"/>
                    <w:rFonts w:ascii="Times New Roman" w:hAnsi="Times New Roman" w:cs="Times New Roman"/>
                    <w:b/>
                    <w:bCs/>
                    <w:i/>
                    <w:iCs/>
                    <w:noProof/>
                  </w:rPr>
                </w:rPrChange>
              </w:rPr>
              <w:delText>Países com sistemas de apoio à produção legislativa em funcionamento: Brasil</w:delText>
            </w:r>
            <w:r w:rsidDel="00247BB6">
              <w:rPr>
                <w:noProof/>
                <w:webHidden/>
              </w:rPr>
              <w:tab/>
            </w:r>
            <w:r w:rsidR="00BA0646" w:rsidDel="00247BB6">
              <w:rPr>
                <w:noProof/>
                <w:webHidden/>
              </w:rPr>
              <w:delText>38</w:delText>
            </w:r>
          </w:del>
        </w:p>
        <w:p w14:paraId="54A670DC" w14:textId="4C92CCC9" w:rsidR="00A87866" w:rsidDel="00247BB6" w:rsidRDefault="00A87866">
          <w:pPr>
            <w:pStyle w:val="ndice3"/>
            <w:tabs>
              <w:tab w:val="left" w:pos="1320"/>
              <w:tab w:val="right" w:leader="dot" w:pos="8494"/>
            </w:tabs>
            <w:rPr>
              <w:del w:id="231" w:author="Sónia Moreira" w:date="2024-03-21T14:27:00Z"/>
              <w:rFonts w:eastAsiaTheme="minorEastAsia"/>
              <w:noProof/>
              <w:kern w:val="2"/>
              <w:lang w:val="en-US"/>
              <w14:ligatures w14:val="standardContextual"/>
            </w:rPr>
          </w:pPr>
          <w:del w:id="232" w:author="Sónia Moreira" w:date="2024-03-21T14:27:00Z">
            <w:r w:rsidRPr="00247BB6" w:rsidDel="00247BB6">
              <w:rPr>
                <w:rFonts w:ascii="Times New Roman" w:hAnsi="Times New Roman" w:cs="Times New Roman"/>
                <w:b/>
                <w:bCs/>
                <w:i/>
                <w:iCs/>
                <w:noProof/>
                <w:rPrChange w:id="233" w:author="Sónia Moreira" w:date="2024-03-21T14:27:00Z">
                  <w:rPr>
                    <w:rStyle w:val="Hiperligao"/>
                    <w:rFonts w:ascii="Times New Roman" w:hAnsi="Times New Roman" w:cs="Times New Roman"/>
                    <w:b/>
                    <w:bCs/>
                    <w:i/>
                    <w:iCs/>
                    <w:noProof/>
                  </w:rPr>
                </w:rPrChange>
              </w:rPr>
              <w:delText>1.2.4.</w:delText>
            </w:r>
            <w:r w:rsidDel="00247BB6">
              <w:rPr>
                <w:rFonts w:eastAsiaTheme="minorEastAsia"/>
                <w:noProof/>
                <w:kern w:val="2"/>
                <w:lang w:val="en-US"/>
                <w14:ligatures w14:val="standardContextual"/>
              </w:rPr>
              <w:tab/>
            </w:r>
            <w:r w:rsidRPr="00247BB6" w:rsidDel="00247BB6">
              <w:rPr>
                <w:rFonts w:ascii="Times New Roman" w:hAnsi="Times New Roman" w:cs="Times New Roman"/>
                <w:b/>
                <w:bCs/>
                <w:i/>
                <w:iCs/>
                <w:noProof/>
                <w:rPrChange w:id="234" w:author="Sónia Moreira" w:date="2024-03-21T14:27:00Z">
                  <w:rPr>
                    <w:rStyle w:val="Hiperligao"/>
                    <w:rFonts w:ascii="Times New Roman" w:hAnsi="Times New Roman" w:cs="Times New Roman"/>
                    <w:b/>
                    <w:bCs/>
                    <w:i/>
                    <w:iCs/>
                    <w:noProof/>
                  </w:rPr>
                </w:rPrChange>
              </w:rPr>
              <w:delText>Breves considerações finais relativamente à América Latina</w:delText>
            </w:r>
            <w:r w:rsidDel="00247BB6">
              <w:rPr>
                <w:noProof/>
                <w:webHidden/>
              </w:rPr>
              <w:tab/>
            </w:r>
            <w:r w:rsidR="00BA0646" w:rsidDel="00247BB6">
              <w:rPr>
                <w:noProof/>
                <w:webHidden/>
              </w:rPr>
              <w:delText>42</w:delText>
            </w:r>
          </w:del>
        </w:p>
        <w:p w14:paraId="08DE3BB9" w14:textId="10449E03" w:rsidR="007107A4" w:rsidRDefault="007107A4">
          <w:r>
            <w:rPr>
              <w:b/>
              <w:bCs/>
            </w:rPr>
            <w:fldChar w:fldCharType="end"/>
          </w:r>
        </w:p>
      </w:sdtContent>
    </w:sdt>
    <w:p w14:paraId="6B7C3C22" w14:textId="14CAEE08" w:rsidR="004A7C9D" w:rsidRPr="00863FE8" w:rsidRDefault="004A7C9D" w:rsidP="002B2550">
      <w:pPr>
        <w:pStyle w:val="Default"/>
        <w:numPr>
          <w:ilvl w:val="0"/>
          <w:numId w:val="20"/>
        </w:numPr>
        <w:spacing w:line="360" w:lineRule="auto"/>
        <w:jc w:val="both"/>
        <w:rPr>
          <w:rFonts w:ascii="Times New Roman" w:hAnsi="Times New Roman" w:cs="Times New Roman"/>
        </w:rPr>
      </w:pPr>
      <w:r w:rsidRPr="00863FE8">
        <w:rPr>
          <w:rFonts w:ascii="Times New Roman" w:hAnsi="Times New Roman" w:cs="Times New Roman"/>
        </w:rPr>
        <w:br w:type="page"/>
      </w:r>
    </w:p>
    <w:p w14:paraId="72CC6A7B" w14:textId="77777777" w:rsidR="000B2B5C" w:rsidRDefault="000B2B5C" w:rsidP="00A01003">
      <w:pPr>
        <w:pStyle w:val="Ttulo1"/>
        <w:rPr>
          <w:ins w:id="235" w:author="Sónia Moreira" w:date="2024-03-21T14:25:00Z"/>
          <w:rFonts w:ascii="Times New Roman" w:hAnsi="Times New Roman" w:cs="Times New Roman"/>
          <w:b/>
          <w:bCs/>
          <w:color w:val="auto"/>
          <w:sz w:val="28"/>
          <w:szCs w:val="28"/>
        </w:rPr>
        <w:pPrChange w:id="236" w:author="Sónia Moreira" w:date="2024-03-21T14:52:00Z">
          <w:pPr>
            <w:pStyle w:val="Ttulo1"/>
            <w:jc w:val="center"/>
          </w:pPr>
        </w:pPrChange>
      </w:pPr>
    </w:p>
    <w:p w14:paraId="1AB7F979" w14:textId="18C19A5E" w:rsidR="000B2B5C" w:rsidRDefault="000B2B5C" w:rsidP="000B2B5C">
      <w:pPr>
        <w:pStyle w:val="Ttulo1"/>
        <w:jc w:val="center"/>
        <w:rPr>
          <w:ins w:id="237" w:author="Sónia Moreira" w:date="2024-03-21T14:26:00Z"/>
          <w:rFonts w:ascii="Times New Roman" w:hAnsi="Times New Roman" w:cs="Times New Roman"/>
          <w:b/>
          <w:bCs/>
          <w:color w:val="auto"/>
          <w:sz w:val="28"/>
          <w:szCs w:val="28"/>
        </w:rPr>
      </w:pPr>
      <w:bookmarkStart w:id="238" w:name="_Toc161923692"/>
      <w:ins w:id="239" w:author="Sónia Moreira" w:date="2024-03-21T14:24:00Z">
        <w:r w:rsidRPr="000B2B5C">
          <w:rPr>
            <w:rFonts w:ascii="Times New Roman" w:hAnsi="Times New Roman" w:cs="Times New Roman"/>
            <w:b/>
            <w:bCs/>
            <w:color w:val="auto"/>
            <w:sz w:val="28"/>
            <w:szCs w:val="28"/>
          </w:rPr>
          <w:t>SUMÁRIO</w:t>
        </w:r>
        <w:bookmarkEnd w:id="238"/>
        <w:r w:rsidRPr="000B2B5C">
          <w:rPr>
            <w:rFonts w:ascii="Times New Roman" w:hAnsi="Times New Roman" w:cs="Times New Roman"/>
            <w:b/>
            <w:bCs/>
            <w:color w:val="auto"/>
            <w:sz w:val="28"/>
            <w:szCs w:val="28"/>
          </w:rPr>
          <w:t xml:space="preserve"> </w:t>
        </w:r>
      </w:ins>
    </w:p>
    <w:p w14:paraId="562142A4" w14:textId="77777777" w:rsidR="00E427FB" w:rsidRDefault="00E427FB" w:rsidP="00E427FB">
      <w:pPr>
        <w:rPr>
          <w:ins w:id="240" w:author="Sónia Moreira" w:date="2024-03-21T14:26:00Z"/>
        </w:rPr>
      </w:pPr>
    </w:p>
    <w:p w14:paraId="7BC9E6EF" w14:textId="77777777" w:rsidR="00E427FB" w:rsidRDefault="00E427FB" w:rsidP="00E427FB">
      <w:pPr>
        <w:rPr>
          <w:ins w:id="241" w:author="Sónia Moreira" w:date="2024-03-21T14:26:00Z"/>
        </w:rPr>
      </w:pPr>
    </w:p>
    <w:p w14:paraId="733ECC47" w14:textId="77777777" w:rsidR="00E427FB" w:rsidRPr="00E427FB" w:rsidRDefault="00E427FB" w:rsidP="00E427FB">
      <w:pPr>
        <w:rPr>
          <w:ins w:id="242" w:author="Sónia Moreira" w:date="2024-03-21T14:25:00Z"/>
          <w:rPrChange w:id="243" w:author="Sónia Moreira" w:date="2024-03-21T14:26:00Z">
            <w:rPr>
              <w:ins w:id="244" w:author="Sónia Moreira" w:date="2024-03-21T14:25:00Z"/>
              <w:rFonts w:ascii="Times New Roman" w:hAnsi="Times New Roman" w:cs="Times New Roman"/>
              <w:b/>
              <w:bCs/>
              <w:color w:val="auto"/>
              <w:sz w:val="28"/>
              <w:szCs w:val="28"/>
            </w:rPr>
          </w:rPrChange>
        </w:rPr>
        <w:pPrChange w:id="245" w:author="Sónia Moreira" w:date="2024-03-21T14:26:00Z">
          <w:pPr>
            <w:pStyle w:val="Ttulo1"/>
            <w:jc w:val="center"/>
          </w:pPr>
        </w:pPrChange>
      </w:pPr>
    </w:p>
    <w:p w14:paraId="1EEA4C75" w14:textId="77777777" w:rsidR="000B2B5C" w:rsidRPr="000B2B5C" w:rsidRDefault="000B2B5C" w:rsidP="000B2B5C">
      <w:pPr>
        <w:spacing w:line="360" w:lineRule="auto"/>
        <w:ind w:firstLine="426"/>
        <w:jc w:val="both"/>
        <w:rPr>
          <w:ins w:id="246" w:author="Sónia Moreira" w:date="2024-03-21T14:24:00Z"/>
          <w:rFonts w:ascii="Times New Roman" w:hAnsi="Times New Roman" w:cs="Times New Roman"/>
          <w:sz w:val="24"/>
          <w:szCs w:val="24"/>
          <w:rPrChange w:id="247" w:author="Sónia Moreira" w:date="2024-03-21T14:24:00Z">
            <w:rPr>
              <w:ins w:id="248" w:author="Sónia Moreira" w:date="2024-03-21T14:24:00Z"/>
              <w:rFonts w:ascii="Times New Roman" w:hAnsi="Times New Roman" w:cs="Times New Roman"/>
              <w:b/>
              <w:bCs/>
              <w:color w:val="auto"/>
              <w:sz w:val="28"/>
              <w:szCs w:val="28"/>
            </w:rPr>
          </w:rPrChange>
        </w:rPr>
        <w:pPrChange w:id="249" w:author="Sónia Moreira" w:date="2024-03-21T14:26:00Z">
          <w:pPr>
            <w:pStyle w:val="Ttulo1"/>
            <w:jc w:val="center"/>
          </w:pPr>
        </w:pPrChange>
      </w:pPr>
      <w:ins w:id="250" w:author="Sónia Moreira" w:date="2024-03-21T14:24:00Z">
        <w:r w:rsidRPr="000B2B5C">
          <w:rPr>
            <w:rFonts w:ascii="Times New Roman" w:hAnsi="Times New Roman" w:cs="Times New Roman"/>
            <w:sz w:val="24"/>
            <w:szCs w:val="24"/>
            <w:rPrChange w:id="251" w:author="Sónia Moreira" w:date="2024-03-21T14:24:00Z">
              <w:rPr>
                <w:rFonts w:ascii="Times New Roman" w:hAnsi="Times New Roman" w:cs="Times New Roman"/>
                <w:b/>
                <w:bCs/>
                <w:color w:val="auto"/>
                <w:sz w:val="28"/>
                <w:szCs w:val="28"/>
              </w:rPr>
            </w:rPrChange>
          </w:rPr>
          <w:t xml:space="preserve"> Durante a primeira fase de execução do presente Relatório Preliminar do estudo de </w:t>
        </w:r>
        <w:r w:rsidRPr="00053388">
          <w:rPr>
            <w:rFonts w:ascii="Times New Roman" w:hAnsi="Times New Roman" w:cs="Times New Roman"/>
            <w:i/>
            <w:iCs/>
            <w:sz w:val="24"/>
            <w:szCs w:val="24"/>
            <w:rPrChange w:id="252" w:author="Sónia Moreira" w:date="2024-03-21T14:30:00Z">
              <w:rPr>
                <w:rFonts w:ascii="Times New Roman" w:hAnsi="Times New Roman" w:cs="Times New Roman"/>
                <w:b/>
                <w:bCs/>
                <w:color w:val="auto"/>
                <w:sz w:val="28"/>
                <w:szCs w:val="28"/>
              </w:rPr>
            </w:rPrChange>
          </w:rPr>
          <w:t>benchmarking</w:t>
        </w:r>
        <w:r w:rsidRPr="000B2B5C">
          <w:rPr>
            <w:rFonts w:ascii="Times New Roman" w:hAnsi="Times New Roman" w:cs="Times New Roman"/>
            <w:sz w:val="24"/>
            <w:szCs w:val="24"/>
            <w:rPrChange w:id="253" w:author="Sónia Moreira" w:date="2024-03-21T14:24:00Z">
              <w:rPr>
                <w:rFonts w:ascii="Times New Roman" w:hAnsi="Times New Roman" w:cs="Times New Roman"/>
                <w:b/>
                <w:bCs/>
                <w:color w:val="auto"/>
                <w:sz w:val="28"/>
                <w:szCs w:val="28"/>
              </w:rPr>
            </w:rPrChange>
          </w:rPr>
          <w:t xml:space="preserve"> respeitante aos sistemas de produção legislativa, desenvolvidos e em desenvolvimento, nos países da União Europeia (UE) e da América Latina e definição dos requisitos de plataforma que auxilie na produção de atos normativos, com recurso a mecanismos de inteligência artificial (IA) – DRAFTER+, a equipa viu-se confrontada com as vicissitudes típicas de uma matéria ainda em estado embrionário, inovadora e desafiante em qualquer uma das suas vertentes e possíveis consequências. Se ainda caminhamos em trilhos incertos e inseguros quando procuramos aproveitar as potencialidades gerais da IA, esse itinerário converte-se numa camada de gelo fino quando o mesmo esforço é dirigido para os domínios do Jurídico, particularmente o da criação normativa.</w:t>
        </w:r>
      </w:ins>
    </w:p>
    <w:p w14:paraId="1D83F282" w14:textId="3DB15D60" w:rsidR="000B2B5C" w:rsidRPr="000B2B5C" w:rsidRDefault="000B2B5C" w:rsidP="000B2B5C">
      <w:pPr>
        <w:spacing w:line="360" w:lineRule="auto"/>
        <w:ind w:firstLine="426"/>
        <w:jc w:val="both"/>
        <w:rPr>
          <w:ins w:id="254" w:author="Sónia Moreira" w:date="2024-03-21T14:24:00Z"/>
          <w:rFonts w:ascii="Times New Roman" w:hAnsi="Times New Roman" w:cs="Times New Roman"/>
          <w:sz w:val="24"/>
          <w:szCs w:val="24"/>
          <w:rPrChange w:id="255" w:author="Sónia Moreira" w:date="2024-03-21T14:24:00Z">
            <w:rPr>
              <w:ins w:id="256" w:author="Sónia Moreira" w:date="2024-03-21T14:24:00Z"/>
              <w:rFonts w:ascii="Times New Roman" w:hAnsi="Times New Roman" w:cs="Times New Roman"/>
              <w:b/>
              <w:bCs/>
              <w:color w:val="auto"/>
              <w:sz w:val="28"/>
              <w:szCs w:val="28"/>
            </w:rPr>
          </w:rPrChange>
        </w:rPr>
        <w:pPrChange w:id="257" w:author="Sónia Moreira" w:date="2024-03-21T14:26:00Z">
          <w:pPr>
            <w:pStyle w:val="Ttulo1"/>
            <w:jc w:val="center"/>
          </w:pPr>
        </w:pPrChange>
      </w:pPr>
      <w:ins w:id="258" w:author="Sónia Moreira" w:date="2024-03-21T14:24:00Z">
        <w:r w:rsidRPr="007307F0">
          <w:rPr>
            <w:rFonts w:ascii="Times New Roman" w:hAnsi="Times New Roman" w:cs="Times New Roman"/>
            <w:sz w:val="24"/>
            <w:szCs w:val="24"/>
            <w:highlight w:val="cyan"/>
            <w:rPrChange w:id="259" w:author="Sónia Moreira" w:date="2024-03-21T14:37:00Z">
              <w:rPr>
                <w:rFonts w:ascii="Times New Roman" w:hAnsi="Times New Roman" w:cs="Times New Roman"/>
                <w:b/>
                <w:bCs/>
                <w:color w:val="auto"/>
                <w:sz w:val="28"/>
                <w:szCs w:val="28"/>
              </w:rPr>
            </w:rPrChange>
          </w:rPr>
          <w:t>Apesar d</w:t>
        </w:r>
      </w:ins>
      <w:ins w:id="260" w:author="Sónia Moreira" w:date="2024-03-21T14:30:00Z">
        <w:r w:rsidR="00AA2CE5" w:rsidRPr="007307F0">
          <w:rPr>
            <w:rFonts w:ascii="Times New Roman" w:hAnsi="Times New Roman" w:cs="Times New Roman"/>
            <w:sz w:val="24"/>
            <w:szCs w:val="24"/>
            <w:highlight w:val="cyan"/>
            <w:rPrChange w:id="261" w:author="Sónia Moreira" w:date="2024-03-21T14:37:00Z">
              <w:rPr>
                <w:rFonts w:ascii="Times New Roman" w:hAnsi="Times New Roman" w:cs="Times New Roman"/>
                <w:sz w:val="24"/>
                <w:szCs w:val="24"/>
              </w:rPr>
            </w:rPrChange>
          </w:rPr>
          <w:t>e</w:t>
        </w:r>
        <w:r w:rsidR="00AA2CE5">
          <w:rPr>
            <w:rFonts w:ascii="Times New Roman" w:hAnsi="Times New Roman" w:cs="Times New Roman"/>
            <w:sz w:val="24"/>
            <w:szCs w:val="24"/>
          </w:rPr>
          <w:t xml:space="preserve"> </w:t>
        </w:r>
      </w:ins>
      <w:ins w:id="262" w:author="Sónia Moreira" w:date="2024-03-21T14:24:00Z">
        <w:r w:rsidRPr="000B2B5C">
          <w:rPr>
            <w:rFonts w:ascii="Times New Roman" w:hAnsi="Times New Roman" w:cs="Times New Roman"/>
            <w:sz w:val="24"/>
            <w:szCs w:val="24"/>
            <w:rPrChange w:id="263" w:author="Sónia Moreira" w:date="2024-03-21T14:24:00Z">
              <w:rPr>
                <w:rFonts w:ascii="Times New Roman" w:hAnsi="Times New Roman" w:cs="Times New Roman"/>
                <w:b/>
                <w:bCs/>
                <w:color w:val="auto"/>
                <w:sz w:val="28"/>
                <w:szCs w:val="28"/>
              </w:rPr>
            </w:rPrChange>
          </w:rPr>
          <w:t xml:space="preserve">a literatura geral acerca da IA possuir já um volume considerável e que cresce numa velocidade vertiginosa, </w:t>
        </w:r>
      </w:ins>
      <w:ins w:id="264" w:author="Sónia Moreira" w:date="2024-03-21T14:31:00Z">
        <w:r w:rsidR="00747466">
          <w:rPr>
            <w:rFonts w:ascii="Times New Roman" w:hAnsi="Times New Roman" w:cs="Times New Roman"/>
            <w:sz w:val="24"/>
            <w:szCs w:val="24"/>
          </w:rPr>
          <w:t xml:space="preserve">se </w:t>
        </w:r>
      </w:ins>
      <w:ins w:id="265" w:author="Sónia Moreira" w:date="2024-03-21T14:24:00Z">
        <w:r w:rsidRPr="000B2B5C">
          <w:rPr>
            <w:rFonts w:ascii="Times New Roman" w:hAnsi="Times New Roman" w:cs="Times New Roman"/>
            <w:sz w:val="24"/>
            <w:szCs w:val="24"/>
            <w:rPrChange w:id="266" w:author="Sónia Moreira" w:date="2024-03-21T14:24:00Z">
              <w:rPr>
                <w:rFonts w:ascii="Times New Roman" w:hAnsi="Times New Roman" w:cs="Times New Roman"/>
                <w:b/>
                <w:bCs/>
                <w:color w:val="auto"/>
                <w:sz w:val="28"/>
                <w:szCs w:val="28"/>
              </w:rPr>
            </w:rPrChange>
          </w:rPr>
          <w:t>no atual estado da arte do direito as preocupações têm incidido na facilitação da descoberta de soluções já assumidas como válidas pelo direito constituído</w:t>
        </w:r>
      </w:ins>
      <w:ins w:id="267" w:author="Sónia Moreira" w:date="2024-03-21T14:31:00Z">
        <w:r w:rsidR="00747466">
          <w:rPr>
            <w:rFonts w:ascii="Times New Roman" w:hAnsi="Times New Roman" w:cs="Times New Roman"/>
            <w:sz w:val="24"/>
            <w:szCs w:val="24"/>
          </w:rPr>
          <w:t>,</w:t>
        </w:r>
      </w:ins>
      <w:ins w:id="268" w:author="Sónia Moreira" w:date="2024-03-21T14:24:00Z">
        <w:r w:rsidRPr="000B2B5C">
          <w:rPr>
            <w:rFonts w:ascii="Times New Roman" w:hAnsi="Times New Roman" w:cs="Times New Roman"/>
            <w:sz w:val="24"/>
            <w:szCs w:val="24"/>
            <w:rPrChange w:id="269" w:author="Sónia Moreira" w:date="2024-03-21T14:24:00Z">
              <w:rPr>
                <w:rFonts w:ascii="Times New Roman" w:hAnsi="Times New Roman" w:cs="Times New Roman"/>
                <w:b/>
                <w:bCs/>
                <w:color w:val="auto"/>
                <w:sz w:val="28"/>
                <w:szCs w:val="28"/>
              </w:rPr>
            </w:rPrChange>
          </w:rPr>
          <w:t xml:space="preserve"> o mesmo não poderá ser dito quando o objeto de análise alude aos seus efeitos prováveis na realização do direito, quer, também, no plano da decisão judicial ou na produção de atos normativos, ou seja, ainda há muito a fazer relativamente à reinvenção dos processos de criação do direito .</w:t>
        </w:r>
      </w:ins>
    </w:p>
    <w:p w14:paraId="69FB1C12" w14:textId="77777777" w:rsidR="000B2B5C" w:rsidRPr="000B2B5C" w:rsidRDefault="000B2B5C" w:rsidP="000B2B5C">
      <w:pPr>
        <w:spacing w:line="360" w:lineRule="auto"/>
        <w:ind w:firstLine="426"/>
        <w:jc w:val="both"/>
        <w:rPr>
          <w:ins w:id="270" w:author="Sónia Moreira" w:date="2024-03-21T14:24:00Z"/>
          <w:rFonts w:ascii="Times New Roman" w:hAnsi="Times New Roman" w:cs="Times New Roman"/>
          <w:sz w:val="24"/>
          <w:szCs w:val="24"/>
          <w:rPrChange w:id="271" w:author="Sónia Moreira" w:date="2024-03-21T14:24:00Z">
            <w:rPr>
              <w:ins w:id="272" w:author="Sónia Moreira" w:date="2024-03-21T14:24:00Z"/>
              <w:rFonts w:ascii="Times New Roman" w:hAnsi="Times New Roman" w:cs="Times New Roman"/>
              <w:b/>
              <w:bCs/>
              <w:color w:val="auto"/>
              <w:sz w:val="28"/>
              <w:szCs w:val="28"/>
            </w:rPr>
          </w:rPrChange>
        </w:rPr>
        <w:pPrChange w:id="273" w:author="Sónia Moreira" w:date="2024-03-21T14:26:00Z">
          <w:pPr>
            <w:pStyle w:val="Ttulo1"/>
            <w:jc w:val="center"/>
          </w:pPr>
        </w:pPrChange>
      </w:pPr>
      <w:ins w:id="274" w:author="Sónia Moreira" w:date="2024-03-21T14:24:00Z">
        <w:r w:rsidRPr="000B2B5C">
          <w:rPr>
            <w:rFonts w:ascii="Times New Roman" w:hAnsi="Times New Roman" w:cs="Times New Roman"/>
            <w:sz w:val="24"/>
            <w:szCs w:val="24"/>
            <w:rPrChange w:id="275" w:author="Sónia Moreira" w:date="2024-03-21T14:24:00Z">
              <w:rPr>
                <w:rFonts w:ascii="Times New Roman" w:hAnsi="Times New Roman" w:cs="Times New Roman"/>
                <w:b/>
                <w:bCs/>
                <w:color w:val="auto"/>
                <w:sz w:val="28"/>
                <w:szCs w:val="28"/>
              </w:rPr>
            </w:rPrChange>
          </w:rPr>
          <w:t>De todo o modo, a maioria das reflexões contemporâneas de caráter geral, já bastante vastas, parecem centrar-se numa dualidade contrastante de índole quase maniqueísta:</w:t>
        </w:r>
      </w:ins>
    </w:p>
    <w:p w14:paraId="6170DD3E" w14:textId="4884A103" w:rsidR="000B2B5C" w:rsidRPr="000B2B5C" w:rsidRDefault="000B2B5C" w:rsidP="000B2B5C">
      <w:pPr>
        <w:spacing w:line="360" w:lineRule="auto"/>
        <w:ind w:firstLine="426"/>
        <w:jc w:val="both"/>
        <w:rPr>
          <w:ins w:id="276" w:author="Sónia Moreira" w:date="2024-03-21T14:24:00Z"/>
          <w:rFonts w:ascii="Times New Roman" w:hAnsi="Times New Roman" w:cs="Times New Roman"/>
          <w:sz w:val="24"/>
          <w:szCs w:val="24"/>
          <w:rPrChange w:id="277" w:author="Sónia Moreira" w:date="2024-03-21T14:24:00Z">
            <w:rPr>
              <w:ins w:id="278" w:author="Sónia Moreira" w:date="2024-03-21T14:24:00Z"/>
              <w:rFonts w:ascii="Times New Roman" w:hAnsi="Times New Roman" w:cs="Times New Roman"/>
              <w:b/>
              <w:bCs/>
              <w:color w:val="auto"/>
              <w:sz w:val="28"/>
              <w:szCs w:val="28"/>
            </w:rPr>
          </w:rPrChange>
        </w:rPr>
        <w:pPrChange w:id="279" w:author="Sónia Moreira" w:date="2024-03-21T14:26:00Z">
          <w:pPr>
            <w:pStyle w:val="Ttulo1"/>
            <w:jc w:val="center"/>
          </w:pPr>
        </w:pPrChange>
      </w:pPr>
      <w:ins w:id="280" w:author="Sónia Moreira" w:date="2024-03-21T14:24:00Z">
        <w:r w:rsidRPr="000B2B5C">
          <w:rPr>
            <w:rFonts w:ascii="Times New Roman" w:hAnsi="Times New Roman" w:cs="Times New Roman"/>
            <w:sz w:val="24"/>
            <w:szCs w:val="24"/>
            <w:rPrChange w:id="281" w:author="Sónia Moreira" w:date="2024-03-21T14:24:00Z">
              <w:rPr>
                <w:rFonts w:ascii="Times New Roman" w:hAnsi="Times New Roman" w:cs="Times New Roman"/>
                <w:b/>
                <w:bCs/>
                <w:color w:val="auto"/>
                <w:sz w:val="28"/>
                <w:szCs w:val="28"/>
              </w:rPr>
            </w:rPrChange>
          </w:rPr>
          <w:t>i)</w:t>
        </w:r>
        <w:r w:rsidRPr="000B2B5C">
          <w:rPr>
            <w:rFonts w:ascii="Times New Roman" w:hAnsi="Times New Roman" w:cs="Times New Roman"/>
            <w:sz w:val="24"/>
            <w:szCs w:val="24"/>
            <w:rPrChange w:id="282" w:author="Sónia Moreira" w:date="2024-03-21T14:24:00Z">
              <w:rPr>
                <w:rFonts w:ascii="Times New Roman" w:hAnsi="Times New Roman" w:cs="Times New Roman"/>
                <w:b/>
                <w:bCs/>
                <w:color w:val="auto"/>
                <w:sz w:val="28"/>
                <w:szCs w:val="28"/>
              </w:rPr>
            </w:rPrChange>
          </w:rPr>
          <w:tab/>
          <w:t>Por um lado, as predições carregadas de otimismo antropológico e tecnológico que sublinham as vantagens da utilização de novas ferramentas digitais capazes de otimizar as tarefas públicas de sempre e de elevar a satisfação das necessidades coletivas a níveis inesperados de cumprimento – como fez MITCHELL no já “longínquo” ano de 2019 ou, mais recentemente JOSHI.</w:t>
        </w:r>
      </w:ins>
    </w:p>
    <w:p w14:paraId="41E47348" w14:textId="6E529A0B" w:rsidR="000B2B5C" w:rsidRPr="000B2B5C" w:rsidRDefault="000B2B5C" w:rsidP="000B2B5C">
      <w:pPr>
        <w:spacing w:line="360" w:lineRule="auto"/>
        <w:ind w:firstLine="426"/>
        <w:jc w:val="both"/>
        <w:rPr>
          <w:ins w:id="283" w:author="Sónia Moreira" w:date="2024-03-21T14:24:00Z"/>
          <w:rFonts w:ascii="Times New Roman" w:hAnsi="Times New Roman" w:cs="Times New Roman"/>
          <w:sz w:val="24"/>
          <w:szCs w:val="24"/>
          <w:rPrChange w:id="284" w:author="Sónia Moreira" w:date="2024-03-21T14:24:00Z">
            <w:rPr>
              <w:ins w:id="285" w:author="Sónia Moreira" w:date="2024-03-21T14:24:00Z"/>
              <w:rFonts w:ascii="Times New Roman" w:hAnsi="Times New Roman" w:cs="Times New Roman"/>
              <w:b/>
              <w:bCs/>
              <w:color w:val="auto"/>
              <w:sz w:val="28"/>
              <w:szCs w:val="28"/>
            </w:rPr>
          </w:rPrChange>
        </w:rPr>
        <w:pPrChange w:id="286" w:author="Sónia Moreira" w:date="2024-03-21T14:26:00Z">
          <w:pPr>
            <w:pStyle w:val="Ttulo1"/>
            <w:jc w:val="center"/>
          </w:pPr>
        </w:pPrChange>
      </w:pPr>
      <w:proofErr w:type="spellStart"/>
      <w:ins w:id="287" w:author="Sónia Moreira" w:date="2024-03-21T14:24:00Z">
        <w:r w:rsidRPr="000B2B5C">
          <w:rPr>
            <w:rFonts w:ascii="Times New Roman" w:hAnsi="Times New Roman" w:cs="Times New Roman"/>
            <w:sz w:val="24"/>
            <w:szCs w:val="24"/>
            <w:rPrChange w:id="288" w:author="Sónia Moreira" w:date="2024-03-21T14:24:00Z">
              <w:rPr>
                <w:rFonts w:ascii="Times New Roman" w:hAnsi="Times New Roman" w:cs="Times New Roman"/>
                <w:b/>
                <w:bCs/>
                <w:color w:val="auto"/>
                <w:sz w:val="28"/>
                <w:szCs w:val="28"/>
              </w:rPr>
            </w:rPrChange>
          </w:rPr>
          <w:t>ii</w:t>
        </w:r>
        <w:proofErr w:type="spellEnd"/>
        <w:r w:rsidRPr="000B2B5C">
          <w:rPr>
            <w:rFonts w:ascii="Times New Roman" w:hAnsi="Times New Roman" w:cs="Times New Roman"/>
            <w:sz w:val="24"/>
            <w:szCs w:val="24"/>
            <w:rPrChange w:id="289" w:author="Sónia Moreira" w:date="2024-03-21T14:24:00Z">
              <w:rPr>
                <w:rFonts w:ascii="Times New Roman" w:hAnsi="Times New Roman" w:cs="Times New Roman"/>
                <w:b/>
                <w:bCs/>
                <w:color w:val="auto"/>
                <w:sz w:val="28"/>
                <w:szCs w:val="28"/>
              </w:rPr>
            </w:rPrChange>
          </w:rPr>
          <w:t>)</w:t>
        </w:r>
        <w:r w:rsidRPr="000B2B5C">
          <w:rPr>
            <w:rFonts w:ascii="Times New Roman" w:hAnsi="Times New Roman" w:cs="Times New Roman"/>
            <w:sz w:val="24"/>
            <w:szCs w:val="24"/>
            <w:rPrChange w:id="290" w:author="Sónia Moreira" w:date="2024-03-21T14:24:00Z">
              <w:rPr>
                <w:rFonts w:ascii="Times New Roman" w:hAnsi="Times New Roman" w:cs="Times New Roman"/>
                <w:b/>
                <w:bCs/>
                <w:color w:val="auto"/>
                <w:sz w:val="28"/>
                <w:szCs w:val="28"/>
              </w:rPr>
            </w:rPrChange>
          </w:rPr>
          <w:tab/>
          <w:t xml:space="preserve">No outro lado da barricada, avolumam-se referências feitas de prognoses de perigos e riscos futuros variados, por vezes quase escatológicos, em que entre muitos </w:t>
        </w:r>
        <w:r w:rsidRPr="000B2B5C">
          <w:rPr>
            <w:rFonts w:ascii="Times New Roman" w:hAnsi="Times New Roman" w:cs="Times New Roman"/>
            <w:sz w:val="24"/>
            <w:szCs w:val="24"/>
            <w:rPrChange w:id="291" w:author="Sónia Moreira" w:date="2024-03-21T14:24:00Z">
              <w:rPr>
                <w:rFonts w:ascii="Times New Roman" w:hAnsi="Times New Roman" w:cs="Times New Roman"/>
                <w:b/>
                <w:bCs/>
                <w:color w:val="auto"/>
                <w:sz w:val="28"/>
                <w:szCs w:val="28"/>
              </w:rPr>
            </w:rPrChange>
          </w:rPr>
          <w:lastRenderedPageBreak/>
          <w:t xml:space="preserve">outros, sobressaem nomes como HARARI, cuja obra mais recente, </w:t>
        </w:r>
      </w:ins>
      <w:ins w:id="292" w:author="Sónia Moreira" w:date="2024-03-21T14:32:00Z">
        <w:r w:rsidR="007930EE">
          <w:rPr>
            <w:rFonts w:ascii="Times New Roman" w:hAnsi="Times New Roman" w:cs="Times New Roman"/>
            <w:sz w:val="24"/>
            <w:szCs w:val="24"/>
          </w:rPr>
          <w:t>“</w:t>
        </w:r>
      </w:ins>
      <w:ins w:id="293" w:author="Sónia Moreira" w:date="2024-03-21T14:24:00Z">
        <w:r w:rsidRPr="000B2B5C">
          <w:rPr>
            <w:rFonts w:ascii="Times New Roman" w:hAnsi="Times New Roman" w:cs="Times New Roman"/>
            <w:sz w:val="24"/>
            <w:szCs w:val="24"/>
            <w:rPrChange w:id="294" w:author="Sónia Moreira" w:date="2024-03-21T14:24:00Z">
              <w:rPr>
                <w:rFonts w:ascii="Times New Roman" w:hAnsi="Times New Roman" w:cs="Times New Roman"/>
                <w:b/>
                <w:bCs/>
                <w:color w:val="auto"/>
                <w:sz w:val="28"/>
                <w:szCs w:val="28"/>
              </w:rPr>
            </w:rPrChange>
          </w:rPr>
          <w:t xml:space="preserve">NEXUS: A </w:t>
        </w:r>
        <w:proofErr w:type="spellStart"/>
        <w:r w:rsidRPr="000B2B5C">
          <w:rPr>
            <w:rFonts w:ascii="Times New Roman" w:hAnsi="Times New Roman" w:cs="Times New Roman"/>
            <w:sz w:val="24"/>
            <w:szCs w:val="24"/>
            <w:rPrChange w:id="295" w:author="Sónia Moreira" w:date="2024-03-21T14:24:00Z">
              <w:rPr>
                <w:rFonts w:ascii="Times New Roman" w:hAnsi="Times New Roman" w:cs="Times New Roman"/>
                <w:b/>
                <w:bCs/>
                <w:color w:val="auto"/>
                <w:sz w:val="28"/>
                <w:szCs w:val="28"/>
              </w:rPr>
            </w:rPrChange>
          </w:rPr>
          <w:t>Brief</w:t>
        </w:r>
        <w:proofErr w:type="spellEnd"/>
        <w:r w:rsidRPr="000B2B5C">
          <w:rPr>
            <w:rFonts w:ascii="Times New Roman" w:hAnsi="Times New Roman" w:cs="Times New Roman"/>
            <w:sz w:val="24"/>
            <w:szCs w:val="24"/>
            <w:rPrChange w:id="296" w:author="Sónia Moreira" w:date="2024-03-21T14:24:00Z">
              <w:rPr>
                <w:rFonts w:ascii="Times New Roman" w:hAnsi="Times New Roman" w:cs="Times New Roman"/>
                <w:b/>
                <w:bCs/>
                <w:color w:val="auto"/>
                <w:sz w:val="28"/>
                <w:szCs w:val="28"/>
              </w:rPr>
            </w:rPrChange>
          </w:rPr>
          <w:t xml:space="preserve"> </w:t>
        </w:r>
        <w:proofErr w:type="spellStart"/>
        <w:r w:rsidRPr="000B2B5C">
          <w:rPr>
            <w:rFonts w:ascii="Times New Roman" w:hAnsi="Times New Roman" w:cs="Times New Roman"/>
            <w:sz w:val="24"/>
            <w:szCs w:val="24"/>
            <w:rPrChange w:id="297" w:author="Sónia Moreira" w:date="2024-03-21T14:24:00Z">
              <w:rPr>
                <w:rFonts w:ascii="Times New Roman" w:hAnsi="Times New Roman" w:cs="Times New Roman"/>
                <w:b/>
                <w:bCs/>
                <w:color w:val="auto"/>
                <w:sz w:val="28"/>
                <w:szCs w:val="28"/>
              </w:rPr>
            </w:rPrChange>
          </w:rPr>
          <w:t>History</w:t>
        </w:r>
        <w:proofErr w:type="spellEnd"/>
        <w:r w:rsidRPr="000B2B5C">
          <w:rPr>
            <w:rFonts w:ascii="Times New Roman" w:hAnsi="Times New Roman" w:cs="Times New Roman"/>
            <w:sz w:val="24"/>
            <w:szCs w:val="24"/>
            <w:rPrChange w:id="298" w:author="Sónia Moreira" w:date="2024-03-21T14:24:00Z">
              <w:rPr>
                <w:rFonts w:ascii="Times New Roman" w:hAnsi="Times New Roman" w:cs="Times New Roman"/>
                <w:b/>
                <w:bCs/>
                <w:color w:val="auto"/>
                <w:sz w:val="28"/>
                <w:szCs w:val="28"/>
              </w:rPr>
            </w:rPrChange>
          </w:rPr>
          <w:t xml:space="preserve"> </w:t>
        </w:r>
        <w:proofErr w:type="spellStart"/>
        <w:r w:rsidRPr="000B2B5C">
          <w:rPr>
            <w:rFonts w:ascii="Times New Roman" w:hAnsi="Times New Roman" w:cs="Times New Roman"/>
            <w:sz w:val="24"/>
            <w:szCs w:val="24"/>
            <w:rPrChange w:id="299" w:author="Sónia Moreira" w:date="2024-03-21T14:24:00Z">
              <w:rPr>
                <w:rFonts w:ascii="Times New Roman" w:hAnsi="Times New Roman" w:cs="Times New Roman"/>
                <w:b/>
                <w:bCs/>
                <w:color w:val="auto"/>
                <w:sz w:val="28"/>
                <w:szCs w:val="28"/>
              </w:rPr>
            </w:rPrChange>
          </w:rPr>
          <w:t>of</w:t>
        </w:r>
        <w:proofErr w:type="spellEnd"/>
        <w:r w:rsidRPr="000B2B5C">
          <w:rPr>
            <w:rFonts w:ascii="Times New Roman" w:hAnsi="Times New Roman" w:cs="Times New Roman"/>
            <w:sz w:val="24"/>
            <w:szCs w:val="24"/>
            <w:rPrChange w:id="300" w:author="Sónia Moreira" w:date="2024-03-21T14:24:00Z">
              <w:rPr>
                <w:rFonts w:ascii="Times New Roman" w:hAnsi="Times New Roman" w:cs="Times New Roman"/>
                <w:b/>
                <w:bCs/>
                <w:color w:val="auto"/>
                <w:sz w:val="28"/>
                <w:szCs w:val="28"/>
              </w:rPr>
            </w:rPrChange>
          </w:rPr>
          <w:t xml:space="preserve"> </w:t>
        </w:r>
        <w:proofErr w:type="spellStart"/>
        <w:r w:rsidRPr="000B2B5C">
          <w:rPr>
            <w:rFonts w:ascii="Times New Roman" w:hAnsi="Times New Roman" w:cs="Times New Roman"/>
            <w:sz w:val="24"/>
            <w:szCs w:val="24"/>
            <w:rPrChange w:id="301" w:author="Sónia Moreira" w:date="2024-03-21T14:24:00Z">
              <w:rPr>
                <w:rFonts w:ascii="Times New Roman" w:hAnsi="Times New Roman" w:cs="Times New Roman"/>
                <w:b/>
                <w:bCs/>
                <w:color w:val="auto"/>
                <w:sz w:val="28"/>
                <w:szCs w:val="28"/>
              </w:rPr>
            </w:rPrChange>
          </w:rPr>
          <w:t>Information</w:t>
        </w:r>
        <w:proofErr w:type="spellEnd"/>
        <w:r w:rsidRPr="000B2B5C">
          <w:rPr>
            <w:rFonts w:ascii="Times New Roman" w:hAnsi="Times New Roman" w:cs="Times New Roman"/>
            <w:sz w:val="24"/>
            <w:szCs w:val="24"/>
            <w:rPrChange w:id="302" w:author="Sónia Moreira" w:date="2024-03-21T14:24:00Z">
              <w:rPr>
                <w:rFonts w:ascii="Times New Roman" w:hAnsi="Times New Roman" w:cs="Times New Roman"/>
                <w:b/>
                <w:bCs/>
                <w:color w:val="auto"/>
                <w:sz w:val="28"/>
                <w:szCs w:val="28"/>
              </w:rPr>
            </w:rPrChange>
          </w:rPr>
          <w:t xml:space="preserve"> Networks </w:t>
        </w:r>
        <w:proofErr w:type="spellStart"/>
        <w:r w:rsidRPr="000B2B5C">
          <w:rPr>
            <w:rFonts w:ascii="Times New Roman" w:hAnsi="Times New Roman" w:cs="Times New Roman"/>
            <w:sz w:val="24"/>
            <w:szCs w:val="24"/>
            <w:rPrChange w:id="303" w:author="Sónia Moreira" w:date="2024-03-21T14:24:00Z">
              <w:rPr>
                <w:rFonts w:ascii="Times New Roman" w:hAnsi="Times New Roman" w:cs="Times New Roman"/>
                <w:b/>
                <w:bCs/>
                <w:color w:val="auto"/>
                <w:sz w:val="28"/>
                <w:szCs w:val="28"/>
              </w:rPr>
            </w:rPrChange>
          </w:rPr>
          <w:t>from</w:t>
        </w:r>
        <w:proofErr w:type="spellEnd"/>
        <w:r w:rsidRPr="000B2B5C">
          <w:rPr>
            <w:rFonts w:ascii="Times New Roman" w:hAnsi="Times New Roman" w:cs="Times New Roman"/>
            <w:sz w:val="24"/>
            <w:szCs w:val="24"/>
            <w:rPrChange w:id="304" w:author="Sónia Moreira" w:date="2024-03-21T14:24:00Z">
              <w:rPr>
                <w:rFonts w:ascii="Times New Roman" w:hAnsi="Times New Roman" w:cs="Times New Roman"/>
                <w:b/>
                <w:bCs/>
                <w:color w:val="auto"/>
                <w:sz w:val="28"/>
                <w:szCs w:val="28"/>
              </w:rPr>
            </w:rPrChange>
          </w:rPr>
          <w:t xml:space="preserve"> </w:t>
        </w:r>
        <w:proofErr w:type="spellStart"/>
        <w:r w:rsidRPr="000B2B5C">
          <w:rPr>
            <w:rFonts w:ascii="Times New Roman" w:hAnsi="Times New Roman" w:cs="Times New Roman"/>
            <w:sz w:val="24"/>
            <w:szCs w:val="24"/>
            <w:rPrChange w:id="305" w:author="Sónia Moreira" w:date="2024-03-21T14:24:00Z">
              <w:rPr>
                <w:rFonts w:ascii="Times New Roman" w:hAnsi="Times New Roman" w:cs="Times New Roman"/>
                <w:b/>
                <w:bCs/>
                <w:color w:val="auto"/>
                <w:sz w:val="28"/>
                <w:szCs w:val="28"/>
              </w:rPr>
            </w:rPrChange>
          </w:rPr>
          <w:t>the</w:t>
        </w:r>
        <w:proofErr w:type="spellEnd"/>
        <w:r w:rsidRPr="000B2B5C">
          <w:rPr>
            <w:rFonts w:ascii="Times New Roman" w:hAnsi="Times New Roman" w:cs="Times New Roman"/>
            <w:sz w:val="24"/>
            <w:szCs w:val="24"/>
            <w:rPrChange w:id="306" w:author="Sónia Moreira" w:date="2024-03-21T14:24:00Z">
              <w:rPr>
                <w:rFonts w:ascii="Times New Roman" w:hAnsi="Times New Roman" w:cs="Times New Roman"/>
                <w:b/>
                <w:bCs/>
                <w:color w:val="auto"/>
                <w:sz w:val="28"/>
                <w:szCs w:val="28"/>
              </w:rPr>
            </w:rPrChange>
          </w:rPr>
          <w:t xml:space="preserve"> Stone Age to AI</w:t>
        </w:r>
      </w:ins>
      <w:ins w:id="307" w:author="Sónia Moreira" w:date="2024-03-21T14:32:00Z">
        <w:r w:rsidR="007930EE">
          <w:rPr>
            <w:rFonts w:ascii="Times New Roman" w:hAnsi="Times New Roman" w:cs="Times New Roman"/>
            <w:sz w:val="24"/>
            <w:szCs w:val="24"/>
          </w:rPr>
          <w:t>”</w:t>
        </w:r>
      </w:ins>
      <w:ins w:id="308" w:author="Sónia Moreira" w:date="2024-03-21T14:24:00Z">
        <w:r w:rsidRPr="000B2B5C">
          <w:rPr>
            <w:rFonts w:ascii="Times New Roman" w:hAnsi="Times New Roman" w:cs="Times New Roman"/>
            <w:sz w:val="24"/>
            <w:szCs w:val="24"/>
            <w:rPrChange w:id="309" w:author="Sónia Moreira" w:date="2024-03-21T14:24:00Z">
              <w:rPr>
                <w:rFonts w:ascii="Times New Roman" w:hAnsi="Times New Roman" w:cs="Times New Roman"/>
                <w:b/>
                <w:bCs/>
                <w:color w:val="auto"/>
                <w:sz w:val="28"/>
                <w:szCs w:val="28"/>
              </w:rPr>
            </w:rPrChange>
          </w:rPr>
          <w:t>, sintomaticamente, já é um bestseller mundial</w:t>
        </w:r>
      </w:ins>
      <w:ins w:id="310" w:author="Sónia Moreira" w:date="2024-03-21T14:32:00Z">
        <w:r w:rsidR="007930EE">
          <w:rPr>
            <w:rFonts w:ascii="Times New Roman" w:hAnsi="Times New Roman" w:cs="Times New Roman"/>
            <w:sz w:val="24"/>
            <w:szCs w:val="24"/>
          </w:rPr>
          <w:t>,</w:t>
        </w:r>
      </w:ins>
      <w:ins w:id="311" w:author="Sónia Moreira" w:date="2024-03-21T14:24:00Z">
        <w:r w:rsidRPr="000B2B5C">
          <w:rPr>
            <w:rFonts w:ascii="Times New Roman" w:hAnsi="Times New Roman" w:cs="Times New Roman"/>
            <w:sz w:val="24"/>
            <w:szCs w:val="24"/>
            <w:rPrChange w:id="312" w:author="Sónia Moreira" w:date="2024-03-21T14:24:00Z">
              <w:rPr>
                <w:rFonts w:ascii="Times New Roman" w:hAnsi="Times New Roman" w:cs="Times New Roman"/>
                <w:b/>
                <w:bCs/>
                <w:color w:val="auto"/>
                <w:sz w:val="28"/>
                <w:szCs w:val="28"/>
              </w:rPr>
            </w:rPrChange>
          </w:rPr>
          <w:t xml:space="preserve"> embora só tenha lançamento previsto para 10 de setembro do presente ano.</w:t>
        </w:r>
      </w:ins>
    </w:p>
    <w:p w14:paraId="7427703D" w14:textId="2CEFD27A" w:rsidR="000B2B5C" w:rsidRPr="000B2B5C" w:rsidRDefault="000B2B5C" w:rsidP="000B2B5C">
      <w:pPr>
        <w:spacing w:line="360" w:lineRule="auto"/>
        <w:ind w:firstLine="426"/>
        <w:jc w:val="both"/>
        <w:rPr>
          <w:ins w:id="313" w:author="Sónia Moreira" w:date="2024-03-21T14:24:00Z"/>
          <w:rFonts w:ascii="Times New Roman" w:hAnsi="Times New Roman" w:cs="Times New Roman"/>
          <w:sz w:val="24"/>
          <w:szCs w:val="24"/>
          <w:rPrChange w:id="314" w:author="Sónia Moreira" w:date="2024-03-21T14:24:00Z">
            <w:rPr>
              <w:ins w:id="315" w:author="Sónia Moreira" w:date="2024-03-21T14:24:00Z"/>
              <w:rFonts w:ascii="Times New Roman" w:hAnsi="Times New Roman" w:cs="Times New Roman"/>
              <w:b/>
              <w:bCs/>
              <w:color w:val="auto"/>
              <w:sz w:val="28"/>
              <w:szCs w:val="28"/>
            </w:rPr>
          </w:rPrChange>
        </w:rPr>
        <w:pPrChange w:id="316" w:author="Sónia Moreira" w:date="2024-03-21T14:26:00Z">
          <w:pPr>
            <w:pStyle w:val="Ttulo1"/>
            <w:jc w:val="center"/>
          </w:pPr>
        </w:pPrChange>
      </w:pPr>
      <w:ins w:id="317" w:author="Sónia Moreira" w:date="2024-03-21T14:24:00Z">
        <w:r w:rsidRPr="000B2B5C">
          <w:rPr>
            <w:rFonts w:ascii="Times New Roman" w:hAnsi="Times New Roman" w:cs="Times New Roman"/>
            <w:sz w:val="24"/>
            <w:szCs w:val="24"/>
            <w:rPrChange w:id="318" w:author="Sónia Moreira" w:date="2024-03-21T14:24:00Z">
              <w:rPr>
                <w:rFonts w:ascii="Times New Roman" w:hAnsi="Times New Roman" w:cs="Times New Roman"/>
                <w:b/>
                <w:bCs/>
                <w:color w:val="auto"/>
                <w:sz w:val="28"/>
                <w:szCs w:val="28"/>
              </w:rPr>
            </w:rPrChange>
          </w:rPr>
          <w:t>O medo do desconhecido é intemporal. E</w:t>
        </w:r>
      </w:ins>
      <w:ins w:id="319" w:author="Sónia Moreira" w:date="2024-03-21T14:32:00Z">
        <w:r w:rsidR="00BC3810">
          <w:rPr>
            <w:rFonts w:ascii="Times New Roman" w:hAnsi="Times New Roman" w:cs="Times New Roman"/>
            <w:sz w:val="24"/>
            <w:szCs w:val="24"/>
          </w:rPr>
          <w:t>,</w:t>
        </w:r>
      </w:ins>
      <w:ins w:id="320" w:author="Sónia Moreira" w:date="2024-03-21T14:24:00Z">
        <w:r w:rsidRPr="000B2B5C">
          <w:rPr>
            <w:rFonts w:ascii="Times New Roman" w:hAnsi="Times New Roman" w:cs="Times New Roman"/>
            <w:sz w:val="24"/>
            <w:szCs w:val="24"/>
            <w:rPrChange w:id="321" w:author="Sónia Moreira" w:date="2024-03-21T14:24:00Z">
              <w:rPr>
                <w:rFonts w:ascii="Times New Roman" w:hAnsi="Times New Roman" w:cs="Times New Roman"/>
                <w:b/>
                <w:bCs/>
                <w:color w:val="auto"/>
                <w:sz w:val="28"/>
                <w:szCs w:val="28"/>
              </w:rPr>
            </w:rPrChange>
          </w:rPr>
          <w:t xml:space="preserve"> nos momentos de rutura geral, de mudança de Era, como se assume o nosso tempo</w:t>
        </w:r>
      </w:ins>
      <w:ins w:id="322" w:author="Sónia Moreira" w:date="2024-03-21T14:32:00Z">
        <w:r w:rsidR="00BC3810">
          <w:rPr>
            <w:rFonts w:ascii="Times New Roman" w:hAnsi="Times New Roman" w:cs="Times New Roman"/>
            <w:sz w:val="24"/>
            <w:szCs w:val="24"/>
          </w:rPr>
          <w:t>,</w:t>
        </w:r>
      </w:ins>
      <w:ins w:id="323" w:author="Sónia Moreira" w:date="2024-03-21T14:24:00Z">
        <w:r w:rsidRPr="000B2B5C">
          <w:rPr>
            <w:rFonts w:ascii="Times New Roman" w:hAnsi="Times New Roman" w:cs="Times New Roman"/>
            <w:sz w:val="24"/>
            <w:szCs w:val="24"/>
            <w:rPrChange w:id="324" w:author="Sónia Moreira" w:date="2024-03-21T14:24:00Z">
              <w:rPr>
                <w:rFonts w:ascii="Times New Roman" w:hAnsi="Times New Roman" w:cs="Times New Roman"/>
                <w:b/>
                <w:bCs/>
                <w:color w:val="auto"/>
                <w:sz w:val="28"/>
                <w:szCs w:val="28"/>
              </w:rPr>
            </w:rPrChange>
          </w:rPr>
          <w:t xml:space="preserve"> pode também tornar-se omnipresente.  Não nos parece que se possa sentenciar à partida qualquer avanço tecnológico como intrinsecamente maléfico (ou, ao contrário, naturalmente bondoso), mormente quando nos encontramos num estádio incipiente e inevitavelmente especulativo acerca dos seus efeitos futuros. A este propósito, ensina-nos a conhecida máxima de </w:t>
        </w:r>
        <w:proofErr w:type="spellStart"/>
        <w:r w:rsidRPr="000B2B5C">
          <w:rPr>
            <w:rFonts w:ascii="Times New Roman" w:hAnsi="Times New Roman" w:cs="Times New Roman"/>
            <w:sz w:val="24"/>
            <w:szCs w:val="24"/>
            <w:rPrChange w:id="325" w:author="Sónia Moreira" w:date="2024-03-21T14:24:00Z">
              <w:rPr>
                <w:rFonts w:ascii="Times New Roman" w:hAnsi="Times New Roman" w:cs="Times New Roman"/>
                <w:b/>
                <w:bCs/>
                <w:color w:val="auto"/>
                <w:sz w:val="28"/>
                <w:szCs w:val="28"/>
              </w:rPr>
            </w:rPrChange>
          </w:rPr>
          <w:t>Roy</w:t>
        </w:r>
        <w:proofErr w:type="spellEnd"/>
        <w:r w:rsidRPr="000B2B5C">
          <w:rPr>
            <w:rFonts w:ascii="Times New Roman" w:hAnsi="Times New Roman" w:cs="Times New Roman"/>
            <w:sz w:val="24"/>
            <w:szCs w:val="24"/>
            <w:rPrChange w:id="326" w:author="Sónia Moreira" w:date="2024-03-21T14:24:00Z">
              <w:rPr>
                <w:rFonts w:ascii="Times New Roman" w:hAnsi="Times New Roman" w:cs="Times New Roman"/>
                <w:b/>
                <w:bCs/>
                <w:color w:val="auto"/>
                <w:sz w:val="28"/>
                <w:szCs w:val="28"/>
              </w:rPr>
            </w:rPrChange>
          </w:rPr>
          <w:t xml:space="preserve"> Amara, popularizada como Lei de Amara: </w:t>
        </w:r>
      </w:ins>
      <w:ins w:id="327" w:author="Sónia Moreira" w:date="2024-03-21T14:33:00Z">
        <w:r w:rsidR="00627942">
          <w:rPr>
            <w:rFonts w:ascii="Times New Roman" w:hAnsi="Times New Roman" w:cs="Times New Roman"/>
            <w:sz w:val="24"/>
            <w:szCs w:val="24"/>
          </w:rPr>
          <w:t>“</w:t>
        </w:r>
      </w:ins>
      <w:ins w:id="328" w:author="Sónia Moreira" w:date="2024-03-21T14:24:00Z">
        <w:r w:rsidRPr="000B2B5C">
          <w:rPr>
            <w:rFonts w:ascii="Times New Roman" w:hAnsi="Times New Roman" w:cs="Times New Roman"/>
            <w:sz w:val="24"/>
            <w:szCs w:val="24"/>
            <w:rPrChange w:id="329" w:author="Sónia Moreira" w:date="2024-03-21T14:24:00Z">
              <w:rPr>
                <w:rFonts w:ascii="Times New Roman" w:hAnsi="Times New Roman" w:cs="Times New Roman"/>
                <w:b/>
                <w:bCs/>
                <w:color w:val="auto"/>
                <w:sz w:val="28"/>
                <w:szCs w:val="28"/>
              </w:rPr>
            </w:rPrChange>
          </w:rPr>
          <w:t>Tendemos sempre a sobrestimar os efeitos de uma tecnologia no curto prazo e subestimar os seus efeitos no longo prazo</w:t>
        </w:r>
      </w:ins>
      <w:ins w:id="330" w:author="Sónia Moreira" w:date="2024-03-21T14:33:00Z">
        <w:r w:rsidR="00627942">
          <w:rPr>
            <w:rFonts w:ascii="Times New Roman" w:hAnsi="Times New Roman" w:cs="Times New Roman"/>
            <w:sz w:val="24"/>
            <w:szCs w:val="24"/>
          </w:rPr>
          <w:t>”.</w:t>
        </w:r>
      </w:ins>
      <w:ins w:id="331" w:author="Sónia Moreira" w:date="2024-03-21T14:24:00Z">
        <w:r w:rsidRPr="000B2B5C">
          <w:rPr>
            <w:rFonts w:ascii="Times New Roman" w:hAnsi="Times New Roman" w:cs="Times New Roman"/>
            <w:sz w:val="24"/>
            <w:szCs w:val="24"/>
            <w:rPrChange w:id="332" w:author="Sónia Moreira" w:date="2024-03-21T14:24:00Z">
              <w:rPr>
                <w:rFonts w:ascii="Times New Roman" w:hAnsi="Times New Roman" w:cs="Times New Roman"/>
                <w:b/>
                <w:bCs/>
                <w:color w:val="auto"/>
                <w:sz w:val="28"/>
                <w:szCs w:val="28"/>
              </w:rPr>
            </w:rPrChange>
          </w:rPr>
          <w:t xml:space="preserve"> Complementando, diremos nós que essa reconhecida tendência transborda em relação à eventualidade dos efeitos negativos mais imediatos e se retrai em relação à perenidade das suas consequências positivas no bem-estar coletivo em períodos de análise mais </w:t>
        </w:r>
      </w:ins>
      <w:ins w:id="333" w:author="Sónia Moreira" w:date="2024-03-21T14:33:00Z">
        <w:r w:rsidR="00627942" w:rsidRPr="00627942">
          <w:rPr>
            <w:rFonts w:ascii="Times New Roman" w:hAnsi="Times New Roman" w:cs="Times New Roman"/>
            <w:sz w:val="24"/>
            <w:szCs w:val="24"/>
          </w:rPr>
          <w:t>alargados.</w:t>
        </w:r>
      </w:ins>
      <w:ins w:id="334" w:author="Sónia Moreira" w:date="2024-03-21T14:24:00Z">
        <w:r w:rsidRPr="000B2B5C">
          <w:rPr>
            <w:rFonts w:ascii="Times New Roman" w:hAnsi="Times New Roman" w:cs="Times New Roman"/>
            <w:sz w:val="24"/>
            <w:szCs w:val="24"/>
            <w:rPrChange w:id="335" w:author="Sónia Moreira" w:date="2024-03-21T14:24:00Z">
              <w:rPr>
                <w:rFonts w:ascii="Times New Roman" w:hAnsi="Times New Roman" w:cs="Times New Roman"/>
                <w:b/>
                <w:bCs/>
                <w:color w:val="auto"/>
                <w:sz w:val="28"/>
                <w:szCs w:val="28"/>
              </w:rPr>
            </w:rPrChange>
          </w:rPr>
          <w:t xml:space="preserve"> </w:t>
        </w:r>
      </w:ins>
    </w:p>
    <w:p w14:paraId="2809C142" w14:textId="12DD5D7C" w:rsidR="000B2B5C" w:rsidRPr="000B2B5C" w:rsidRDefault="000B2B5C" w:rsidP="000B2B5C">
      <w:pPr>
        <w:spacing w:line="360" w:lineRule="auto"/>
        <w:ind w:firstLine="426"/>
        <w:jc w:val="both"/>
        <w:rPr>
          <w:ins w:id="336" w:author="Sónia Moreira" w:date="2024-03-21T14:24:00Z"/>
          <w:rFonts w:ascii="Times New Roman" w:hAnsi="Times New Roman" w:cs="Times New Roman"/>
          <w:sz w:val="24"/>
          <w:szCs w:val="24"/>
          <w:rPrChange w:id="337" w:author="Sónia Moreira" w:date="2024-03-21T14:24:00Z">
            <w:rPr>
              <w:ins w:id="338" w:author="Sónia Moreira" w:date="2024-03-21T14:24:00Z"/>
              <w:rFonts w:ascii="Times New Roman" w:hAnsi="Times New Roman" w:cs="Times New Roman"/>
              <w:b/>
              <w:bCs/>
              <w:color w:val="auto"/>
              <w:sz w:val="28"/>
              <w:szCs w:val="28"/>
            </w:rPr>
          </w:rPrChange>
        </w:rPr>
        <w:pPrChange w:id="339" w:author="Sónia Moreira" w:date="2024-03-21T14:26:00Z">
          <w:pPr>
            <w:pStyle w:val="Ttulo1"/>
            <w:jc w:val="center"/>
          </w:pPr>
        </w:pPrChange>
      </w:pPr>
      <w:ins w:id="340" w:author="Sónia Moreira" w:date="2024-03-21T14:24:00Z">
        <w:r w:rsidRPr="000B2B5C">
          <w:rPr>
            <w:rFonts w:ascii="Times New Roman" w:hAnsi="Times New Roman" w:cs="Times New Roman"/>
            <w:sz w:val="24"/>
            <w:szCs w:val="24"/>
            <w:rPrChange w:id="341" w:author="Sónia Moreira" w:date="2024-03-21T14:24:00Z">
              <w:rPr>
                <w:rFonts w:ascii="Times New Roman" w:hAnsi="Times New Roman" w:cs="Times New Roman"/>
                <w:b/>
                <w:bCs/>
                <w:color w:val="auto"/>
                <w:sz w:val="28"/>
                <w:szCs w:val="28"/>
              </w:rPr>
            </w:rPrChange>
          </w:rPr>
          <w:t xml:space="preserve">É também neste sentido de prevenção e de precaução que alguns Governos nacionais se reuniram no passado mês de novembro no Reino Unido, sob o patrocínio do primeiro-ministro </w:t>
        </w:r>
        <w:proofErr w:type="spellStart"/>
        <w:r w:rsidRPr="000B2B5C">
          <w:rPr>
            <w:rFonts w:ascii="Times New Roman" w:hAnsi="Times New Roman" w:cs="Times New Roman"/>
            <w:sz w:val="24"/>
            <w:szCs w:val="24"/>
            <w:rPrChange w:id="342" w:author="Sónia Moreira" w:date="2024-03-21T14:24:00Z">
              <w:rPr>
                <w:rFonts w:ascii="Times New Roman" w:hAnsi="Times New Roman" w:cs="Times New Roman"/>
                <w:b/>
                <w:bCs/>
                <w:color w:val="auto"/>
                <w:sz w:val="28"/>
                <w:szCs w:val="28"/>
              </w:rPr>
            </w:rPrChange>
          </w:rPr>
          <w:t>Sunak</w:t>
        </w:r>
        <w:proofErr w:type="spellEnd"/>
        <w:r w:rsidRPr="000B2B5C">
          <w:rPr>
            <w:rFonts w:ascii="Times New Roman" w:hAnsi="Times New Roman" w:cs="Times New Roman"/>
            <w:sz w:val="24"/>
            <w:szCs w:val="24"/>
            <w:rPrChange w:id="343" w:author="Sónia Moreira" w:date="2024-03-21T14:24:00Z">
              <w:rPr>
                <w:rFonts w:ascii="Times New Roman" w:hAnsi="Times New Roman" w:cs="Times New Roman"/>
                <w:b/>
                <w:bCs/>
                <w:color w:val="auto"/>
                <w:sz w:val="28"/>
                <w:szCs w:val="28"/>
              </w:rPr>
            </w:rPrChange>
          </w:rPr>
          <w:t xml:space="preserve">, e assumiram a Declaração de </w:t>
        </w:r>
        <w:proofErr w:type="spellStart"/>
        <w:r w:rsidRPr="000B2B5C">
          <w:rPr>
            <w:rFonts w:ascii="Times New Roman" w:hAnsi="Times New Roman" w:cs="Times New Roman"/>
            <w:sz w:val="24"/>
            <w:szCs w:val="24"/>
            <w:rPrChange w:id="344" w:author="Sónia Moreira" w:date="2024-03-21T14:24:00Z">
              <w:rPr>
                <w:rFonts w:ascii="Times New Roman" w:hAnsi="Times New Roman" w:cs="Times New Roman"/>
                <w:b/>
                <w:bCs/>
                <w:color w:val="auto"/>
                <w:sz w:val="28"/>
                <w:szCs w:val="28"/>
              </w:rPr>
            </w:rPrChange>
          </w:rPr>
          <w:t>Bletchley</w:t>
        </w:r>
        <w:proofErr w:type="spellEnd"/>
        <w:r w:rsidRPr="000B2B5C">
          <w:rPr>
            <w:rFonts w:ascii="Times New Roman" w:hAnsi="Times New Roman" w:cs="Times New Roman"/>
            <w:sz w:val="24"/>
            <w:szCs w:val="24"/>
            <w:rPrChange w:id="345" w:author="Sónia Moreira" w:date="2024-03-21T14:24:00Z">
              <w:rPr>
                <w:rFonts w:ascii="Times New Roman" w:hAnsi="Times New Roman" w:cs="Times New Roman"/>
                <w:b/>
                <w:bCs/>
                <w:color w:val="auto"/>
                <w:sz w:val="28"/>
                <w:szCs w:val="28"/>
              </w:rPr>
            </w:rPrChange>
          </w:rPr>
          <w:t xml:space="preserve">, um documento que visa esconjurar os múltiplos receios relativos à utilização da IA, quer os perigos iminentes, quer, ainda, os seus riscos indeterminados, incertos e futuros, conjugando os princípios da prevenção e da precaução nessa tarefa. A Declaração de </w:t>
        </w:r>
        <w:proofErr w:type="spellStart"/>
        <w:r w:rsidRPr="000B2B5C">
          <w:rPr>
            <w:rFonts w:ascii="Times New Roman" w:hAnsi="Times New Roman" w:cs="Times New Roman"/>
            <w:sz w:val="24"/>
            <w:szCs w:val="24"/>
            <w:rPrChange w:id="346" w:author="Sónia Moreira" w:date="2024-03-21T14:24:00Z">
              <w:rPr>
                <w:rFonts w:ascii="Times New Roman" w:hAnsi="Times New Roman" w:cs="Times New Roman"/>
                <w:b/>
                <w:bCs/>
                <w:color w:val="auto"/>
                <w:sz w:val="28"/>
                <w:szCs w:val="28"/>
              </w:rPr>
            </w:rPrChange>
          </w:rPr>
          <w:t>Bletchley</w:t>
        </w:r>
        <w:proofErr w:type="spellEnd"/>
        <w:r w:rsidRPr="000B2B5C">
          <w:rPr>
            <w:rFonts w:ascii="Times New Roman" w:hAnsi="Times New Roman" w:cs="Times New Roman"/>
            <w:sz w:val="24"/>
            <w:szCs w:val="24"/>
            <w:rPrChange w:id="347" w:author="Sónia Moreira" w:date="2024-03-21T14:24:00Z">
              <w:rPr>
                <w:rFonts w:ascii="Times New Roman" w:hAnsi="Times New Roman" w:cs="Times New Roman"/>
                <w:b/>
                <w:bCs/>
                <w:color w:val="auto"/>
                <w:sz w:val="28"/>
                <w:szCs w:val="28"/>
              </w:rPr>
            </w:rPrChange>
          </w:rPr>
          <w:t xml:space="preserve">, a que aderiram a União Europeia e alguns dos seus Estados membros individualizados, mas não Portugal, pretende vir a concretizar uma espécie de Magna Carta </w:t>
        </w:r>
        <w:proofErr w:type="spellStart"/>
        <w:r w:rsidRPr="000B2B5C">
          <w:rPr>
            <w:rFonts w:ascii="Times New Roman" w:hAnsi="Times New Roman" w:cs="Times New Roman"/>
            <w:sz w:val="24"/>
            <w:szCs w:val="24"/>
            <w:rPrChange w:id="348" w:author="Sónia Moreira" w:date="2024-03-21T14:24:00Z">
              <w:rPr>
                <w:rFonts w:ascii="Times New Roman" w:hAnsi="Times New Roman" w:cs="Times New Roman"/>
                <w:b/>
                <w:bCs/>
                <w:color w:val="auto"/>
                <w:sz w:val="28"/>
                <w:szCs w:val="28"/>
              </w:rPr>
            </w:rPrChange>
          </w:rPr>
          <w:t>principiológica</w:t>
        </w:r>
        <w:proofErr w:type="spellEnd"/>
        <w:r w:rsidRPr="000B2B5C">
          <w:rPr>
            <w:rFonts w:ascii="Times New Roman" w:hAnsi="Times New Roman" w:cs="Times New Roman"/>
            <w:sz w:val="24"/>
            <w:szCs w:val="24"/>
            <w:rPrChange w:id="349" w:author="Sónia Moreira" w:date="2024-03-21T14:24:00Z">
              <w:rPr>
                <w:rFonts w:ascii="Times New Roman" w:hAnsi="Times New Roman" w:cs="Times New Roman"/>
                <w:b/>
                <w:bCs/>
                <w:color w:val="auto"/>
                <w:sz w:val="28"/>
                <w:szCs w:val="28"/>
              </w:rPr>
            </w:rPrChange>
          </w:rPr>
          <w:t xml:space="preserve"> respeitante à IA a nível global, sendo que, nela mesma, está prevista a realização de um novo encontro, em 2024, para o apuramento dos efeitos dos desenvolvimentos da nova tecnologia.</w:t>
        </w:r>
      </w:ins>
    </w:p>
    <w:p w14:paraId="1947C670" w14:textId="73FF18E2" w:rsidR="000B2B5C" w:rsidRPr="000B2B5C" w:rsidRDefault="000B2B5C" w:rsidP="000B2B5C">
      <w:pPr>
        <w:spacing w:line="360" w:lineRule="auto"/>
        <w:ind w:firstLine="426"/>
        <w:jc w:val="both"/>
        <w:rPr>
          <w:ins w:id="350" w:author="Sónia Moreira" w:date="2024-03-21T14:24:00Z"/>
          <w:rFonts w:ascii="Times New Roman" w:hAnsi="Times New Roman" w:cs="Times New Roman"/>
          <w:sz w:val="24"/>
          <w:szCs w:val="24"/>
          <w:rPrChange w:id="351" w:author="Sónia Moreira" w:date="2024-03-21T14:24:00Z">
            <w:rPr>
              <w:ins w:id="352" w:author="Sónia Moreira" w:date="2024-03-21T14:24:00Z"/>
              <w:rFonts w:ascii="Times New Roman" w:hAnsi="Times New Roman" w:cs="Times New Roman"/>
              <w:b/>
              <w:bCs/>
              <w:color w:val="auto"/>
              <w:sz w:val="28"/>
              <w:szCs w:val="28"/>
            </w:rPr>
          </w:rPrChange>
        </w:rPr>
        <w:pPrChange w:id="353" w:author="Sónia Moreira" w:date="2024-03-21T14:26:00Z">
          <w:pPr>
            <w:pStyle w:val="Ttulo1"/>
            <w:jc w:val="center"/>
          </w:pPr>
        </w:pPrChange>
      </w:pPr>
      <w:ins w:id="354" w:author="Sónia Moreira" w:date="2024-03-21T14:24:00Z">
        <w:r w:rsidRPr="000B2B5C">
          <w:rPr>
            <w:rFonts w:ascii="Times New Roman" w:hAnsi="Times New Roman" w:cs="Times New Roman"/>
            <w:sz w:val="24"/>
            <w:szCs w:val="24"/>
            <w:rPrChange w:id="355" w:author="Sónia Moreira" w:date="2024-03-21T14:24:00Z">
              <w:rPr>
                <w:rFonts w:ascii="Times New Roman" w:hAnsi="Times New Roman" w:cs="Times New Roman"/>
                <w:b/>
                <w:bCs/>
                <w:color w:val="auto"/>
                <w:sz w:val="28"/>
                <w:szCs w:val="28"/>
              </w:rPr>
            </w:rPrChange>
          </w:rPr>
          <w:t xml:space="preserve">Apesar do amplo espaço mediático concedido a esta iniciativa, </w:t>
        </w:r>
      </w:ins>
      <w:ins w:id="356" w:author="Sónia Moreira" w:date="2024-03-21T14:34:00Z">
        <w:r w:rsidR="00E11C70" w:rsidRPr="00E11C70">
          <w:rPr>
            <w:rFonts w:ascii="Times New Roman" w:hAnsi="Times New Roman" w:cs="Times New Roman"/>
            <w:sz w:val="24"/>
            <w:szCs w:val="24"/>
            <w:highlight w:val="cyan"/>
            <w:rPrChange w:id="357" w:author="Sónia Moreira" w:date="2024-03-21T14:34:00Z">
              <w:rPr>
                <w:rFonts w:ascii="Times New Roman" w:hAnsi="Times New Roman" w:cs="Times New Roman"/>
                <w:sz w:val="24"/>
                <w:szCs w:val="24"/>
              </w:rPr>
            </w:rPrChange>
          </w:rPr>
          <w:t>acaba de</w:t>
        </w:r>
      </w:ins>
      <w:ins w:id="358" w:author="Sónia Moreira" w:date="2024-03-21T14:24:00Z">
        <w:r w:rsidRPr="00E11C70">
          <w:rPr>
            <w:rFonts w:ascii="Times New Roman" w:hAnsi="Times New Roman" w:cs="Times New Roman"/>
            <w:sz w:val="24"/>
            <w:szCs w:val="24"/>
            <w:highlight w:val="cyan"/>
            <w:rPrChange w:id="359" w:author="Sónia Moreira" w:date="2024-03-21T14:34:00Z">
              <w:rPr>
                <w:rFonts w:ascii="Times New Roman" w:hAnsi="Times New Roman" w:cs="Times New Roman"/>
                <w:b/>
                <w:bCs/>
                <w:color w:val="auto"/>
                <w:sz w:val="28"/>
                <w:szCs w:val="28"/>
              </w:rPr>
            </w:rPrChange>
          </w:rPr>
          <w:t xml:space="preserve"> merecer</w:t>
        </w:r>
        <w:r w:rsidRPr="000B2B5C">
          <w:rPr>
            <w:rFonts w:ascii="Times New Roman" w:hAnsi="Times New Roman" w:cs="Times New Roman"/>
            <w:sz w:val="24"/>
            <w:szCs w:val="24"/>
            <w:rPrChange w:id="360" w:author="Sónia Moreira" w:date="2024-03-21T14:24:00Z">
              <w:rPr>
                <w:rFonts w:ascii="Times New Roman" w:hAnsi="Times New Roman" w:cs="Times New Roman"/>
                <w:b/>
                <w:bCs/>
                <w:color w:val="auto"/>
                <w:sz w:val="28"/>
                <w:szCs w:val="28"/>
              </w:rPr>
            </w:rPrChange>
          </w:rPr>
          <w:t xml:space="preserve"> aprovação final um modo que se nos afigura mais concretizador e útil, por parte das próprias instituições da União Europeia, relativamente à emanação de um Regulamento </w:t>
        </w:r>
      </w:ins>
      <w:ins w:id="361" w:author="Sónia Moreira" w:date="2024-03-21T14:35:00Z">
        <w:r w:rsidR="008C0A6B">
          <w:rPr>
            <w:rFonts w:ascii="Times New Roman" w:hAnsi="Times New Roman" w:cs="Times New Roman"/>
            <w:sz w:val="24"/>
            <w:szCs w:val="24"/>
          </w:rPr>
          <w:t>E</w:t>
        </w:r>
      </w:ins>
      <w:ins w:id="362" w:author="Sónia Moreira" w:date="2024-03-21T14:24:00Z">
        <w:r w:rsidRPr="000B2B5C">
          <w:rPr>
            <w:rFonts w:ascii="Times New Roman" w:hAnsi="Times New Roman" w:cs="Times New Roman"/>
            <w:sz w:val="24"/>
            <w:szCs w:val="24"/>
            <w:rPrChange w:id="363" w:author="Sónia Moreira" w:date="2024-03-21T14:24:00Z">
              <w:rPr>
                <w:rFonts w:ascii="Times New Roman" w:hAnsi="Times New Roman" w:cs="Times New Roman"/>
                <w:b/>
                <w:bCs/>
                <w:color w:val="auto"/>
                <w:sz w:val="28"/>
                <w:szCs w:val="28"/>
              </w:rPr>
            </w:rPrChange>
          </w:rPr>
          <w:t>uropeu que enquadre esta matéria no quadro da materialidade dos direitos fundamentais e na lógica do Estado de Direito enquanto vetores da integração europeia.</w:t>
        </w:r>
      </w:ins>
    </w:p>
    <w:p w14:paraId="719478C6" w14:textId="6046ECD1" w:rsidR="000B2B5C" w:rsidRPr="000B2B5C" w:rsidRDefault="000B2B5C" w:rsidP="000B2B5C">
      <w:pPr>
        <w:spacing w:line="360" w:lineRule="auto"/>
        <w:ind w:firstLine="426"/>
        <w:jc w:val="both"/>
        <w:rPr>
          <w:ins w:id="364" w:author="Sónia Moreira" w:date="2024-03-21T14:24:00Z"/>
          <w:rFonts w:ascii="Times New Roman" w:hAnsi="Times New Roman" w:cs="Times New Roman"/>
          <w:sz w:val="24"/>
          <w:szCs w:val="24"/>
          <w:rPrChange w:id="365" w:author="Sónia Moreira" w:date="2024-03-21T14:24:00Z">
            <w:rPr>
              <w:ins w:id="366" w:author="Sónia Moreira" w:date="2024-03-21T14:24:00Z"/>
              <w:rFonts w:ascii="Times New Roman" w:hAnsi="Times New Roman" w:cs="Times New Roman"/>
              <w:b/>
              <w:bCs/>
              <w:color w:val="auto"/>
              <w:sz w:val="28"/>
              <w:szCs w:val="28"/>
            </w:rPr>
          </w:rPrChange>
        </w:rPr>
        <w:pPrChange w:id="367" w:author="Sónia Moreira" w:date="2024-03-21T14:26:00Z">
          <w:pPr>
            <w:pStyle w:val="Ttulo1"/>
            <w:jc w:val="center"/>
          </w:pPr>
        </w:pPrChange>
      </w:pPr>
      <w:ins w:id="368" w:author="Sónia Moreira" w:date="2024-03-21T14:24:00Z">
        <w:r w:rsidRPr="000B2B5C">
          <w:rPr>
            <w:rFonts w:ascii="Times New Roman" w:hAnsi="Times New Roman" w:cs="Times New Roman"/>
            <w:sz w:val="24"/>
            <w:szCs w:val="24"/>
            <w:rPrChange w:id="369" w:author="Sónia Moreira" w:date="2024-03-21T14:24:00Z">
              <w:rPr>
                <w:rFonts w:ascii="Times New Roman" w:hAnsi="Times New Roman" w:cs="Times New Roman"/>
                <w:b/>
                <w:bCs/>
                <w:color w:val="auto"/>
                <w:sz w:val="28"/>
                <w:szCs w:val="28"/>
              </w:rPr>
            </w:rPrChange>
          </w:rPr>
          <w:t>É pela análise desse Regulamento</w:t>
        </w:r>
      </w:ins>
      <w:ins w:id="370" w:author="Sónia Moreira" w:date="2024-03-21T14:35:00Z">
        <w:r w:rsidR="009F5A21">
          <w:rPr>
            <w:rFonts w:ascii="Times New Roman" w:hAnsi="Times New Roman" w:cs="Times New Roman"/>
            <w:sz w:val="24"/>
            <w:szCs w:val="24"/>
          </w:rPr>
          <w:t xml:space="preserve"> </w:t>
        </w:r>
      </w:ins>
      <w:ins w:id="371" w:author="Sónia Moreira" w:date="2024-03-21T14:24:00Z">
        <w:r w:rsidRPr="000B2B5C">
          <w:rPr>
            <w:rFonts w:ascii="Times New Roman" w:hAnsi="Times New Roman" w:cs="Times New Roman"/>
            <w:sz w:val="24"/>
            <w:szCs w:val="24"/>
            <w:rPrChange w:id="372" w:author="Sónia Moreira" w:date="2024-03-21T14:24:00Z">
              <w:rPr>
                <w:rFonts w:ascii="Times New Roman" w:hAnsi="Times New Roman" w:cs="Times New Roman"/>
                <w:b/>
                <w:bCs/>
                <w:color w:val="auto"/>
                <w:sz w:val="28"/>
                <w:szCs w:val="28"/>
              </w:rPr>
            </w:rPrChange>
          </w:rPr>
          <w:t xml:space="preserve">que iniciamos este Relatório Preliminar. </w:t>
        </w:r>
      </w:ins>
    </w:p>
    <w:p w14:paraId="67EA25B6" w14:textId="6825D015" w:rsidR="000B2B5C" w:rsidRPr="000B2B5C" w:rsidRDefault="000B2B5C" w:rsidP="000B2B5C">
      <w:pPr>
        <w:spacing w:line="360" w:lineRule="auto"/>
        <w:ind w:firstLine="426"/>
        <w:jc w:val="both"/>
        <w:rPr>
          <w:ins w:id="373" w:author="Sónia Moreira" w:date="2024-03-21T14:24:00Z"/>
          <w:rFonts w:ascii="Times New Roman" w:hAnsi="Times New Roman" w:cs="Times New Roman"/>
          <w:sz w:val="24"/>
          <w:szCs w:val="24"/>
          <w:rPrChange w:id="374" w:author="Sónia Moreira" w:date="2024-03-21T14:24:00Z">
            <w:rPr>
              <w:ins w:id="375" w:author="Sónia Moreira" w:date="2024-03-21T14:24:00Z"/>
              <w:rFonts w:ascii="Times New Roman" w:hAnsi="Times New Roman" w:cs="Times New Roman"/>
              <w:b/>
              <w:bCs/>
              <w:color w:val="auto"/>
              <w:sz w:val="28"/>
              <w:szCs w:val="28"/>
            </w:rPr>
          </w:rPrChange>
        </w:rPr>
        <w:pPrChange w:id="376" w:author="Sónia Moreira" w:date="2024-03-21T14:26:00Z">
          <w:pPr>
            <w:pStyle w:val="Ttulo1"/>
            <w:jc w:val="center"/>
          </w:pPr>
        </w:pPrChange>
      </w:pPr>
      <w:ins w:id="377" w:author="Sónia Moreira" w:date="2024-03-21T14:24:00Z">
        <w:r w:rsidRPr="000B2B5C">
          <w:rPr>
            <w:rFonts w:ascii="Times New Roman" w:hAnsi="Times New Roman" w:cs="Times New Roman"/>
            <w:sz w:val="24"/>
            <w:szCs w:val="24"/>
            <w:rPrChange w:id="378" w:author="Sónia Moreira" w:date="2024-03-21T14:24:00Z">
              <w:rPr>
                <w:rFonts w:ascii="Times New Roman" w:hAnsi="Times New Roman" w:cs="Times New Roman"/>
                <w:b/>
                <w:bCs/>
                <w:color w:val="auto"/>
                <w:sz w:val="28"/>
                <w:szCs w:val="28"/>
              </w:rPr>
            </w:rPrChange>
          </w:rPr>
          <w:lastRenderedPageBreak/>
          <w:t xml:space="preserve">Insistimos, </w:t>
        </w:r>
      </w:ins>
      <w:ins w:id="379" w:author="Sónia Moreira" w:date="2024-03-21T14:35:00Z">
        <w:r w:rsidR="009F5A21" w:rsidRPr="00CC13D0">
          <w:rPr>
            <w:rFonts w:ascii="Times New Roman" w:hAnsi="Times New Roman" w:cs="Times New Roman"/>
            <w:sz w:val="24"/>
            <w:szCs w:val="24"/>
            <w:highlight w:val="cyan"/>
            <w:rPrChange w:id="380" w:author="Sónia Moreira" w:date="2024-03-21T14:36:00Z">
              <w:rPr>
                <w:rFonts w:ascii="Times New Roman" w:hAnsi="Times New Roman" w:cs="Times New Roman"/>
                <w:sz w:val="24"/>
                <w:szCs w:val="24"/>
              </w:rPr>
            </w:rPrChange>
          </w:rPr>
          <w:t>este</w:t>
        </w:r>
      </w:ins>
      <w:ins w:id="381" w:author="Sónia Moreira" w:date="2024-03-21T14:24:00Z">
        <w:r w:rsidRPr="00CC13D0">
          <w:rPr>
            <w:rFonts w:ascii="Times New Roman" w:hAnsi="Times New Roman" w:cs="Times New Roman"/>
            <w:sz w:val="24"/>
            <w:szCs w:val="24"/>
            <w:highlight w:val="cyan"/>
            <w:rPrChange w:id="382" w:author="Sónia Moreira" w:date="2024-03-21T14:36:00Z">
              <w:rPr>
                <w:rFonts w:ascii="Times New Roman" w:hAnsi="Times New Roman" w:cs="Times New Roman"/>
                <w:b/>
                <w:bCs/>
                <w:color w:val="auto"/>
                <w:sz w:val="28"/>
                <w:szCs w:val="28"/>
              </w:rPr>
            </w:rPrChange>
          </w:rPr>
          <w:t xml:space="preserve"> Regulamento </w:t>
        </w:r>
      </w:ins>
      <w:ins w:id="383" w:author="Sónia Moreira" w:date="2024-03-21T14:35:00Z">
        <w:r w:rsidR="009F5A21" w:rsidRPr="00CC13D0">
          <w:rPr>
            <w:rFonts w:ascii="Times New Roman" w:hAnsi="Times New Roman" w:cs="Times New Roman"/>
            <w:sz w:val="24"/>
            <w:szCs w:val="24"/>
            <w:highlight w:val="cyan"/>
            <w:rPrChange w:id="384" w:author="Sónia Moreira" w:date="2024-03-21T14:36:00Z">
              <w:rPr>
                <w:rFonts w:ascii="Times New Roman" w:hAnsi="Times New Roman" w:cs="Times New Roman"/>
                <w:sz w:val="24"/>
                <w:szCs w:val="24"/>
              </w:rPr>
            </w:rPrChange>
          </w:rPr>
          <w:t>E</w:t>
        </w:r>
      </w:ins>
      <w:ins w:id="385" w:author="Sónia Moreira" w:date="2024-03-21T14:24:00Z">
        <w:r w:rsidRPr="00CC13D0">
          <w:rPr>
            <w:rFonts w:ascii="Times New Roman" w:hAnsi="Times New Roman" w:cs="Times New Roman"/>
            <w:sz w:val="24"/>
            <w:szCs w:val="24"/>
            <w:highlight w:val="cyan"/>
            <w:rPrChange w:id="386" w:author="Sónia Moreira" w:date="2024-03-21T14:36:00Z">
              <w:rPr>
                <w:rFonts w:ascii="Times New Roman" w:hAnsi="Times New Roman" w:cs="Times New Roman"/>
                <w:b/>
                <w:bCs/>
                <w:color w:val="auto"/>
                <w:sz w:val="28"/>
                <w:szCs w:val="28"/>
              </w:rPr>
            </w:rPrChange>
          </w:rPr>
          <w:t>uropeu</w:t>
        </w:r>
        <w:r w:rsidRPr="000B2B5C">
          <w:rPr>
            <w:rFonts w:ascii="Times New Roman" w:hAnsi="Times New Roman" w:cs="Times New Roman"/>
            <w:sz w:val="24"/>
            <w:szCs w:val="24"/>
            <w:rPrChange w:id="387" w:author="Sónia Moreira" w:date="2024-03-21T14:24:00Z">
              <w:rPr>
                <w:rFonts w:ascii="Times New Roman" w:hAnsi="Times New Roman" w:cs="Times New Roman"/>
                <w:b/>
                <w:bCs/>
                <w:color w:val="auto"/>
                <w:sz w:val="28"/>
                <w:szCs w:val="28"/>
              </w:rPr>
            </w:rPrChange>
          </w:rPr>
          <w:t xml:space="preserve"> constituirá a fonte de direito primordial e enquadradora, dotada da natureza supralegal que lhe é conferida pelo princípio do Primado do direito europeu, das diversas matérias respeitantes ao tratamento da IA nas ordens jurídicas dos Estados Membros, incluindo, obviamente, a portuguesa. Todos os esforços relativos ao objeto do estudo de </w:t>
        </w:r>
        <w:r w:rsidRPr="00CC13D0">
          <w:rPr>
            <w:rFonts w:ascii="Times New Roman" w:hAnsi="Times New Roman" w:cs="Times New Roman"/>
            <w:i/>
            <w:iCs/>
            <w:sz w:val="24"/>
            <w:szCs w:val="24"/>
            <w:rPrChange w:id="388" w:author="Sónia Moreira" w:date="2024-03-21T14:36:00Z">
              <w:rPr>
                <w:rFonts w:ascii="Times New Roman" w:hAnsi="Times New Roman" w:cs="Times New Roman"/>
                <w:b/>
                <w:bCs/>
                <w:color w:val="auto"/>
                <w:sz w:val="28"/>
                <w:szCs w:val="28"/>
              </w:rPr>
            </w:rPrChange>
          </w:rPr>
          <w:t>benchmarking</w:t>
        </w:r>
        <w:r w:rsidRPr="000B2B5C">
          <w:rPr>
            <w:rFonts w:ascii="Times New Roman" w:hAnsi="Times New Roman" w:cs="Times New Roman"/>
            <w:sz w:val="24"/>
            <w:szCs w:val="24"/>
            <w:rPrChange w:id="389" w:author="Sónia Moreira" w:date="2024-03-21T14:24:00Z">
              <w:rPr>
                <w:rFonts w:ascii="Times New Roman" w:hAnsi="Times New Roman" w:cs="Times New Roman"/>
                <w:b/>
                <w:bCs/>
                <w:color w:val="auto"/>
                <w:sz w:val="28"/>
                <w:szCs w:val="28"/>
              </w:rPr>
            </w:rPrChange>
          </w:rPr>
          <w:t xml:space="preserve"> respeitante aos sistemas de produção legislativa, deverão, assim, ser emoldurados na lógica desse Regulamento, em conexão clara </w:t>
        </w:r>
      </w:ins>
      <w:ins w:id="390" w:author="Sónia Moreira" w:date="2024-03-21T14:36:00Z">
        <w:r w:rsidR="007307F0" w:rsidRPr="007307F0">
          <w:rPr>
            <w:rFonts w:ascii="Times New Roman" w:hAnsi="Times New Roman" w:cs="Times New Roman"/>
            <w:sz w:val="24"/>
            <w:szCs w:val="24"/>
            <w:highlight w:val="cyan"/>
            <w:rPrChange w:id="391" w:author="Sónia Moreira" w:date="2024-03-21T14:36:00Z">
              <w:rPr>
                <w:rFonts w:ascii="Times New Roman" w:hAnsi="Times New Roman" w:cs="Times New Roman"/>
                <w:sz w:val="24"/>
                <w:szCs w:val="24"/>
              </w:rPr>
            </w:rPrChange>
          </w:rPr>
          <w:t>com</w:t>
        </w:r>
        <w:r w:rsidR="007307F0">
          <w:rPr>
            <w:rFonts w:ascii="Times New Roman" w:hAnsi="Times New Roman" w:cs="Times New Roman"/>
            <w:sz w:val="24"/>
            <w:szCs w:val="24"/>
          </w:rPr>
          <w:t xml:space="preserve"> </w:t>
        </w:r>
      </w:ins>
      <w:ins w:id="392" w:author="Sónia Moreira" w:date="2024-03-21T14:24:00Z">
        <w:r w:rsidRPr="000B2B5C">
          <w:rPr>
            <w:rFonts w:ascii="Times New Roman" w:hAnsi="Times New Roman" w:cs="Times New Roman"/>
            <w:sz w:val="24"/>
            <w:szCs w:val="24"/>
            <w:rPrChange w:id="393" w:author="Sónia Moreira" w:date="2024-03-21T14:24:00Z">
              <w:rPr>
                <w:rFonts w:ascii="Times New Roman" w:hAnsi="Times New Roman" w:cs="Times New Roman"/>
                <w:b/>
                <w:bCs/>
                <w:color w:val="auto"/>
                <w:sz w:val="28"/>
                <w:szCs w:val="28"/>
              </w:rPr>
            </w:rPrChange>
          </w:rPr>
          <w:t>outras zonas de fronteira de proteção dos direitos fundamentais no espaço europeu, com destaque para a lógica de proteção de dados pessoais ou propriedade intelectual, entre outras vertentes.</w:t>
        </w:r>
      </w:ins>
    </w:p>
    <w:p w14:paraId="1CB5929B" w14:textId="77777777" w:rsidR="000B2B5C" w:rsidRPr="000B2B5C" w:rsidRDefault="000B2B5C" w:rsidP="000B2B5C">
      <w:pPr>
        <w:spacing w:line="360" w:lineRule="auto"/>
        <w:ind w:firstLine="426"/>
        <w:jc w:val="both"/>
        <w:rPr>
          <w:ins w:id="394" w:author="Sónia Moreira" w:date="2024-03-21T14:24:00Z"/>
          <w:rFonts w:ascii="Times New Roman" w:hAnsi="Times New Roman" w:cs="Times New Roman"/>
          <w:sz w:val="24"/>
          <w:szCs w:val="24"/>
          <w:rPrChange w:id="395" w:author="Sónia Moreira" w:date="2024-03-21T14:24:00Z">
            <w:rPr>
              <w:ins w:id="396" w:author="Sónia Moreira" w:date="2024-03-21T14:24:00Z"/>
              <w:rFonts w:ascii="Times New Roman" w:hAnsi="Times New Roman" w:cs="Times New Roman"/>
              <w:b/>
              <w:bCs/>
              <w:color w:val="auto"/>
              <w:sz w:val="28"/>
              <w:szCs w:val="28"/>
            </w:rPr>
          </w:rPrChange>
        </w:rPr>
        <w:pPrChange w:id="397" w:author="Sónia Moreira" w:date="2024-03-21T14:26:00Z">
          <w:pPr>
            <w:pStyle w:val="Ttulo1"/>
            <w:jc w:val="center"/>
          </w:pPr>
        </w:pPrChange>
      </w:pPr>
      <w:ins w:id="398" w:author="Sónia Moreira" w:date="2024-03-21T14:24:00Z">
        <w:r w:rsidRPr="000B2B5C">
          <w:rPr>
            <w:rFonts w:ascii="Times New Roman" w:hAnsi="Times New Roman" w:cs="Times New Roman"/>
            <w:sz w:val="24"/>
            <w:szCs w:val="24"/>
            <w:rPrChange w:id="399" w:author="Sónia Moreira" w:date="2024-03-21T14:24:00Z">
              <w:rPr>
                <w:rFonts w:ascii="Times New Roman" w:hAnsi="Times New Roman" w:cs="Times New Roman"/>
                <w:b/>
                <w:bCs/>
                <w:color w:val="auto"/>
                <w:sz w:val="28"/>
                <w:szCs w:val="28"/>
              </w:rPr>
            </w:rPrChange>
          </w:rPr>
          <w:t xml:space="preserve">Nos termos do acordado, é realizada, em seguida, uma análise do atual estado da arte dos sistemas de apoio à produção legislativa com apoio em sistemas de IA em algumas ordens jurídicas da União Europeia e da América Latina, onde são salientados alguns exemplos mais paradigmáticos, como o caso francês, Argentina e Chile. </w:t>
        </w:r>
      </w:ins>
    </w:p>
    <w:p w14:paraId="7CC615D4" w14:textId="5C33FE38" w:rsidR="000B2B5C" w:rsidRPr="000B2B5C" w:rsidRDefault="000B2B5C" w:rsidP="000B2B5C">
      <w:pPr>
        <w:spacing w:line="360" w:lineRule="auto"/>
        <w:ind w:firstLine="426"/>
        <w:jc w:val="both"/>
        <w:rPr>
          <w:ins w:id="400" w:author="Sónia Moreira" w:date="2024-03-21T14:24:00Z"/>
          <w:rFonts w:ascii="Times New Roman" w:hAnsi="Times New Roman" w:cs="Times New Roman"/>
          <w:sz w:val="24"/>
          <w:szCs w:val="24"/>
          <w:rPrChange w:id="401" w:author="Sónia Moreira" w:date="2024-03-21T14:24:00Z">
            <w:rPr>
              <w:ins w:id="402" w:author="Sónia Moreira" w:date="2024-03-21T14:24:00Z"/>
              <w:rFonts w:ascii="Times New Roman" w:hAnsi="Times New Roman" w:cs="Times New Roman"/>
              <w:b/>
              <w:bCs/>
              <w:color w:val="auto"/>
              <w:sz w:val="28"/>
              <w:szCs w:val="28"/>
            </w:rPr>
          </w:rPrChange>
        </w:rPr>
        <w:pPrChange w:id="403" w:author="Sónia Moreira" w:date="2024-03-21T14:26:00Z">
          <w:pPr>
            <w:pStyle w:val="Ttulo1"/>
            <w:jc w:val="center"/>
          </w:pPr>
        </w:pPrChange>
      </w:pPr>
      <w:ins w:id="404" w:author="Sónia Moreira" w:date="2024-03-21T14:24:00Z">
        <w:r w:rsidRPr="000B2B5C">
          <w:rPr>
            <w:rFonts w:ascii="Times New Roman" w:hAnsi="Times New Roman" w:cs="Times New Roman"/>
            <w:sz w:val="24"/>
            <w:szCs w:val="24"/>
            <w:rPrChange w:id="405" w:author="Sónia Moreira" w:date="2024-03-21T14:24:00Z">
              <w:rPr>
                <w:rFonts w:ascii="Times New Roman" w:hAnsi="Times New Roman" w:cs="Times New Roman"/>
                <w:b/>
                <w:bCs/>
                <w:color w:val="auto"/>
                <w:sz w:val="28"/>
                <w:szCs w:val="28"/>
              </w:rPr>
            </w:rPrChange>
          </w:rPr>
          <w:t xml:space="preserve">Os elementos comuns da nossa investigação prendem-se com a situação embrionária e experimental desses ensaios. Se no caso europeu parece existir uma expetativa quanto à aprovação final do Regulamento </w:t>
        </w:r>
      </w:ins>
      <w:ins w:id="406" w:author="Sónia Moreira" w:date="2024-03-21T14:37:00Z">
        <w:r w:rsidR="00EF0871">
          <w:rPr>
            <w:rFonts w:ascii="Times New Roman" w:hAnsi="Times New Roman" w:cs="Times New Roman"/>
            <w:sz w:val="24"/>
            <w:szCs w:val="24"/>
          </w:rPr>
          <w:t>E</w:t>
        </w:r>
      </w:ins>
      <w:ins w:id="407" w:author="Sónia Moreira" w:date="2024-03-21T14:24:00Z">
        <w:r w:rsidRPr="000B2B5C">
          <w:rPr>
            <w:rFonts w:ascii="Times New Roman" w:hAnsi="Times New Roman" w:cs="Times New Roman"/>
            <w:sz w:val="24"/>
            <w:szCs w:val="24"/>
            <w:rPrChange w:id="408" w:author="Sónia Moreira" w:date="2024-03-21T14:24:00Z">
              <w:rPr>
                <w:rFonts w:ascii="Times New Roman" w:hAnsi="Times New Roman" w:cs="Times New Roman"/>
                <w:b/>
                <w:bCs/>
                <w:color w:val="auto"/>
                <w:sz w:val="28"/>
                <w:szCs w:val="28"/>
              </w:rPr>
            </w:rPrChange>
          </w:rPr>
          <w:t>uropeu, nos países sul-americanos deparamos com uma maior ousadia nos propósitos, contudo, ainda, sem reflexo nos resultados obtidos.</w:t>
        </w:r>
      </w:ins>
    </w:p>
    <w:p w14:paraId="564057D5" w14:textId="49F02FED" w:rsidR="000B2B5C" w:rsidRPr="000B2B5C" w:rsidRDefault="000B2B5C" w:rsidP="000B2B5C">
      <w:pPr>
        <w:spacing w:line="360" w:lineRule="auto"/>
        <w:ind w:firstLine="426"/>
        <w:jc w:val="both"/>
        <w:rPr>
          <w:ins w:id="409" w:author="Sónia Moreira" w:date="2024-03-21T14:24:00Z"/>
          <w:rFonts w:ascii="Times New Roman" w:hAnsi="Times New Roman" w:cs="Times New Roman"/>
          <w:sz w:val="24"/>
          <w:szCs w:val="24"/>
          <w:rPrChange w:id="410" w:author="Sónia Moreira" w:date="2024-03-21T14:24:00Z">
            <w:rPr>
              <w:ins w:id="411" w:author="Sónia Moreira" w:date="2024-03-21T14:24:00Z"/>
              <w:rFonts w:ascii="Times New Roman" w:hAnsi="Times New Roman" w:cs="Times New Roman"/>
              <w:b/>
              <w:bCs/>
              <w:color w:val="auto"/>
              <w:sz w:val="28"/>
              <w:szCs w:val="28"/>
            </w:rPr>
          </w:rPrChange>
        </w:rPr>
        <w:pPrChange w:id="412" w:author="Sónia Moreira" w:date="2024-03-21T14:26:00Z">
          <w:pPr>
            <w:pStyle w:val="Ttulo1"/>
            <w:jc w:val="center"/>
          </w:pPr>
        </w:pPrChange>
      </w:pPr>
      <w:ins w:id="413" w:author="Sónia Moreira" w:date="2024-03-21T14:24:00Z">
        <w:r w:rsidRPr="000B2B5C">
          <w:rPr>
            <w:rFonts w:ascii="Times New Roman" w:hAnsi="Times New Roman" w:cs="Times New Roman"/>
            <w:sz w:val="24"/>
            <w:szCs w:val="24"/>
            <w:rPrChange w:id="414" w:author="Sónia Moreira" w:date="2024-03-21T14:24:00Z">
              <w:rPr>
                <w:rFonts w:ascii="Times New Roman" w:hAnsi="Times New Roman" w:cs="Times New Roman"/>
                <w:b/>
                <w:bCs/>
                <w:color w:val="auto"/>
                <w:sz w:val="28"/>
                <w:szCs w:val="28"/>
              </w:rPr>
            </w:rPrChange>
          </w:rPr>
          <w:t>O presente Relatório Preliminar é-o no seu sentido típico e literal. O seu propósito principal é o de enquadrar juridicamente a fase subsequente do Estudo relativa ao caráter informático e digital de definição dos requisitos de plataforma de IA que auxilie na produção de atos normativos</w:t>
        </w:r>
      </w:ins>
      <w:ins w:id="415" w:author="Sónia Moreira" w:date="2024-03-21T14:38:00Z">
        <w:r w:rsidR="008272BE" w:rsidRPr="00BF0826">
          <w:rPr>
            <w:rFonts w:ascii="Times New Roman" w:hAnsi="Times New Roman" w:cs="Times New Roman"/>
            <w:sz w:val="24"/>
            <w:szCs w:val="24"/>
            <w:highlight w:val="cyan"/>
            <w:rPrChange w:id="416" w:author="Sónia Moreira" w:date="2024-03-21T14:39:00Z">
              <w:rPr>
                <w:rFonts w:ascii="Times New Roman" w:hAnsi="Times New Roman" w:cs="Times New Roman"/>
                <w:sz w:val="24"/>
                <w:szCs w:val="24"/>
              </w:rPr>
            </w:rPrChange>
          </w:rPr>
          <w:t>, s</w:t>
        </w:r>
      </w:ins>
      <w:ins w:id="417" w:author="Sónia Moreira" w:date="2024-03-21T14:39:00Z">
        <w:r w:rsidR="008272BE" w:rsidRPr="00BF0826">
          <w:rPr>
            <w:rFonts w:ascii="Times New Roman" w:hAnsi="Times New Roman" w:cs="Times New Roman"/>
            <w:sz w:val="24"/>
            <w:szCs w:val="24"/>
            <w:highlight w:val="cyan"/>
            <w:rPrChange w:id="418" w:author="Sónia Moreira" w:date="2024-03-21T14:39:00Z">
              <w:rPr>
                <w:rFonts w:ascii="Times New Roman" w:hAnsi="Times New Roman" w:cs="Times New Roman"/>
                <w:sz w:val="24"/>
                <w:szCs w:val="24"/>
              </w:rPr>
            </w:rPrChange>
          </w:rPr>
          <w:t>endo, por isso</w:t>
        </w:r>
      </w:ins>
      <w:ins w:id="419" w:author="Sónia Moreira" w:date="2024-03-21T14:24:00Z">
        <w:r w:rsidRPr="00BF0826">
          <w:rPr>
            <w:rFonts w:ascii="Times New Roman" w:hAnsi="Times New Roman" w:cs="Times New Roman"/>
            <w:sz w:val="24"/>
            <w:szCs w:val="24"/>
            <w:highlight w:val="cyan"/>
            <w:rPrChange w:id="420" w:author="Sónia Moreira" w:date="2024-03-21T14:39:00Z">
              <w:rPr>
                <w:rFonts w:ascii="Times New Roman" w:hAnsi="Times New Roman" w:cs="Times New Roman"/>
                <w:b/>
                <w:bCs/>
                <w:color w:val="auto"/>
                <w:sz w:val="28"/>
                <w:szCs w:val="28"/>
              </w:rPr>
            </w:rPrChange>
          </w:rPr>
          <w:t>,</w:t>
        </w:r>
        <w:r w:rsidRPr="000B2B5C">
          <w:rPr>
            <w:rFonts w:ascii="Times New Roman" w:hAnsi="Times New Roman" w:cs="Times New Roman"/>
            <w:sz w:val="24"/>
            <w:szCs w:val="24"/>
            <w:rPrChange w:id="421" w:author="Sónia Moreira" w:date="2024-03-21T14:24:00Z">
              <w:rPr>
                <w:rFonts w:ascii="Times New Roman" w:hAnsi="Times New Roman" w:cs="Times New Roman"/>
                <w:b/>
                <w:bCs/>
                <w:color w:val="auto"/>
                <w:sz w:val="28"/>
                <w:szCs w:val="28"/>
              </w:rPr>
            </w:rPrChange>
          </w:rPr>
          <w:t xml:space="preserve"> a todos os títulos, inicial.</w:t>
        </w:r>
      </w:ins>
    </w:p>
    <w:p w14:paraId="3F6E51BD" w14:textId="77777777" w:rsidR="000B2B5C" w:rsidRPr="000B2B5C" w:rsidRDefault="000B2B5C" w:rsidP="000B2B5C">
      <w:pPr>
        <w:pStyle w:val="Ttulo1"/>
        <w:spacing w:line="360" w:lineRule="auto"/>
        <w:ind w:firstLine="426"/>
        <w:jc w:val="both"/>
        <w:rPr>
          <w:ins w:id="422" w:author="Sónia Moreira" w:date="2024-03-21T14:24:00Z"/>
          <w:rFonts w:ascii="Times New Roman" w:hAnsi="Times New Roman" w:cs="Times New Roman"/>
          <w:color w:val="auto"/>
          <w:sz w:val="24"/>
          <w:szCs w:val="24"/>
          <w:rPrChange w:id="423" w:author="Sónia Moreira" w:date="2024-03-21T14:24:00Z">
            <w:rPr>
              <w:ins w:id="424" w:author="Sónia Moreira" w:date="2024-03-21T14:24:00Z"/>
              <w:rFonts w:ascii="Times New Roman" w:hAnsi="Times New Roman" w:cs="Times New Roman"/>
              <w:b/>
              <w:bCs/>
              <w:color w:val="auto"/>
              <w:sz w:val="28"/>
              <w:szCs w:val="28"/>
            </w:rPr>
          </w:rPrChange>
        </w:rPr>
        <w:pPrChange w:id="425" w:author="Sónia Moreira" w:date="2024-03-21T14:25:00Z">
          <w:pPr>
            <w:pStyle w:val="Ttulo1"/>
            <w:jc w:val="center"/>
          </w:pPr>
        </w:pPrChange>
      </w:pPr>
    </w:p>
    <w:p w14:paraId="53C669AB" w14:textId="12A18CBD" w:rsidR="000B2B5C" w:rsidRDefault="000B2B5C">
      <w:pPr>
        <w:rPr>
          <w:ins w:id="426" w:author="Sónia Moreira" w:date="2024-03-21T14:26:00Z"/>
          <w:rFonts w:ascii="Times New Roman" w:eastAsiaTheme="majorEastAsia" w:hAnsi="Times New Roman" w:cs="Times New Roman"/>
          <w:b/>
          <w:bCs/>
          <w:sz w:val="28"/>
          <w:szCs w:val="28"/>
        </w:rPr>
      </w:pPr>
      <w:ins w:id="427" w:author="Sónia Moreira" w:date="2024-03-21T14:26:00Z">
        <w:r>
          <w:rPr>
            <w:rFonts w:ascii="Times New Roman" w:hAnsi="Times New Roman" w:cs="Times New Roman"/>
            <w:b/>
            <w:bCs/>
            <w:sz w:val="28"/>
            <w:szCs w:val="28"/>
          </w:rPr>
          <w:br w:type="page"/>
        </w:r>
      </w:ins>
    </w:p>
    <w:p w14:paraId="5703498F" w14:textId="77777777" w:rsidR="000B2B5C" w:rsidRDefault="000B2B5C" w:rsidP="00CF65D3">
      <w:pPr>
        <w:pStyle w:val="Ttulo1"/>
        <w:jc w:val="center"/>
        <w:rPr>
          <w:ins w:id="428" w:author="Sónia Moreira" w:date="2024-03-21T14:24:00Z"/>
          <w:rFonts w:ascii="Times New Roman" w:hAnsi="Times New Roman" w:cs="Times New Roman"/>
          <w:b/>
          <w:bCs/>
          <w:color w:val="auto"/>
          <w:sz w:val="28"/>
          <w:szCs w:val="28"/>
        </w:rPr>
      </w:pPr>
    </w:p>
    <w:p w14:paraId="4CEF1F6E" w14:textId="3D5A9497" w:rsidR="0046011F" w:rsidRPr="001C30BC" w:rsidRDefault="0046011F" w:rsidP="00CF65D3">
      <w:pPr>
        <w:pStyle w:val="Ttulo1"/>
        <w:jc w:val="center"/>
        <w:rPr>
          <w:rFonts w:ascii="Times New Roman" w:hAnsi="Times New Roman" w:cs="Times New Roman"/>
          <w:b/>
          <w:bCs/>
          <w:color w:val="auto"/>
          <w:sz w:val="28"/>
          <w:szCs w:val="28"/>
        </w:rPr>
      </w:pPr>
      <w:bookmarkStart w:id="429" w:name="_Toc161923693"/>
      <w:r w:rsidRPr="001C30BC">
        <w:rPr>
          <w:rFonts w:ascii="Times New Roman" w:hAnsi="Times New Roman" w:cs="Times New Roman"/>
          <w:b/>
          <w:bCs/>
          <w:color w:val="auto"/>
          <w:sz w:val="28"/>
          <w:szCs w:val="28"/>
        </w:rPr>
        <w:t>Parte I – Enquadramento jurídico</w:t>
      </w:r>
      <w:bookmarkEnd w:id="429"/>
    </w:p>
    <w:p w14:paraId="508DEAD1" w14:textId="77777777" w:rsidR="00CC7AC1" w:rsidRDefault="00CC7AC1" w:rsidP="00E57F8D">
      <w:pPr>
        <w:spacing w:line="360" w:lineRule="auto"/>
        <w:ind w:firstLine="709"/>
        <w:jc w:val="both"/>
        <w:rPr>
          <w:rFonts w:ascii="Times New Roman" w:hAnsi="Times New Roman" w:cs="Times New Roman"/>
          <w:sz w:val="24"/>
          <w:szCs w:val="24"/>
        </w:rPr>
      </w:pPr>
    </w:p>
    <w:p w14:paraId="3BFE0394" w14:textId="77777777" w:rsidR="001C30BC" w:rsidRDefault="001C30BC" w:rsidP="00E57F8D">
      <w:pPr>
        <w:spacing w:line="360" w:lineRule="auto"/>
        <w:ind w:firstLine="709"/>
        <w:jc w:val="both"/>
        <w:rPr>
          <w:rFonts w:ascii="Times New Roman" w:hAnsi="Times New Roman" w:cs="Times New Roman"/>
          <w:sz w:val="24"/>
          <w:szCs w:val="24"/>
        </w:rPr>
      </w:pPr>
    </w:p>
    <w:p w14:paraId="7D0E3C17" w14:textId="3C451A87" w:rsidR="00D82041" w:rsidRPr="009D57CB" w:rsidRDefault="00653EF4" w:rsidP="00FD7EB8">
      <w:pPr>
        <w:pStyle w:val="Ttulo1"/>
        <w:numPr>
          <w:ilvl w:val="0"/>
          <w:numId w:val="2"/>
        </w:numPr>
        <w:spacing w:after="240"/>
        <w:jc w:val="both"/>
        <w:rPr>
          <w:rFonts w:ascii="Times New Roman" w:hAnsi="Times New Roman" w:cs="Times New Roman"/>
          <w:b/>
          <w:bCs/>
          <w:color w:val="auto"/>
          <w:sz w:val="24"/>
          <w:szCs w:val="24"/>
        </w:rPr>
      </w:pPr>
      <w:bookmarkStart w:id="430" w:name="_Toc161923694"/>
      <w:r w:rsidRPr="009D57CB">
        <w:rPr>
          <w:rFonts w:ascii="Times New Roman" w:hAnsi="Times New Roman" w:cs="Times New Roman"/>
          <w:b/>
          <w:bCs/>
          <w:color w:val="auto"/>
          <w:sz w:val="24"/>
          <w:szCs w:val="24"/>
        </w:rPr>
        <w:t>A Proposta de Regulamento Europeu sobre Inteligência Artificial (IA)</w:t>
      </w:r>
      <w:bookmarkEnd w:id="430"/>
    </w:p>
    <w:p w14:paraId="3CE05548" w14:textId="69EF3E1B" w:rsidR="005C77A9" w:rsidRPr="00E02F97" w:rsidRDefault="00E02F97" w:rsidP="00FD7EB8">
      <w:pPr>
        <w:pStyle w:val="Ttulo2"/>
        <w:numPr>
          <w:ilvl w:val="1"/>
          <w:numId w:val="2"/>
        </w:numPr>
        <w:spacing w:before="0" w:after="240"/>
        <w:jc w:val="both"/>
        <w:rPr>
          <w:rFonts w:ascii="Times New Roman" w:hAnsi="Times New Roman" w:cs="Times New Roman"/>
          <w:b/>
          <w:bCs/>
          <w:i/>
          <w:iCs/>
          <w:color w:val="auto"/>
          <w:sz w:val="24"/>
          <w:szCs w:val="24"/>
        </w:rPr>
      </w:pPr>
      <w:r w:rsidRPr="00E02F97">
        <w:rPr>
          <w:color w:val="auto"/>
        </w:rPr>
        <w:t xml:space="preserve"> </w:t>
      </w:r>
      <w:bookmarkStart w:id="431" w:name="_Toc161923695"/>
      <w:r w:rsidR="005C77A9" w:rsidRPr="00E02F97">
        <w:rPr>
          <w:rFonts w:ascii="Times New Roman" w:hAnsi="Times New Roman" w:cs="Times New Roman"/>
          <w:b/>
          <w:bCs/>
          <w:i/>
          <w:iCs/>
          <w:color w:val="auto"/>
          <w:sz w:val="24"/>
          <w:szCs w:val="24"/>
        </w:rPr>
        <w:t>Considerações gerais sobre a evolução da regulamentação europeia da IA</w:t>
      </w:r>
      <w:bookmarkEnd w:id="431"/>
    </w:p>
    <w:p w14:paraId="4393DB84" w14:textId="511247AE" w:rsidR="00E57F8D" w:rsidRPr="00E218C1" w:rsidRDefault="00E57F8D" w:rsidP="005E2ED8">
      <w:pPr>
        <w:spacing w:line="360" w:lineRule="auto"/>
        <w:ind w:firstLine="426"/>
        <w:jc w:val="both"/>
        <w:rPr>
          <w:rFonts w:ascii="Times New Roman" w:hAnsi="Times New Roman" w:cs="Times New Roman"/>
          <w:sz w:val="24"/>
          <w:szCs w:val="24"/>
        </w:rPr>
      </w:pPr>
      <w:r w:rsidRPr="00E218C1">
        <w:rPr>
          <w:rFonts w:ascii="Times New Roman" w:hAnsi="Times New Roman" w:cs="Times New Roman"/>
          <w:sz w:val="24"/>
          <w:szCs w:val="24"/>
        </w:rPr>
        <w:t xml:space="preserve">A </w:t>
      </w:r>
      <w:r w:rsidR="00806176">
        <w:rPr>
          <w:rFonts w:ascii="Times New Roman" w:hAnsi="Times New Roman" w:cs="Times New Roman"/>
          <w:sz w:val="24"/>
          <w:szCs w:val="24"/>
        </w:rPr>
        <w:t>União Europeia</w:t>
      </w:r>
      <w:r w:rsidR="00806176" w:rsidRPr="00E218C1">
        <w:rPr>
          <w:rFonts w:ascii="Times New Roman" w:hAnsi="Times New Roman" w:cs="Times New Roman"/>
          <w:sz w:val="24"/>
          <w:szCs w:val="24"/>
        </w:rPr>
        <w:t xml:space="preserve"> </w:t>
      </w:r>
      <w:r w:rsidR="00806176">
        <w:rPr>
          <w:rFonts w:ascii="Times New Roman" w:hAnsi="Times New Roman" w:cs="Times New Roman"/>
          <w:sz w:val="24"/>
          <w:szCs w:val="24"/>
        </w:rPr>
        <w:t xml:space="preserve">(UE) </w:t>
      </w:r>
      <w:r w:rsidRPr="00E218C1">
        <w:rPr>
          <w:rFonts w:ascii="Times New Roman" w:hAnsi="Times New Roman" w:cs="Times New Roman"/>
          <w:sz w:val="24"/>
          <w:szCs w:val="24"/>
        </w:rPr>
        <w:t>tem vindo a debater o uso da I</w:t>
      </w:r>
      <w:r w:rsidR="005E2ED8">
        <w:rPr>
          <w:rFonts w:ascii="Times New Roman" w:hAnsi="Times New Roman" w:cs="Times New Roman"/>
          <w:sz w:val="24"/>
          <w:szCs w:val="24"/>
        </w:rPr>
        <w:t xml:space="preserve">nteligência </w:t>
      </w:r>
      <w:r w:rsidRPr="00E218C1">
        <w:rPr>
          <w:rFonts w:ascii="Times New Roman" w:hAnsi="Times New Roman" w:cs="Times New Roman"/>
          <w:sz w:val="24"/>
          <w:szCs w:val="24"/>
        </w:rPr>
        <w:t>A</w:t>
      </w:r>
      <w:r w:rsidR="005E2ED8">
        <w:rPr>
          <w:rFonts w:ascii="Times New Roman" w:hAnsi="Times New Roman" w:cs="Times New Roman"/>
          <w:sz w:val="24"/>
          <w:szCs w:val="24"/>
        </w:rPr>
        <w:t>rtificial (IA)</w:t>
      </w:r>
      <w:r w:rsidRPr="00E218C1">
        <w:rPr>
          <w:rFonts w:ascii="Times New Roman" w:hAnsi="Times New Roman" w:cs="Times New Roman"/>
          <w:sz w:val="24"/>
          <w:szCs w:val="24"/>
        </w:rPr>
        <w:t xml:space="preserve"> há já algum tempo.</w:t>
      </w:r>
      <w:r w:rsidR="00387B26">
        <w:rPr>
          <w:rFonts w:ascii="Times New Roman" w:hAnsi="Times New Roman" w:cs="Times New Roman"/>
          <w:sz w:val="24"/>
          <w:szCs w:val="24"/>
        </w:rPr>
        <w:t xml:space="preserve"> Iremos referir</w:t>
      </w:r>
      <w:r w:rsidR="00CC7AC1">
        <w:rPr>
          <w:rFonts w:ascii="Times New Roman" w:hAnsi="Times New Roman" w:cs="Times New Roman"/>
          <w:sz w:val="24"/>
          <w:szCs w:val="24"/>
        </w:rPr>
        <w:t>,</w:t>
      </w:r>
      <w:r w:rsidR="00387B26">
        <w:rPr>
          <w:rFonts w:ascii="Times New Roman" w:hAnsi="Times New Roman" w:cs="Times New Roman"/>
          <w:sz w:val="24"/>
          <w:szCs w:val="24"/>
        </w:rPr>
        <w:t xml:space="preserve"> a título exemplificativ</w:t>
      </w:r>
      <w:r w:rsidR="00C900B9">
        <w:rPr>
          <w:rFonts w:ascii="Times New Roman" w:hAnsi="Times New Roman" w:cs="Times New Roman"/>
          <w:sz w:val="24"/>
          <w:szCs w:val="24"/>
        </w:rPr>
        <w:t>o</w:t>
      </w:r>
      <w:r w:rsidR="00CC7AC1">
        <w:rPr>
          <w:rFonts w:ascii="Times New Roman" w:hAnsi="Times New Roman" w:cs="Times New Roman"/>
          <w:sz w:val="24"/>
          <w:szCs w:val="24"/>
        </w:rPr>
        <w:t>,</w:t>
      </w:r>
      <w:r w:rsidR="00387B26">
        <w:rPr>
          <w:rFonts w:ascii="Times New Roman" w:hAnsi="Times New Roman" w:cs="Times New Roman"/>
          <w:sz w:val="24"/>
          <w:szCs w:val="24"/>
        </w:rPr>
        <w:t xml:space="preserve"> apenas alguns</w:t>
      </w:r>
      <w:r w:rsidR="00C900B9">
        <w:rPr>
          <w:rFonts w:ascii="Times New Roman" w:hAnsi="Times New Roman" w:cs="Times New Roman"/>
          <w:sz w:val="24"/>
          <w:szCs w:val="24"/>
        </w:rPr>
        <w:t xml:space="preserve"> dos instrumentos que resultaram desta discussão</w:t>
      </w:r>
      <w:r w:rsidR="00CC7AC1">
        <w:rPr>
          <w:rFonts w:ascii="Times New Roman" w:hAnsi="Times New Roman" w:cs="Times New Roman"/>
          <w:sz w:val="24"/>
          <w:szCs w:val="24"/>
        </w:rPr>
        <w:t xml:space="preserve">, focando-nos, em seguida, no </w:t>
      </w:r>
      <w:r w:rsidR="009178DD">
        <w:rPr>
          <w:rFonts w:ascii="Times New Roman" w:hAnsi="Times New Roman" w:cs="Times New Roman"/>
          <w:sz w:val="24"/>
          <w:szCs w:val="24"/>
        </w:rPr>
        <w:t>documento</w:t>
      </w:r>
      <w:r w:rsidR="00CC7AC1">
        <w:rPr>
          <w:rFonts w:ascii="Times New Roman" w:hAnsi="Times New Roman" w:cs="Times New Roman"/>
          <w:sz w:val="24"/>
          <w:szCs w:val="24"/>
        </w:rPr>
        <w:t xml:space="preserve"> </w:t>
      </w:r>
      <w:r w:rsidR="009178DD">
        <w:rPr>
          <w:rFonts w:ascii="Times New Roman" w:hAnsi="Times New Roman" w:cs="Times New Roman"/>
          <w:sz w:val="24"/>
          <w:szCs w:val="24"/>
        </w:rPr>
        <w:t>estrutural</w:t>
      </w:r>
      <w:r w:rsidR="00CC7AC1">
        <w:rPr>
          <w:rFonts w:ascii="Times New Roman" w:hAnsi="Times New Roman" w:cs="Times New Roman"/>
          <w:sz w:val="24"/>
          <w:szCs w:val="24"/>
        </w:rPr>
        <w:t xml:space="preserve"> para a utilização da IA</w:t>
      </w:r>
      <w:r w:rsidR="00806176">
        <w:rPr>
          <w:rFonts w:ascii="Times New Roman" w:hAnsi="Times New Roman" w:cs="Times New Roman"/>
          <w:sz w:val="24"/>
          <w:szCs w:val="24"/>
        </w:rPr>
        <w:t xml:space="preserve"> na UE, ou seja</w:t>
      </w:r>
      <w:r w:rsidR="009178DD">
        <w:rPr>
          <w:rFonts w:ascii="Times New Roman" w:hAnsi="Times New Roman" w:cs="Times New Roman"/>
          <w:sz w:val="24"/>
          <w:szCs w:val="24"/>
        </w:rPr>
        <w:t>, na Proposta de Regulamento sobre IA</w:t>
      </w:r>
      <w:r w:rsidR="00C900B9">
        <w:rPr>
          <w:rFonts w:ascii="Times New Roman" w:hAnsi="Times New Roman" w:cs="Times New Roman"/>
          <w:sz w:val="24"/>
          <w:szCs w:val="24"/>
        </w:rPr>
        <w:t>.</w:t>
      </w:r>
    </w:p>
    <w:p w14:paraId="1A591EF6" w14:textId="32B2ADB3" w:rsidR="00E57F8D" w:rsidRPr="00E218C1" w:rsidRDefault="001B087D" w:rsidP="005E2ED8">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A</w:t>
      </w:r>
      <w:r w:rsidR="00E57F8D" w:rsidRPr="00E218C1">
        <w:rPr>
          <w:rFonts w:ascii="Times New Roman" w:hAnsi="Times New Roman" w:cs="Times New Roman"/>
          <w:sz w:val="24"/>
          <w:szCs w:val="24"/>
        </w:rPr>
        <w:t xml:space="preserve"> Resolução do Parlamento Europeu de 16 de Fevereiro de 2017 com recomendações à Comissão sobre Regras de Direito Civil sobre Robótica (2015/2103(INL))</w:t>
      </w:r>
      <w:r w:rsidR="00E57F8D">
        <w:rPr>
          <w:rStyle w:val="Refdenotaderodap"/>
          <w:rFonts w:ascii="Times New Roman" w:hAnsi="Times New Roman" w:cs="Times New Roman"/>
          <w:sz w:val="24"/>
          <w:szCs w:val="24"/>
        </w:rPr>
        <w:footnoteReference w:id="2"/>
      </w:r>
      <w:r w:rsidR="00E57F8D" w:rsidRPr="00E218C1">
        <w:rPr>
          <w:rFonts w:ascii="Times New Roman" w:hAnsi="Times New Roman" w:cs="Times New Roman"/>
          <w:sz w:val="24"/>
          <w:szCs w:val="24"/>
        </w:rPr>
        <w:t xml:space="preserve">, convidou a Comissão a propor definições comuns </w:t>
      </w:r>
      <w:r w:rsidR="00E57F8D">
        <w:rPr>
          <w:rFonts w:ascii="Times New Roman" w:hAnsi="Times New Roman" w:cs="Times New Roman"/>
          <w:sz w:val="24"/>
          <w:szCs w:val="24"/>
        </w:rPr>
        <w:t xml:space="preserve">sobre </w:t>
      </w:r>
      <w:r w:rsidR="00E57F8D" w:rsidRPr="00E218C1">
        <w:rPr>
          <w:rFonts w:ascii="Times New Roman" w:hAnsi="Times New Roman" w:cs="Times New Roman"/>
          <w:sz w:val="24"/>
          <w:szCs w:val="24"/>
        </w:rPr>
        <w:t xml:space="preserve">sistemas cibernéticos físicos, sistemas autónomos, robôs autónomos inteligentes e </w:t>
      </w:r>
      <w:r w:rsidR="00F93753" w:rsidRPr="00E218C1">
        <w:rPr>
          <w:rFonts w:ascii="Times New Roman" w:hAnsi="Times New Roman" w:cs="Times New Roman"/>
          <w:sz w:val="24"/>
          <w:szCs w:val="24"/>
        </w:rPr>
        <w:t>respetivas</w:t>
      </w:r>
      <w:r w:rsidR="00E57F8D" w:rsidRPr="00E218C1">
        <w:rPr>
          <w:rFonts w:ascii="Times New Roman" w:hAnsi="Times New Roman" w:cs="Times New Roman"/>
          <w:sz w:val="24"/>
          <w:szCs w:val="24"/>
        </w:rPr>
        <w:t xml:space="preserve"> subcategorias, tendo em consideração princípios gerais relativos ao desenvolvimento da robótica e inteligência artificial para uso civil</w:t>
      </w:r>
      <w:r w:rsidR="00400E45">
        <w:rPr>
          <w:rFonts w:ascii="Times New Roman" w:hAnsi="Times New Roman" w:cs="Times New Roman"/>
          <w:sz w:val="24"/>
          <w:szCs w:val="24"/>
        </w:rPr>
        <w:t>,</w:t>
      </w:r>
      <w:r w:rsidR="00E57F8D" w:rsidRPr="00E218C1">
        <w:rPr>
          <w:rFonts w:ascii="Times New Roman" w:hAnsi="Times New Roman" w:cs="Times New Roman"/>
          <w:sz w:val="24"/>
          <w:szCs w:val="24"/>
        </w:rPr>
        <w:t xml:space="preserve"> e salientou que </w:t>
      </w:r>
      <w:r w:rsidR="007A38DA">
        <w:rPr>
          <w:rFonts w:ascii="Times New Roman" w:hAnsi="Times New Roman" w:cs="Times New Roman"/>
          <w:sz w:val="24"/>
          <w:szCs w:val="24"/>
        </w:rPr>
        <w:t>“</w:t>
      </w:r>
      <w:r w:rsidR="00E57F8D" w:rsidRPr="00E218C1">
        <w:rPr>
          <w:rFonts w:ascii="Times New Roman" w:hAnsi="Times New Roman" w:cs="Times New Roman"/>
          <w:sz w:val="24"/>
          <w:szCs w:val="24"/>
        </w:rPr>
        <w:t>o desenvolvimento da tecnologia robótica deve concentrar-se em complementar as capacidades humanas e não em substituí-las</w:t>
      </w:r>
      <w:r w:rsidR="007A38DA">
        <w:rPr>
          <w:rFonts w:ascii="Times New Roman" w:hAnsi="Times New Roman" w:cs="Times New Roman"/>
          <w:sz w:val="24"/>
          <w:szCs w:val="24"/>
        </w:rPr>
        <w:t>”</w:t>
      </w:r>
      <w:r w:rsidR="00400E45">
        <w:rPr>
          <w:rFonts w:ascii="Times New Roman" w:hAnsi="Times New Roman" w:cs="Times New Roman"/>
          <w:sz w:val="24"/>
          <w:szCs w:val="24"/>
        </w:rPr>
        <w:t>.</w:t>
      </w:r>
      <w:r w:rsidR="00E57F8D" w:rsidRPr="00E218C1">
        <w:rPr>
          <w:rFonts w:ascii="Times New Roman" w:hAnsi="Times New Roman" w:cs="Times New Roman"/>
          <w:sz w:val="24"/>
          <w:szCs w:val="24"/>
        </w:rPr>
        <w:t xml:space="preserve"> </w:t>
      </w:r>
      <w:r w:rsidR="00400E45">
        <w:rPr>
          <w:rFonts w:ascii="Times New Roman" w:hAnsi="Times New Roman" w:cs="Times New Roman"/>
          <w:sz w:val="24"/>
          <w:szCs w:val="24"/>
        </w:rPr>
        <w:t>E</w:t>
      </w:r>
      <w:r w:rsidR="00951B0A">
        <w:rPr>
          <w:rFonts w:ascii="Times New Roman" w:hAnsi="Times New Roman" w:cs="Times New Roman"/>
          <w:sz w:val="24"/>
          <w:szCs w:val="24"/>
        </w:rPr>
        <w:t>st</w:t>
      </w:r>
      <w:r w:rsidR="00E57F8D" w:rsidRPr="00E218C1">
        <w:rPr>
          <w:rFonts w:ascii="Times New Roman" w:hAnsi="Times New Roman" w:cs="Times New Roman"/>
          <w:sz w:val="24"/>
          <w:szCs w:val="24"/>
        </w:rPr>
        <w:t>a Resolução também considerou essencial, no que diz respeito ao desenvolvimento da robótica e da IA, garantir que os seres humanos tenham sempre controlo sobre as máquinas inteligentes</w:t>
      </w:r>
      <w:r w:rsidR="00E57F8D">
        <w:rPr>
          <w:rStyle w:val="Refdenotaderodap"/>
          <w:rFonts w:ascii="Times New Roman" w:hAnsi="Times New Roman" w:cs="Times New Roman"/>
          <w:sz w:val="24"/>
          <w:szCs w:val="24"/>
        </w:rPr>
        <w:footnoteReference w:id="3"/>
      </w:r>
      <w:r w:rsidR="00E57F8D" w:rsidRPr="00E218C1">
        <w:rPr>
          <w:rFonts w:ascii="Times New Roman" w:hAnsi="Times New Roman" w:cs="Times New Roman"/>
          <w:sz w:val="24"/>
          <w:szCs w:val="24"/>
        </w:rPr>
        <w:t>,</w:t>
      </w:r>
      <w:r w:rsidR="00B057C3">
        <w:rPr>
          <w:rFonts w:ascii="Times New Roman" w:hAnsi="Times New Roman" w:cs="Times New Roman"/>
          <w:sz w:val="24"/>
          <w:szCs w:val="24"/>
        </w:rPr>
        <w:t xml:space="preserve"> ou seja, como pode ler-se</w:t>
      </w:r>
      <w:r w:rsidR="005724FF">
        <w:rPr>
          <w:rFonts w:ascii="Times New Roman" w:hAnsi="Times New Roman" w:cs="Times New Roman"/>
          <w:sz w:val="24"/>
          <w:szCs w:val="24"/>
        </w:rPr>
        <w:t xml:space="preserve"> no Considerando H, apesar de</w:t>
      </w:r>
      <w:r w:rsidR="00E57F8D" w:rsidRPr="00E218C1">
        <w:rPr>
          <w:rFonts w:ascii="Times New Roman" w:hAnsi="Times New Roman" w:cs="Times New Roman"/>
          <w:sz w:val="24"/>
          <w:szCs w:val="24"/>
        </w:rPr>
        <w:t xml:space="preserve"> </w:t>
      </w:r>
      <w:r w:rsidR="00E57F8D">
        <w:rPr>
          <w:rFonts w:ascii="Times New Roman" w:hAnsi="Times New Roman" w:cs="Times New Roman"/>
          <w:sz w:val="24"/>
          <w:szCs w:val="24"/>
        </w:rPr>
        <w:t>“</w:t>
      </w:r>
      <w:r w:rsidR="005724FF">
        <w:rPr>
          <w:rFonts w:ascii="Times New Roman" w:hAnsi="Times New Roman" w:cs="Times New Roman"/>
          <w:sz w:val="24"/>
          <w:szCs w:val="24"/>
        </w:rPr>
        <w:t xml:space="preserve">(…) </w:t>
      </w:r>
      <w:r w:rsidR="00E57F8D" w:rsidRPr="00BA7553">
        <w:rPr>
          <w:rFonts w:ascii="Times New Roman" w:hAnsi="Times New Roman" w:cs="Times New Roman"/>
          <w:sz w:val="24"/>
          <w:szCs w:val="24"/>
        </w:rPr>
        <w:t>a aprendizagem automática oferece</w:t>
      </w:r>
      <w:r w:rsidR="005724FF">
        <w:rPr>
          <w:rFonts w:ascii="Times New Roman" w:hAnsi="Times New Roman" w:cs="Times New Roman"/>
          <w:sz w:val="24"/>
          <w:szCs w:val="24"/>
        </w:rPr>
        <w:t>[r]</w:t>
      </w:r>
      <w:r w:rsidR="00E57F8D" w:rsidRPr="00BA7553">
        <w:rPr>
          <w:rFonts w:ascii="Times New Roman" w:hAnsi="Times New Roman" w:cs="Times New Roman"/>
          <w:sz w:val="24"/>
          <w:szCs w:val="24"/>
        </w:rPr>
        <w:t xml:space="preserve"> enormes benefícios económicos e inovadores à sociedade ao melhorar significativamente a capacidade de análise de dados, </w:t>
      </w:r>
      <w:proofErr w:type="spellStart"/>
      <w:r w:rsidR="00E57F8D" w:rsidRPr="00BA7553">
        <w:rPr>
          <w:rFonts w:ascii="Times New Roman" w:hAnsi="Times New Roman" w:cs="Times New Roman"/>
          <w:sz w:val="24"/>
          <w:szCs w:val="24"/>
        </w:rPr>
        <w:t>suscit</w:t>
      </w:r>
      <w:proofErr w:type="spellEnd"/>
      <w:r w:rsidR="005724FF">
        <w:rPr>
          <w:rFonts w:ascii="Times New Roman" w:hAnsi="Times New Roman" w:cs="Times New Roman"/>
          <w:sz w:val="24"/>
          <w:szCs w:val="24"/>
        </w:rPr>
        <w:t>[a]</w:t>
      </w:r>
      <w:r w:rsidR="00E57F8D" w:rsidRPr="00BA7553">
        <w:rPr>
          <w:rFonts w:ascii="Times New Roman" w:hAnsi="Times New Roman" w:cs="Times New Roman"/>
          <w:sz w:val="24"/>
          <w:szCs w:val="24"/>
        </w:rPr>
        <w:t xml:space="preserve"> simultaneamente desafios no que respeita à garantia da não discriminação, ao processo equitativo, à transparência e à inteligibilidade dos processos decisórios</w:t>
      </w:r>
      <w:r w:rsidR="00E57F8D">
        <w:rPr>
          <w:rFonts w:ascii="Times New Roman" w:hAnsi="Times New Roman" w:cs="Times New Roman"/>
          <w:sz w:val="24"/>
          <w:szCs w:val="24"/>
        </w:rPr>
        <w:t>”</w:t>
      </w:r>
      <w:r w:rsidR="00E57F8D">
        <w:rPr>
          <w:rStyle w:val="Refdenotaderodap"/>
          <w:rFonts w:ascii="Times New Roman" w:hAnsi="Times New Roman" w:cs="Times New Roman"/>
          <w:sz w:val="24"/>
          <w:szCs w:val="24"/>
        </w:rPr>
        <w:footnoteReference w:id="4"/>
      </w:r>
      <w:r w:rsidR="00E57F8D">
        <w:rPr>
          <w:rFonts w:ascii="Times New Roman" w:hAnsi="Times New Roman" w:cs="Times New Roman"/>
          <w:sz w:val="24"/>
          <w:szCs w:val="24"/>
        </w:rPr>
        <w:t>.</w:t>
      </w:r>
    </w:p>
    <w:p w14:paraId="68058C32" w14:textId="1B3CC27D" w:rsidR="00E57F8D" w:rsidRPr="00E218C1" w:rsidRDefault="00CB4D04" w:rsidP="005E2ED8">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E</w:t>
      </w:r>
      <w:r w:rsidR="00E57F8D" w:rsidRPr="00E218C1">
        <w:rPr>
          <w:rFonts w:ascii="Times New Roman" w:hAnsi="Times New Roman" w:cs="Times New Roman"/>
          <w:sz w:val="24"/>
          <w:szCs w:val="24"/>
        </w:rPr>
        <w:t xml:space="preserve">m </w:t>
      </w:r>
      <w:r w:rsidR="00F93753" w:rsidRPr="00E218C1">
        <w:rPr>
          <w:rFonts w:ascii="Times New Roman" w:hAnsi="Times New Roman" w:cs="Times New Roman"/>
          <w:sz w:val="24"/>
          <w:szCs w:val="24"/>
        </w:rPr>
        <w:t>dezembro</w:t>
      </w:r>
      <w:r w:rsidR="00E57F8D" w:rsidRPr="00E218C1">
        <w:rPr>
          <w:rFonts w:ascii="Times New Roman" w:hAnsi="Times New Roman" w:cs="Times New Roman"/>
          <w:sz w:val="24"/>
          <w:szCs w:val="24"/>
        </w:rPr>
        <w:t xml:space="preserve"> de 2018, a Comissão Europeia para a Eficiência da Justiça do Conselho da Europa (CEPEJ) </w:t>
      </w:r>
      <w:r w:rsidR="00F93753" w:rsidRPr="00E218C1">
        <w:rPr>
          <w:rFonts w:ascii="Times New Roman" w:hAnsi="Times New Roman" w:cs="Times New Roman"/>
          <w:sz w:val="24"/>
          <w:szCs w:val="24"/>
        </w:rPr>
        <w:t>adotou</w:t>
      </w:r>
      <w:r w:rsidR="00E57F8D" w:rsidRPr="00E218C1">
        <w:rPr>
          <w:rFonts w:ascii="Times New Roman" w:hAnsi="Times New Roman" w:cs="Times New Roman"/>
          <w:sz w:val="24"/>
          <w:szCs w:val="24"/>
        </w:rPr>
        <w:t xml:space="preserve"> a Carta Ética Europeia sobre a utilização da Inteligência </w:t>
      </w:r>
      <w:r w:rsidR="00E57F8D" w:rsidRPr="00E218C1">
        <w:rPr>
          <w:rFonts w:ascii="Times New Roman" w:hAnsi="Times New Roman" w:cs="Times New Roman"/>
          <w:sz w:val="24"/>
          <w:szCs w:val="24"/>
        </w:rPr>
        <w:lastRenderedPageBreak/>
        <w:t>Artificial nos Sistemas Judiciais e seu Ambiente</w:t>
      </w:r>
      <w:r w:rsidR="00E57F8D">
        <w:rPr>
          <w:rStyle w:val="Refdenotaderodap"/>
          <w:rFonts w:ascii="Times New Roman" w:hAnsi="Times New Roman" w:cs="Times New Roman"/>
          <w:sz w:val="24"/>
          <w:szCs w:val="24"/>
        </w:rPr>
        <w:footnoteReference w:id="5"/>
      </w:r>
      <w:r w:rsidR="00E57F8D" w:rsidRPr="00E218C1">
        <w:rPr>
          <w:rFonts w:ascii="Times New Roman" w:hAnsi="Times New Roman" w:cs="Times New Roman"/>
          <w:sz w:val="24"/>
          <w:szCs w:val="24"/>
        </w:rPr>
        <w:t xml:space="preserve">. Esta Carta estabelece cinco princípios fundamentais para a utilização de Inteligência Artificial nos sistemas judiciais europeus: o Princípio do Respeito pelos Direitos Fundamentais (visa assegurar que a </w:t>
      </w:r>
      <w:r w:rsidR="00F93753" w:rsidRPr="00E218C1">
        <w:rPr>
          <w:rFonts w:ascii="Times New Roman" w:hAnsi="Times New Roman" w:cs="Times New Roman"/>
          <w:sz w:val="24"/>
          <w:szCs w:val="24"/>
        </w:rPr>
        <w:t>conceção</w:t>
      </w:r>
      <w:r w:rsidR="00E57F8D" w:rsidRPr="00E218C1">
        <w:rPr>
          <w:rFonts w:ascii="Times New Roman" w:hAnsi="Times New Roman" w:cs="Times New Roman"/>
          <w:sz w:val="24"/>
          <w:szCs w:val="24"/>
        </w:rPr>
        <w:t xml:space="preserve"> e implementação de instrumentos e serviços de inteligência artificial sejam compatíveis com os direitos fundamentais); o Princípio da Não Discriminação (visa especificamente impedir o desenvolvimento ou intensificação de qualquer discriminação entre indivíduos ou grupos de indivíduos); o Princípio da Qualidade e Segurança (determina, no que respeita ao tratamento de decisões e dados judiciais, a utilização de fontes certificadas e de dados intangíveis com modelos concebidos de forma multidisciplinar, num ambiente tecnológico seguro); o Princípio da Transparência, Imparcialidade e Equidade (visa tornar os métodos de tratamento de dados acessíveis e compreensíveis, autorizando auditorias externas); o Princípio </w:t>
      </w:r>
      <w:r w:rsidR="00894D68">
        <w:rPr>
          <w:rFonts w:ascii="Times New Roman" w:hAnsi="Times New Roman" w:cs="Times New Roman"/>
          <w:sz w:val="24"/>
          <w:szCs w:val="24"/>
        </w:rPr>
        <w:t>“</w:t>
      </w:r>
      <w:r w:rsidR="00E57F8D" w:rsidRPr="00E218C1">
        <w:rPr>
          <w:rFonts w:ascii="Times New Roman" w:hAnsi="Times New Roman" w:cs="Times New Roman"/>
          <w:sz w:val="24"/>
          <w:szCs w:val="24"/>
        </w:rPr>
        <w:t>sob controlo do utilizador</w:t>
      </w:r>
      <w:r w:rsidR="00894D68">
        <w:rPr>
          <w:rFonts w:ascii="Times New Roman" w:hAnsi="Times New Roman" w:cs="Times New Roman"/>
          <w:sz w:val="24"/>
          <w:szCs w:val="24"/>
        </w:rPr>
        <w:t>”</w:t>
      </w:r>
      <w:r w:rsidR="00E57F8D" w:rsidRPr="00E218C1">
        <w:rPr>
          <w:rFonts w:ascii="Times New Roman" w:hAnsi="Times New Roman" w:cs="Times New Roman"/>
          <w:sz w:val="24"/>
          <w:szCs w:val="24"/>
        </w:rPr>
        <w:t xml:space="preserve"> (visa impedir uma abordagem prescritiva e assegurar que os utilizadores sejam </w:t>
      </w:r>
      <w:proofErr w:type="spellStart"/>
      <w:r w:rsidR="00E57F8D" w:rsidRPr="00E218C1">
        <w:rPr>
          <w:rFonts w:ascii="Times New Roman" w:hAnsi="Times New Roman" w:cs="Times New Roman"/>
          <w:sz w:val="24"/>
          <w:szCs w:val="24"/>
        </w:rPr>
        <w:t>actores</w:t>
      </w:r>
      <w:proofErr w:type="spellEnd"/>
      <w:r w:rsidR="00E57F8D" w:rsidRPr="00E218C1">
        <w:rPr>
          <w:rFonts w:ascii="Times New Roman" w:hAnsi="Times New Roman" w:cs="Times New Roman"/>
          <w:sz w:val="24"/>
          <w:szCs w:val="24"/>
        </w:rPr>
        <w:t xml:space="preserve"> informados e no controlo das suas escolhas)</w:t>
      </w:r>
      <w:r w:rsidR="00E57F8D">
        <w:rPr>
          <w:rStyle w:val="Refdenotaderodap"/>
          <w:rFonts w:ascii="Times New Roman" w:hAnsi="Times New Roman" w:cs="Times New Roman"/>
          <w:sz w:val="24"/>
          <w:szCs w:val="24"/>
        </w:rPr>
        <w:footnoteReference w:id="6"/>
      </w:r>
      <w:r w:rsidR="00E57F8D" w:rsidRPr="00E218C1">
        <w:rPr>
          <w:rFonts w:ascii="Times New Roman" w:hAnsi="Times New Roman" w:cs="Times New Roman"/>
          <w:sz w:val="24"/>
          <w:szCs w:val="24"/>
        </w:rPr>
        <w:t>.</w:t>
      </w:r>
    </w:p>
    <w:p w14:paraId="076CC8DA" w14:textId="10EE505D" w:rsidR="006B7AA3" w:rsidRDefault="00506321" w:rsidP="0054135A">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Tendo em consideração</w:t>
      </w:r>
      <w:r w:rsidR="00866846">
        <w:rPr>
          <w:rFonts w:ascii="Times New Roman" w:hAnsi="Times New Roman" w:cs="Times New Roman"/>
          <w:sz w:val="24"/>
          <w:szCs w:val="24"/>
        </w:rPr>
        <w:t xml:space="preserve"> </w:t>
      </w:r>
      <w:r w:rsidR="00E57F8D" w:rsidRPr="00E218C1">
        <w:rPr>
          <w:rFonts w:ascii="Times New Roman" w:hAnsi="Times New Roman" w:cs="Times New Roman"/>
          <w:sz w:val="24"/>
          <w:szCs w:val="24"/>
        </w:rPr>
        <w:t xml:space="preserve">o </w:t>
      </w:r>
      <w:r w:rsidR="00150991">
        <w:rPr>
          <w:rFonts w:ascii="Times New Roman" w:hAnsi="Times New Roman" w:cs="Times New Roman"/>
          <w:sz w:val="24"/>
          <w:szCs w:val="24"/>
        </w:rPr>
        <w:t>“</w:t>
      </w:r>
      <w:r w:rsidR="00E57F8D" w:rsidRPr="00E218C1">
        <w:rPr>
          <w:rFonts w:ascii="Times New Roman" w:hAnsi="Times New Roman" w:cs="Times New Roman"/>
          <w:sz w:val="24"/>
          <w:szCs w:val="24"/>
        </w:rPr>
        <w:t>Livro Branco sobre Inteligência Artificial - Uma abordagem europeia de excelência e confiança</w:t>
      </w:r>
      <w:r w:rsidR="00150991">
        <w:rPr>
          <w:rFonts w:ascii="Times New Roman" w:hAnsi="Times New Roman" w:cs="Times New Roman"/>
          <w:sz w:val="24"/>
          <w:szCs w:val="24"/>
        </w:rPr>
        <w:t>”</w:t>
      </w:r>
      <w:r w:rsidR="00E57F8D" w:rsidRPr="00E218C1">
        <w:rPr>
          <w:rFonts w:ascii="Times New Roman" w:hAnsi="Times New Roman" w:cs="Times New Roman"/>
          <w:sz w:val="24"/>
          <w:szCs w:val="24"/>
        </w:rPr>
        <w:t xml:space="preserve">, </w:t>
      </w:r>
      <w:r w:rsidR="00A830F1" w:rsidRPr="00E218C1">
        <w:rPr>
          <w:rFonts w:ascii="Times New Roman" w:hAnsi="Times New Roman" w:cs="Times New Roman"/>
          <w:sz w:val="24"/>
          <w:szCs w:val="24"/>
        </w:rPr>
        <w:t>adotado</w:t>
      </w:r>
      <w:r w:rsidR="00E57F8D" w:rsidRPr="00E218C1">
        <w:rPr>
          <w:rFonts w:ascii="Times New Roman" w:hAnsi="Times New Roman" w:cs="Times New Roman"/>
          <w:sz w:val="24"/>
          <w:szCs w:val="24"/>
        </w:rPr>
        <w:t xml:space="preserve"> pela Comissão Europeia em 19 de </w:t>
      </w:r>
      <w:r w:rsidR="00F93753" w:rsidRPr="00E218C1">
        <w:rPr>
          <w:rFonts w:ascii="Times New Roman" w:hAnsi="Times New Roman" w:cs="Times New Roman"/>
          <w:sz w:val="24"/>
          <w:szCs w:val="24"/>
        </w:rPr>
        <w:t>fevereiro</w:t>
      </w:r>
      <w:r w:rsidR="00E57F8D" w:rsidRPr="00E218C1">
        <w:rPr>
          <w:rFonts w:ascii="Times New Roman" w:hAnsi="Times New Roman" w:cs="Times New Roman"/>
          <w:sz w:val="24"/>
          <w:szCs w:val="24"/>
        </w:rPr>
        <w:t xml:space="preserve"> de 2020</w:t>
      </w:r>
      <w:r w:rsidR="00E57F8D">
        <w:rPr>
          <w:rStyle w:val="Refdenotaderodap"/>
          <w:rFonts w:ascii="Times New Roman" w:hAnsi="Times New Roman" w:cs="Times New Roman"/>
          <w:sz w:val="24"/>
          <w:szCs w:val="24"/>
        </w:rPr>
        <w:footnoteReference w:id="7"/>
      </w:r>
      <w:r w:rsidR="00E57F8D" w:rsidRPr="00E218C1">
        <w:rPr>
          <w:rFonts w:ascii="Times New Roman" w:hAnsi="Times New Roman" w:cs="Times New Roman"/>
          <w:sz w:val="24"/>
          <w:szCs w:val="24"/>
        </w:rPr>
        <w:t xml:space="preserve">, </w:t>
      </w:r>
      <w:r w:rsidR="008A4026">
        <w:rPr>
          <w:rFonts w:ascii="Times New Roman" w:hAnsi="Times New Roman" w:cs="Times New Roman"/>
          <w:sz w:val="24"/>
          <w:szCs w:val="24"/>
        </w:rPr>
        <w:t xml:space="preserve">bem como a consulta pública </w:t>
      </w:r>
      <w:r w:rsidR="009447E5">
        <w:rPr>
          <w:rFonts w:ascii="Times New Roman" w:hAnsi="Times New Roman" w:cs="Times New Roman"/>
          <w:sz w:val="24"/>
          <w:szCs w:val="24"/>
        </w:rPr>
        <w:t xml:space="preserve">sobre este instrumento </w:t>
      </w:r>
      <w:r w:rsidR="008A4026">
        <w:rPr>
          <w:rFonts w:ascii="Times New Roman" w:hAnsi="Times New Roman" w:cs="Times New Roman"/>
          <w:sz w:val="24"/>
          <w:szCs w:val="24"/>
        </w:rPr>
        <w:t xml:space="preserve">lançada </w:t>
      </w:r>
      <w:r w:rsidR="009447E5">
        <w:rPr>
          <w:rFonts w:ascii="Times New Roman" w:hAnsi="Times New Roman" w:cs="Times New Roman"/>
          <w:sz w:val="24"/>
          <w:szCs w:val="24"/>
        </w:rPr>
        <w:t xml:space="preserve">em linha </w:t>
      </w:r>
      <w:r w:rsidR="008A4026">
        <w:rPr>
          <w:rFonts w:ascii="Times New Roman" w:hAnsi="Times New Roman" w:cs="Times New Roman"/>
          <w:sz w:val="24"/>
          <w:szCs w:val="24"/>
        </w:rPr>
        <w:t>na mesma data</w:t>
      </w:r>
      <w:r w:rsidR="00A830F1">
        <w:rPr>
          <w:rStyle w:val="Refdenotaderodap"/>
          <w:rFonts w:ascii="Times New Roman" w:hAnsi="Times New Roman" w:cs="Times New Roman"/>
          <w:sz w:val="24"/>
          <w:szCs w:val="24"/>
        </w:rPr>
        <w:footnoteReference w:id="8"/>
      </w:r>
      <w:r w:rsidR="009447E5">
        <w:rPr>
          <w:rFonts w:ascii="Times New Roman" w:hAnsi="Times New Roman" w:cs="Times New Roman"/>
          <w:sz w:val="24"/>
          <w:szCs w:val="24"/>
        </w:rPr>
        <w:t>,</w:t>
      </w:r>
      <w:r w:rsidR="008A4026">
        <w:rPr>
          <w:rFonts w:ascii="Times New Roman" w:hAnsi="Times New Roman" w:cs="Times New Roman"/>
          <w:sz w:val="24"/>
          <w:szCs w:val="24"/>
        </w:rPr>
        <w:t xml:space="preserve"> </w:t>
      </w:r>
      <w:r w:rsidR="00E57F8D" w:rsidRPr="00E218C1">
        <w:rPr>
          <w:rFonts w:ascii="Times New Roman" w:hAnsi="Times New Roman" w:cs="Times New Roman"/>
          <w:sz w:val="24"/>
          <w:szCs w:val="24"/>
        </w:rPr>
        <w:t>a União Europeia avançou mais</w:t>
      </w:r>
      <w:r w:rsidR="00E57F8D">
        <w:rPr>
          <w:rFonts w:ascii="Times New Roman" w:hAnsi="Times New Roman" w:cs="Times New Roman"/>
          <w:sz w:val="24"/>
          <w:szCs w:val="24"/>
        </w:rPr>
        <w:t xml:space="preserve"> além</w:t>
      </w:r>
      <w:r w:rsidR="00E57F8D" w:rsidRPr="00E218C1">
        <w:rPr>
          <w:rFonts w:ascii="Times New Roman" w:hAnsi="Times New Roman" w:cs="Times New Roman"/>
          <w:sz w:val="24"/>
          <w:szCs w:val="24"/>
        </w:rPr>
        <w:t xml:space="preserve">. </w:t>
      </w:r>
      <w:r w:rsidR="003F3DB1">
        <w:rPr>
          <w:rFonts w:ascii="Times New Roman" w:hAnsi="Times New Roman" w:cs="Times New Roman"/>
          <w:sz w:val="24"/>
          <w:szCs w:val="24"/>
        </w:rPr>
        <w:t xml:space="preserve">A Comissão Europeia apresentou </w:t>
      </w:r>
      <w:r w:rsidR="00E57F8D" w:rsidRPr="00E218C1">
        <w:rPr>
          <w:rFonts w:ascii="Times New Roman" w:hAnsi="Times New Roman" w:cs="Times New Roman"/>
          <w:sz w:val="24"/>
          <w:szCs w:val="24"/>
        </w:rPr>
        <w:t xml:space="preserve">a 21 de </w:t>
      </w:r>
      <w:r w:rsidR="00F93753" w:rsidRPr="00E218C1">
        <w:rPr>
          <w:rFonts w:ascii="Times New Roman" w:hAnsi="Times New Roman" w:cs="Times New Roman"/>
          <w:sz w:val="24"/>
          <w:szCs w:val="24"/>
        </w:rPr>
        <w:t>abril</w:t>
      </w:r>
      <w:r w:rsidR="00E57F8D" w:rsidRPr="00E218C1">
        <w:rPr>
          <w:rFonts w:ascii="Times New Roman" w:hAnsi="Times New Roman" w:cs="Times New Roman"/>
          <w:sz w:val="24"/>
          <w:szCs w:val="24"/>
        </w:rPr>
        <w:t xml:space="preserve"> de 2021 uma Proposta de Regulamento </w:t>
      </w:r>
      <w:r w:rsidR="004337C4">
        <w:rPr>
          <w:rFonts w:ascii="Times New Roman" w:hAnsi="Times New Roman" w:cs="Times New Roman"/>
          <w:sz w:val="24"/>
          <w:szCs w:val="24"/>
        </w:rPr>
        <w:t>do</w:t>
      </w:r>
      <w:r w:rsidR="003F3DB1" w:rsidRPr="00E218C1">
        <w:rPr>
          <w:rFonts w:ascii="Times New Roman" w:hAnsi="Times New Roman" w:cs="Times New Roman"/>
          <w:sz w:val="24"/>
          <w:szCs w:val="24"/>
        </w:rPr>
        <w:t xml:space="preserve"> Parlamento Europeu e </w:t>
      </w:r>
      <w:r w:rsidR="004337C4">
        <w:rPr>
          <w:rFonts w:ascii="Times New Roman" w:hAnsi="Times New Roman" w:cs="Times New Roman"/>
          <w:sz w:val="24"/>
          <w:szCs w:val="24"/>
        </w:rPr>
        <w:t>d</w:t>
      </w:r>
      <w:r w:rsidR="003F3DB1" w:rsidRPr="00E218C1">
        <w:rPr>
          <w:rFonts w:ascii="Times New Roman" w:hAnsi="Times New Roman" w:cs="Times New Roman"/>
          <w:sz w:val="24"/>
          <w:szCs w:val="24"/>
        </w:rPr>
        <w:t xml:space="preserve">o Conselho </w:t>
      </w:r>
      <w:r w:rsidR="00E57F8D" w:rsidRPr="00E218C1">
        <w:rPr>
          <w:rFonts w:ascii="Times New Roman" w:hAnsi="Times New Roman" w:cs="Times New Roman"/>
          <w:sz w:val="24"/>
          <w:szCs w:val="24"/>
        </w:rPr>
        <w:t>sobre Inteligência Artificial (</w:t>
      </w:r>
      <w:r w:rsidR="00E57F8D" w:rsidRPr="00866846">
        <w:rPr>
          <w:rFonts w:ascii="Times New Roman" w:hAnsi="Times New Roman" w:cs="Times New Roman"/>
          <w:i/>
          <w:iCs/>
          <w:sz w:val="24"/>
          <w:szCs w:val="24"/>
        </w:rPr>
        <w:t xml:space="preserve">Artificial </w:t>
      </w:r>
      <w:proofErr w:type="spellStart"/>
      <w:r w:rsidR="00E57F8D" w:rsidRPr="00866846">
        <w:rPr>
          <w:rFonts w:ascii="Times New Roman" w:hAnsi="Times New Roman" w:cs="Times New Roman"/>
          <w:i/>
          <w:iCs/>
          <w:sz w:val="24"/>
          <w:szCs w:val="24"/>
        </w:rPr>
        <w:t>Intelligence</w:t>
      </w:r>
      <w:proofErr w:type="spellEnd"/>
      <w:r w:rsidR="00E57F8D" w:rsidRPr="00866846">
        <w:rPr>
          <w:rFonts w:ascii="Times New Roman" w:hAnsi="Times New Roman" w:cs="Times New Roman"/>
          <w:i/>
          <w:iCs/>
          <w:sz w:val="24"/>
          <w:szCs w:val="24"/>
        </w:rPr>
        <w:t xml:space="preserve"> </w:t>
      </w:r>
      <w:proofErr w:type="spellStart"/>
      <w:r w:rsidR="00E57F8D" w:rsidRPr="00866846">
        <w:rPr>
          <w:rFonts w:ascii="Times New Roman" w:hAnsi="Times New Roman" w:cs="Times New Roman"/>
          <w:i/>
          <w:iCs/>
          <w:sz w:val="24"/>
          <w:szCs w:val="24"/>
        </w:rPr>
        <w:t>Act</w:t>
      </w:r>
      <w:proofErr w:type="spellEnd"/>
      <w:r w:rsidR="00E57F8D" w:rsidRPr="00E218C1">
        <w:rPr>
          <w:rFonts w:ascii="Times New Roman" w:hAnsi="Times New Roman" w:cs="Times New Roman"/>
          <w:sz w:val="24"/>
          <w:szCs w:val="24"/>
        </w:rPr>
        <w:t>)</w:t>
      </w:r>
      <w:r w:rsidR="00E57F8D">
        <w:rPr>
          <w:rStyle w:val="Refdenotaderodap"/>
          <w:rFonts w:ascii="Times New Roman" w:hAnsi="Times New Roman" w:cs="Times New Roman"/>
          <w:sz w:val="24"/>
          <w:szCs w:val="24"/>
        </w:rPr>
        <w:footnoteReference w:id="9"/>
      </w:r>
      <w:r w:rsidR="00E54DCF">
        <w:rPr>
          <w:rFonts w:ascii="Times New Roman" w:hAnsi="Times New Roman" w:cs="Times New Roman"/>
          <w:sz w:val="24"/>
          <w:szCs w:val="24"/>
        </w:rPr>
        <w:t>, de ora em diante designada como PRIA</w:t>
      </w:r>
      <w:r w:rsidR="00E57F8D" w:rsidRPr="00E218C1">
        <w:rPr>
          <w:rFonts w:ascii="Times New Roman" w:hAnsi="Times New Roman" w:cs="Times New Roman"/>
          <w:sz w:val="24"/>
          <w:szCs w:val="24"/>
        </w:rPr>
        <w:t>.</w:t>
      </w:r>
      <w:r w:rsidR="00866846">
        <w:rPr>
          <w:rFonts w:ascii="Times New Roman" w:hAnsi="Times New Roman" w:cs="Times New Roman"/>
          <w:sz w:val="24"/>
          <w:szCs w:val="24"/>
        </w:rPr>
        <w:t xml:space="preserve"> </w:t>
      </w:r>
      <w:r w:rsidR="0054135A">
        <w:rPr>
          <w:rFonts w:ascii="Times New Roman" w:hAnsi="Times New Roman" w:cs="Times New Roman"/>
          <w:sz w:val="24"/>
          <w:szCs w:val="24"/>
        </w:rPr>
        <w:t>Esta proposta “</w:t>
      </w:r>
      <w:r w:rsidR="0054135A" w:rsidRPr="0054135A">
        <w:rPr>
          <w:rFonts w:ascii="Times New Roman" w:hAnsi="Times New Roman" w:cs="Times New Roman"/>
          <w:sz w:val="24"/>
          <w:szCs w:val="24"/>
        </w:rPr>
        <w:t>é um elemento fundamental das políticas da UE destinadas a promover o desenvolvimento e a adoção, no mercado único, de uma IA segura e lícita que respeite os direitos fundamentais</w:t>
      </w:r>
      <w:r w:rsidR="0054135A">
        <w:rPr>
          <w:rFonts w:ascii="Times New Roman" w:hAnsi="Times New Roman" w:cs="Times New Roman"/>
          <w:sz w:val="24"/>
          <w:szCs w:val="24"/>
        </w:rPr>
        <w:t xml:space="preserve"> (…) </w:t>
      </w:r>
      <w:r w:rsidR="0054135A" w:rsidRPr="0054135A">
        <w:rPr>
          <w:rFonts w:ascii="Times New Roman" w:hAnsi="Times New Roman" w:cs="Times New Roman"/>
          <w:sz w:val="24"/>
          <w:szCs w:val="24"/>
        </w:rPr>
        <w:t xml:space="preserve">segue uma abordagem baseada no risco e estabelece para a IA um quadro jurídico horizontal uniforme que visa garantir </w:t>
      </w:r>
      <w:r w:rsidR="0054135A" w:rsidRPr="0054135A">
        <w:rPr>
          <w:rFonts w:ascii="Times New Roman" w:hAnsi="Times New Roman" w:cs="Times New Roman"/>
          <w:sz w:val="24"/>
          <w:szCs w:val="24"/>
        </w:rPr>
        <w:lastRenderedPageBreak/>
        <w:t xml:space="preserve">a segurança jurídica </w:t>
      </w:r>
      <w:r w:rsidR="00945F64">
        <w:rPr>
          <w:rFonts w:ascii="Times New Roman" w:hAnsi="Times New Roman" w:cs="Times New Roman"/>
          <w:sz w:val="24"/>
          <w:szCs w:val="24"/>
        </w:rPr>
        <w:t xml:space="preserve">(…) </w:t>
      </w:r>
      <w:r w:rsidR="0054135A" w:rsidRPr="0054135A">
        <w:rPr>
          <w:rFonts w:ascii="Times New Roman" w:hAnsi="Times New Roman" w:cs="Times New Roman"/>
          <w:sz w:val="24"/>
          <w:szCs w:val="24"/>
        </w:rPr>
        <w:t>visa promover o investimento e a inovação no domínio da IA, reforçar a governação e a aplicação efetiva da legislação em vigor em matéria de direitos fundamentais e segurança e facilitar o desenvolvimento de um mercado único para as aplicações de IA</w:t>
      </w:r>
      <w:r w:rsidR="0054135A">
        <w:rPr>
          <w:rFonts w:ascii="Times New Roman" w:hAnsi="Times New Roman" w:cs="Times New Roman"/>
          <w:sz w:val="24"/>
          <w:szCs w:val="24"/>
        </w:rPr>
        <w:t>”</w:t>
      </w:r>
      <w:r w:rsidR="00945F64">
        <w:rPr>
          <w:rStyle w:val="Refdenotaderodap"/>
          <w:rFonts w:ascii="Times New Roman" w:hAnsi="Times New Roman" w:cs="Times New Roman"/>
          <w:sz w:val="24"/>
          <w:szCs w:val="24"/>
        </w:rPr>
        <w:footnoteReference w:id="10"/>
      </w:r>
      <w:r w:rsidR="0054135A" w:rsidRPr="0054135A">
        <w:rPr>
          <w:rFonts w:ascii="Times New Roman" w:hAnsi="Times New Roman" w:cs="Times New Roman"/>
          <w:sz w:val="24"/>
          <w:szCs w:val="24"/>
        </w:rPr>
        <w:t>.</w:t>
      </w:r>
    </w:p>
    <w:p w14:paraId="1A6126F1" w14:textId="2255A545" w:rsidR="008C6C70" w:rsidRDefault="00D2536E" w:rsidP="008C6C70">
      <w:pPr>
        <w:spacing w:line="360" w:lineRule="auto"/>
        <w:ind w:firstLine="426"/>
        <w:jc w:val="both"/>
        <w:rPr>
          <w:ins w:id="433" w:author="Andreia Barbosa" w:date="2024-03-18T12:55:00Z"/>
          <w:rFonts w:ascii="Times New Roman" w:hAnsi="Times New Roman" w:cs="Times New Roman"/>
          <w:sz w:val="24"/>
          <w:szCs w:val="24"/>
        </w:rPr>
      </w:pPr>
      <w:r>
        <w:rPr>
          <w:rFonts w:ascii="Times New Roman" w:hAnsi="Times New Roman" w:cs="Times New Roman"/>
          <w:sz w:val="24"/>
          <w:szCs w:val="24"/>
        </w:rPr>
        <w:t>Após novo período de diálogo e de auscultação, a PRIA foi recentemente alvo de alterações, decorrentes do acordo provisório atingido em 9 de dezembro de 2023 pelo Conselho e pelo Parlamento e que se assume como “uma conquista histórica” e “um passo gigante para o futuro”, conseguindo “</w:t>
      </w:r>
      <w:r w:rsidRPr="001F39BB">
        <w:rPr>
          <w:rFonts w:ascii="Times New Roman" w:hAnsi="Times New Roman" w:cs="Times New Roman"/>
          <w:sz w:val="24"/>
          <w:szCs w:val="24"/>
        </w:rPr>
        <w:t xml:space="preserve">manter um equilíbrio extremamente delicado: impulsionar a inovação e a adoção da inteligência artificial em toda a Europa, respeitando em pleno os direitos fundamentais dos </w:t>
      </w:r>
      <w:r>
        <w:rPr>
          <w:rFonts w:ascii="Times New Roman" w:hAnsi="Times New Roman" w:cs="Times New Roman"/>
          <w:sz w:val="24"/>
          <w:szCs w:val="24"/>
        </w:rPr>
        <w:t xml:space="preserve">(…) </w:t>
      </w:r>
      <w:r w:rsidRPr="001F39BB">
        <w:rPr>
          <w:rFonts w:ascii="Times New Roman" w:hAnsi="Times New Roman" w:cs="Times New Roman"/>
          <w:sz w:val="24"/>
          <w:szCs w:val="24"/>
        </w:rPr>
        <w:t>cidadãos</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11"/>
      </w:r>
      <w:del w:id="434" w:author="Andreia Barbosa" w:date="2024-03-18T12:54:00Z">
        <w:r w:rsidDel="008C6C70">
          <w:rPr>
            <w:rFonts w:ascii="Times New Roman" w:hAnsi="Times New Roman" w:cs="Times New Roman"/>
            <w:sz w:val="24"/>
            <w:szCs w:val="24"/>
          </w:rPr>
          <w:delText xml:space="preserve"> (de ora em diante designada como N-PRIA: Nova Proposta de Regulamento da Inteligência Artificial</w:delText>
        </w:r>
      </w:del>
      <w:del w:id="435" w:author="Andreia Barbosa" w:date="2024-03-18T12:56:00Z">
        <w:r w:rsidR="00D42EF5" w:rsidDel="008C6C70">
          <w:rPr>
            <w:rStyle w:val="Refdenotaderodap"/>
            <w:rFonts w:ascii="Times New Roman" w:hAnsi="Times New Roman" w:cs="Times New Roman"/>
            <w:sz w:val="24"/>
            <w:szCs w:val="24"/>
          </w:rPr>
          <w:footnoteReference w:id="12"/>
        </w:r>
      </w:del>
      <w:del w:id="442" w:author="Andreia Barbosa" w:date="2024-03-18T12:54:00Z">
        <w:r w:rsidDel="008C6C70">
          <w:rPr>
            <w:rFonts w:ascii="Times New Roman" w:hAnsi="Times New Roman" w:cs="Times New Roman"/>
            <w:sz w:val="24"/>
            <w:szCs w:val="24"/>
          </w:rPr>
          <w:delText>)</w:delText>
        </w:r>
      </w:del>
      <w:r>
        <w:rPr>
          <w:rFonts w:ascii="Times New Roman" w:hAnsi="Times New Roman" w:cs="Times New Roman"/>
          <w:sz w:val="24"/>
          <w:szCs w:val="24"/>
        </w:rPr>
        <w:t>.</w:t>
      </w:r>
      <w:ins w:id="443" w:author="Andreia Barbosa" w:date="2024-03-18T12:54:00Z">
        <w:r w:rsidR="008C6C70">
          <w:rPr>
            <w:rFonts w:ascii="Times New Roman" w:hAnsi="Times New Roman" w:cs="Times New Roman"/>
            <w:sz w:val="24"/>
            <w:szCs w:val="24"/>
          </w:rPr>
          <w:t xml:space="preserve"> No dia 13 de março de 2024, o Parlamento europeu aprovou o Regulamento sobre Inteligência Artificial (</w:t>
        </w:r>
        <w:r w:rsidR="008C6C70">
          <w:rPr>
            <w:rFonts w:ascii="Times New Roman" w:hAnsi="Times New Roman" w:cs="Times New Roman"/>
            <w:i/>
            <w:iCs/>
            <w:sz w:val="24"/>
            <w:szCs w:val="24"/>
          </w:rPr>
          <w:t xml:space="preserve">Artificial </w:t>
        </w:r>
        <w:proofErr w:type="spellStart"/>
        <w:r w:rsidR="008C6C70">
          <w:rPr>
            <w:rFonts w:ascii="Times New Roman" w:hAnsi="Times New Roman" w:cs="Times New Roman"/>
            <w:i/>
            <w:iCs/>
            <w:sz w:val="24"/>
            <w:szCs w:val="24"/>
          </w:rPr>
          <w:t>Intelligence</w:t>
        </w:r>
        <w:proofErr w:type="spellEnd"/>
        <w:r w:rsidR="008C6C70">
          <w:rPr>
            <w:rFonts w:ascii="Times New Roman" w:hAnsi="Times New Roman" w:cs="Times New Roman"/>
            <w:i/>
            <w:iCs/>
            <w:sz w:val="24"/>
            <w:szCs w:val="24"/>
          </w:rPr>
          <w:t xml:space="preserve"> </w:t>
        </w:r>
        <w:proofErr w:type="spellStart"/>
        <w:r w:rsidR="008C6C70">
          <w:rPr>
            <w:rFonts w:ascii="Times New Roman" w:hAnsi="Times New Roman" w:cs="Times New Roman"/>
            <w:i/>
            <w:iCs/>
            <w:sz w:val="24"/>
            <w:szCs w:val="24"/>
          </w:rPr>
          <w:t>Act</w:t>
        </w:r>
        <w:proofErr w:type="spellEnd"/>
        <w:r w:rsidR="008C6C70">
          <w:rPr>
            <w:rFonts w:ascii="Times New Roman" w:hAnsi="Times New Roman" w:cs="Times New Roman"/>
            <w:sz w:val="24"/>
            <w:szCs w:val="24"/>
          </w:rPr>
          <w:t>)</w:t>
        </w:r>
      </w:ins>
      <w:ins w:id="444" w:author="Andreia Barbosa" w:date="2024-03-18T12:55:00Z">
        <w:r w:rsidR="008C6C70">
          <w:rPr>
            <w:rFonts w:ascii="Times New Roman" w:hAnsi="Times New Roman" w:cs="Times New Roman"/>
            <w:sz w:val="24"/>
            <w:szCs w:val="24"/>
          </w:rPr>
          <w:t>, doravante designado RIA</w:t>
        </w:r>
      </w:ins>
      <w:ins w:id="445" w:author="Andreia Barbosa" w:date="2024-03-18T12:56:00Z">
        <w:r w:rsidR="008C6C70">
          <w:rPr>
            <w:rStyle w:val="Refdenotaderodap"/>
            <w:rFonts w:ascii="Times New Roman" w:hAnsi="Times New Roman" w:cs="Times New Roman"/>
            <w:sz w:val="24"/>
            <w:szCs w:val="24"/>
          </w:rPr>
          <w:footnoteReference w:id="13"/>
        </w:r>
      </w:ins>
      <w:ins w:id="455" w:author="Andreia Barbosa" w:date="2024-03-18T12:54:00Z">
        <w:r w:rsidR="008C6C70">
          <w:rPr>
            <w:rFonts w:ascii="Times New Roman" w:hAnsi="Times New Roman" w:cs="Times New Roman"/>
            <w:sz w:val="24"/>
            <w:szCs w:val="24"/>
          </w:rPr>
          <w:t xml:space="preserve">. </w:t>
        </w:r>
      </w:ins>
      <w:del w:id="456" w:author="Andreia Barbosa" w:date="2024-03-18T12:54:00Z">
        <w:r w:rsidR="005E5912" w:rsidDel="008C6C70">
          <w:rPr>
            <w:rFonts w:ascii="Times New Roman" w:hAnsi="Times New Roman" w:cs="Times New Roman"/>
            <w:sz w:val="24"/>
            <w:szCs w:val="24"/>
          </w:rPr>
          <w:delText xml:space="preserve"> </w:delText>
        </w:r>
      </w:del>
    </w:p>
    <w:p w14:paraId="7311A580" w14:textId="6975F848" w:rsidR="00D2536E" w:rsidRDefault="005E5912" w:rsidP="008C6C70">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De entre as alterações</w:t>
      </w:r>
      <w:r w:rsidR="00766D97">
        <w:rPr>
          <w:rFonts w:ascii="Times New Roman" w:hAnsi="Times New Roman" w:cs="Times New Roman"/>
          <w:sz w:val="24"/>
          <w:szCs w:val="24"/>
        </w:rPr>
        <w:t xml:space="preserve"> acordadas</w:t>
      </w:r>
      <w:ins w:id="457" w:author="Andreia Barbosa" w:date="2024-03-18T12:54:00Z">
        <w:r w:rsidR="008C6C70">
          <w:rPr>
            <w:rFonts w:ascii="Times New Roman" w:hAnsi="Times New Roman" w:cs="Times New Roman"/>
            <w:sz w:val="24"/>
            <w:szCs w:val="24"/>
          </w:rPr>
          <w:t xml:space="preserve"> perante a versão </w:t>
        </w:r>
      </w:ins>
      <w:ins w:id="458" w:author="Andreia Barbosa" w:date="2024-03-18T12:55:00Z">
        <w:r w:rsidR="008C6C70">
          <w:rPr>
            <w:rFonts w:ascii="Times New Roman" w:hAnsi="Times New Roman" w:cs="Times New Roman"/>
            <w:sz w:val="24"/>
            <w:szCs w:val="24"/>
          </w:rPr>
          <w:t>anterior</w:t>
        </w:r>
      </w:ins>
      <w:r w:rsidR="00766D97">
        <w:rPr>
          <w:rFonts w:ascii="Times New Roman" w:hAnsi="Times New Roman" w:cs="Times New Roman"/>
          <w:sz w:val="24"/>
          <w:szCs w:val="24"/>
        </w:rPr>
        <w:t xml:space="preserve">, </w:t>
      </w:r>
      <w:r w:rsidR="00BD6545">
        <w:rPr>
          <w:rFonts w:ascii="Times New Roman" w:hAnsi="Times New Roman" w:cs="Times New Roman"/>
          <w:sz w:val="24"/>
          <w:szCs w:val="24"/>
        </w:rPr>
        <w:t xml:space="preserve">por exemplo, </w:t>
      </w:r>
      <w:r w:rsidR="00766D97">
        <w:rPr>
          <w:rFonts w:ascii="Times New Roman" w:hAnsi="Times New Roman" w:cs="Times New Roman"/>
          <w:sz w:val="24"/>
          <w:szCs w:val="24"/>
        </w:rPr>
        <w:t>destaca</w:t>
      </w:r>
      <w:r w:rsidR="00255AA4">
        <w:rPr>
          <w:rFonts w:ascii="Times New Roman" w:hAnsi="Times New Roman" w:cs="Times New Roman"/>
          <w:sz w:val="24"/>
          <w:szCs w:val="24"/>
        </w:rPr>
        <w:t>mos</w:t>
      </w:r>
      <w:r w:rsidR="00766D97">
        <w:rPr>
          <w:rFonts w:ascii="Times New Roman" w:hAnsi="Times New Roman" w:cs="Times New Roman"/>
          <w:sz w:val="24"/>
          <w:szCs w:val="24"/>
        </w:rPr>
        <w:t xml:space="preserve"> o facto de </w:t>
      </w:r>
      <w:del w:id="459" w:author="Andreia Barbosa" w:date="2024-03-18T12:57:00Z">
        <w:r w:rsidR="00766D97" w:rsidDel="008C6C70">
          <w:rPr>
            <w:rFonts w:ascii="Times New Roman" w:hAnsi="Times New Roman" w:cs="Times New Roman"/>
            <w:sz w:val="24"/>
            <w:szCs w:val="24"/>
          </w:rPr>
          <w:delText>a NPRIA</w:delText>
        </w:r>
      </w:del>
      <w:ins w:id="460" w:author="Andreia Barbosa" w:date="2024-03-18T12:57:00Z">
        <w:r w:rsidR="008C6C70">
          <w:rPr>
            <w:rFonts w:ascii="Times New Roman" w:hAnsi="Times New Roman" w:cs="Times New Roman"/>
            <w:sz w:val="24"/>
            <w:szCs w:val="24"/>
          </w:rPr>
          <w:t>o RIA</w:t>
        </w:r>
      </w:ins>
      <w:r w:rsidR="00766D97">
        <w:rPr>
          <w:rFonts w:ascii="Times New Roman" w:hAnsi="Times New Roman" w:cs="Times New Roman"/>
          <w:sz w:val="24"/>
          <w:szCs w:val="24"/>
        </w:rPr>
        <w:t xml:space="preserve"> excluir do seu âmbito de aplicação a segurança nacional</w:t>
      </w:r>
      <w:r w:rsidR="00D82708">
        <w:rPr>
          <w:rFonts w:ascii="Times New Roman" w:hAnsi="Times New Roman" w:cs="Times New Roman"/>
          <w:sz w:val="24"/>
          <w:szCs w:val="24"/>
        </w:rPr>
        <w:t xml:space="preserve">; </w:t>
      </w:r>
      <w:r w:rsidR="008009B4">
        <w:rPr>
          <w:rFonts w:ascii="Times New Roman" w:hAnsi="Times New Roman" w:cs="Times New Roman"/>
          <w:sz w:val="24"/>
          <w:szCs w:val="24"/>
        </w:rPr>
        <w:t xml:space="preserve">ter </w:t>
      </w:r>
      <w:r w:rsidR="00CD145D">
        <w:rPr>
          <w:rFonts w:ascii="Times New Roman" w:hAnsi="Times New Roman" w:cs="Times New Roman"/>
          <w:sz w:val="24"/>
          <w:szCs w:val="24"/>
        </w:rPr>
        <w:t xml:space="preserve">atualizado </w:t>
      </w:r>
      <w:r w:rsidR="008009B4">
        <w:rPr>
          <w:rFonts w:ascii="Times New Roman" w:hAnsi="Times New Roman" w:cs="Times New Roman"/>
          <w:sz w:val="24"/>
          <w:szCs w:val="24"/>
        </w:rPr>
        <w:t>o conceito de IA</w:t>
      </w:r>
      <w:r w:rsidR="00CD145D">
        <w:rPr>
          <w:rFonts w:ascii="Times New Roman" w:hAnsi="Times New Roman" w:cs="Times New Roman"/>
          <w:sz w:val="24"/>
          <w:szCs w:val="24"/>
        </w:rPr>
        <w:t xml:space="preserve">; ter incluído </w:t>
      </w:r>
      <w:r w:rsidR="00CE1408">
        <w:rPr>
          <w:rFonts w:ascii="Times New Roman" w:hAnsi="Times New Roman" w:cs="Times New Roman"/>
          <w:sz w:val="24"/>
          <w:szCs w:val="24"/>
        </w:rPr>
        <w:t xml:space="preserve">mais sistemas </w:t>
      </w:r>
      <w:r w:rsidR="00CD145D">
        <w:rPr>
          <w:rFonts w:ascii="Times New Roman" w:hAnsi="Times New Roman" w:cs="Times New Roman"/>
          <w:sz w:val="24"/>
          <w:szCs w:val="24"/>
        </w:rPr>
        <w:t>na lista de sistema de IA proibidos</w:t>
      </w:r>
      <w:r w:rsidR="00601B5D">
        <w:rPr>
          <w:rFonts w:ascii="Times New Roman" w:hAnsi="Times New Roman" w:cs="Times New Roman"/>
          <w:sz w:val="24"/>
          <w:szCs w:val="24"/>
        </w:rPr>
        <w:t xml:space="preserve"> e na lista de sistemas de alto risco, etc</w:t>
      </w:r>
      <w:r w:rsidR="00766D97">
        <w:rPr>
          <w:rFonts w:ascii="Times New Roman" w:hAnsi="Times New Roman" w:cs="Times New Roman"/>
          <w:sz w:val="24"/>
          <w:szCs w:val="24"/>
        </w:rPr>
        <w:t>.</w:t>
      </w:r>
      <w:r w:rsidR="008C6C70">
        <w:rPr>
          <w:rFonts w:ascii="Times New Roman" w:hAnsi="Times New Roman" w:cs="Times New Roman"/>
          <w:sz w:val="24"/>
          <w:szCs w:val="24"/>
        </w:rPr>
        <w:t xml:space="preserve"> </w:t>
      </w:r>
    </w:p>
    <w:p w14:paraId="0707075B" w14:textId="5450C72B" w:rsidR="00D2536E" w:rsidRDefault="00255AA4" w:rsidP="00D2536E">
      <w:pPr>
        <w:spacing w:line="360" w:lineRule="auto"/>
        <w:ind w:firstLine="426"/>
        <w:jc w:val="both"/>
        <w:rPr>
          <w:rFonts w:ascii="Times New Roman" w:hAnsi="Times New Roman" w:cs="Times New Roman"/>
          <w:sz w:val="24"/>
          <w:szCs w:val="24"/>
          <w:lang w:val="en-US"/>
        </w:rPr>
      </w:pPr>
      <w:r>
        <w:rPr>
          <w:rFonts w:ascii="Times New Roman" w:hAnsi="Times New Roman" w:cs="Times New Roman"/>
          <w:sz w:val="24"/>
          <w:szCs w:val="24"/>
        </w:rPr>
        <w:t>Assim, o</w:t>
      </w:r>
      <w:r w:rsidR="00D2536E">
        <w:rPr>
          <w:rFonts w:ascii="Times New Roman" w:hAnsi="Times New Roman" w:cs="Times New Roman"/>
          <w:sz w:val="24"/>
          <w:szCs w:val="24"/>
        </w:rPr>
        <w:t xml:space="preserve"> </w:t>
      </w:r>
      <w:r w:rsidR="00D2536E" w:rsidRPr="00E218C1">
        <w:rPr>
          <w:rFonts w:ascii="Times New Roman" w:hAnsi="Times New Roman" w:cs="Times New Roman"/>
          <w:sz w:val="24"/>
          <w:szCs w:val="24"/>
        </w:rPr>
        <w:t>art</w:t>
      </w:r>
      <w:r w:rsidR="00D2536E">
        <w:rPr>
          <w:rFonts w:ascii="Times New Roman" w:hAnsi="Times New Roman" w:cs="Times New Roman"/>
          <w:sz w:val="24"/>
          <w:szCs w:val="24"/>
        </w:rPr>
        <w:t>.</w:t>
      </w:r>
      <w:r w:rsidR="00D2536E" w:rsidRPr="00E218C1">
        <w:rPr>
          <w:rFonts w:ascii="Times New Roman" w:hAnsi="Times New Roman" w:cs="Times New Roman"/>
          <w:sz w:val="24"/>
          <w:szCs w:val="24"/>
        </w:rPr>
        <w:t xml:space="preserve"> 3</w:t>
      </w:r>
      <w:r w:rsidR="00D2536E">
        <w:rPr>
          <w:rFonts w:ascii="Times New Roman" w:hAnsi="Times New Roman" w:cs="Times New Roman"/>
          <w:sz w:val="24"/>
          <w:szCs w:val="24"/>
        </w:rPr>
        <w:t>.º</w:t>
      </w:r>
      <w:r w:rsidR="00410EB1">
        <w:rPr>
          <w:rFonts w:ascii="Times New Roman" w:hAnsi="Times New Roman" w:cs="Times New Roman"/>
          <w:sz w:val="24"/>
          <w:szCs w:val="24"/>
        </w:rPr>
        <w:t xml:space="preserve">, al. </w:t>
      </w:r>
      <w:r w:rsidR="00D2536E">
        <w:rPr>
          <w:rFonts w:ascii="Times New Roman" w:hAnsi="Times New Roman" w:cs="Times New Roman"/>
          <w:sz w:val="24"/>
          <w:szCs w:val="24"/>
        </w:rPr>
        <w:t>1),</w:t>
      </w:r>
      <w:r w:rsidR="00D2536E" w:rsidRPr="00E218C1">
        <w:rPr>
          <w:rFonts w:ascii="Times New Roman" w:hAnsi="Times New Roman" w:cs="Times New Roman"/>
          <w:sz w:val="24"/>
          <w:szCs w:val="24"/>
        </w:rPr>
        <w:t xml:space="preserve"> </w:t>
      </w:r>
      <w:r w:rsidR="00D2536E">
        <w:rPr>
          <w:rFonts w:ascii="Times New Roman" w:hAnsi="Times New Roman" w:cs="Times New Roman"/>
          <w:sz w:val="24"/>
          <w:szCs w:val="24"/>
        </w:rPr>
        <w:t>na redação de 2021 (PRIA)</w:t>
      </w:r>
      <w:r w:rsidR="009C49F1">
        <w:rPr>
          <w:rFonts w:ascii="Times New Roman" w:hAnsi="Times New Roman" w:cs="Times New Roman"/>
          <w:sz w:val="24"/>
          <w:szCs w:val="24"/>
        </w:rPr>
        <w:t>,</w:t>
      </w:r>
      <w:r w:rsidR="00D2536E">
        <w:rPr>
          <w:rFonts w:ascii="Times New Roman" w:hAnsi="Times New Roman" w:cs="Times New Roman"/>
          <w:sz w:val="24"/>
          <w:szCs w:val="24"/>
        </w:rPr>
        <w:t xml:space="preserve"> </w:t>
      </w:r>
      <w:r w:rsidR="00D2536E" w:rsidRPr="00E218C1">
        <w:rPr>
          <w:rFonts w:ascii="Times New Roman" w:hAnsi="Times New Roman" w:cs="Times New Roman"/>
          <w:sz w:val="24"/>
          <w:szCs w:val="24"/>
        </w:rPr>
        <w:t>defin</w:t>
      </w:r>
      <w:r w:rsidR="00D2536E">
        <w:rPr>
          <w:rFonts w:ascii="Times New Roman" w:hAnsi="Times New Roman" w:cs="Times New Roman"/>
          <w:sz w:val="24"/>
          <w:szCs w:val="24"/>
        </w:rPr>
        <w:t>ia</w:t>
      </w:r>
      <w:r w:rsidR="00D2536E" w:rsidRPr="00E218C1">
        <w:rPr>
          <w:rFonts w:ascii="Times New Roman" w:hAnsi="Times New Roman" w:cs="Times New Roman"/>
          <w:sz w:val="24"/>
          <w:szCs w:val="24"/>
        </w:rPr>
        <w:t xml:space="preserve"> </w:t>
      </w:r>
      <w:r w:rsidR="00D2536E">
        <w:rPr>
          <w:rFonts w:ascii="Times New Roman" w:hAnsi="Times New Roman" w:cs="Times New Roman"/>
          <w:sz w:val="24"/>
          <w:szCs w:val="24"/>
        </w:rPr>
        <w:t>“</w:t>
      </w:r>
      <w:r w:rsidR="00D2536E" w:rsidRPr="00E218C1">
        <w:rPr>
          <w:rFonts w:ascii="Times New Roman" w:hAnsi="Times New Roman" w:cs="Times New Roman"/>
          <w:sz w:val="24"/>
          <w:szCs w:val="24"/>
        </w:rPr>
        <w:t xml:space="preserve">Sistema </w:t>
      </w:r>
      <w:r w:rsidR="00D2536E">
        <w:rPr>
          <w:rFonts w:ascii="Times New Roman" w:hAnsi="Times New Roman" w:cs="Times New Roman"/>
          <w:sz w:val="24"/>
          <w:szCs w:val="24"/>
        </w:rPr>
        <w:t xml:space="preserve">de </w:t>
      </w:r>
      <w:r w:rsidR="00D2536E" w:rsidRPr="00E218C1">
        <w:rPr>
          <w:rFonts w:ascii="Times New Roman" w:hAnsi="Times New Roman" w:cs="Times New Roman"/>
          <w:sz w:val="24"/>
          <w:szCs w:val="24"/>
        </w:rPr>
        <w:t>I</w:t>
      </w:r>
      <w:r w:rsidR="00D2536E">
        <w:rPr>
          <w:rFonts w:ascii="Times New Roman" w:hAnsi="Times New Roman" w:cs="Times New Roman"/>
          <w:sz w:val="24"/>
          <w:szCs w:val="24"/>
        </w:rPr>
        <w:t>A”</w:t>
      </w:r>
      <w:r w:rsidR="00D2536E" w:rsidRPr="00E218C1">
        <w:rPr>
          <w:rFonts w:ascii="Times New Roman" w:hAnsi="Times New Roman" w:cs="Times New Roman"/>
          <w:sz w:val="24"/>
          <w:szCs w:val="24"/>
        </w:rPr>
        <w:t xml:space="preserve"> como </w:t>
      </w:r>
      <w:r w:rsidR="00D2536E">
        <w:rPr>
          <w:rFonts w:ascii="Times New Roman" w:hAnsi="Times New Roman" w:cs="Times New Roman"/>
          <w:sz w:val="24"/>
          <w:szCs w:val="24"/>
        </w:rPr>
        <w:t>“</w:t>
      </w:r>
      <w:r w:rsidR="00D2536E" w:rsidRPr="000F1356">
        <w:rPr>
          <w:rFonts w:ascii="Times New Roman" w:hAnsi="Times New Roman" w:cs="Times New Roman"/>
          <w:sz w:val="24"/>
          <w:szCs w:val="24"/>
        </w:rPr>
        <w:t>um programa informático desenvolvido com uma ou várias das técnicas e abordagens enumeradas no anexo I</w:t>
      </w:r>
      <w:r w:rsidR="00D2536E">
        <w:rPr>
          <w:rStyle w:val="Refdenotaderodap"/>
          <w:rFonts w:ascii="Times New Roman" w:hAnsi="Times New Roman" w:cs="Times New Roman"/>
          <w:sz w:val="24"/>
          <w:szCs w:val="24"/>
        </w:rPr>
        <w:footnoteReference w:id="14"/>
      </w:r>
      <w:r w:rsidR="00D2536E" w:rsidRPr="000F1356">
        <w:rPr>
          <w:rFonts w:ascii="Times New Roman" w:hAnsi="Times New Roman" w:cs="Times New Roman"/>
          <w:sz w:val="24"/>
          <w:szCs w:val="24"/>
        </w:rPr>
        <w:t>, capaz de, tendo em vista um determinado conjunto de objetivos definidos por seres humanos, criar resultados, tais como conteúdos, previsões, recomendações ou decisões, que influenciam os ambientes com os quais interage”.</w:t>
      </w:r>
      <w:r w:rsidR="00D2536E">
        <w:rPr>
          <w:rFonts w:ascii="Times New Roman" w:hAnsi="Times New Roman" w:cs="Times New Roman"/>
          <w:sz w:val="24"/>
          <w:szCs w:val="24"/>
        </w:rPr>
        <w:t xml:space="preserve"> </w:t>
      </w:r>
      <w:ins w:id="461" w:author="Andreia Barbosa" w:date="2024-03-18T12:57:00Z">
        <w:r w:rsidR="008C6C70">
          <w:rPr>
            <w:rFonts w:ascii="Times New Roman" w:hAnsi="Times New Roman" w:cs="Times New Roman"/>
            <w:sz w:val="24"/>
            <w:szCs w:val="24"/>
          </w:rPr>
          <w:t>O RIA</w:t>
        </w:r>
      </w:ins>
      <w:ins w:id="462" w:author="Sónia Moreira" w:date="2024-03-21T12:20:00Z">
        <w:r w:rsidR="008364AB">
          <w:rPr>
            <w:rFonts w:ascii="Times New Roman" w:hAnsi="Times New Roman" w:cs="Times New Roman"/>
            <w:sz w:val="24"/>
            <w:szCs w:val="24"/>
          </w:rPr>
          <w:t xml:space="preserve"> </w:t>
        </w:r>
      </w:ins>
      <w:del w:id="463" w:author="Andreia Barbosa" w:date="2024-03-18T12:57:00Z">
        <w:r w:rsidR="00D2536E" w:rsidDel="008C6C70">
          <w:rPr>
            <w:rFonts w:ascii="Times New Roman" w:hAnsi="Times New Roman" w:cs="Times New Roman"/>
            <w:sz w:val="24"/>
            <w:szCs w:val="24"/>
          </w:rPr>
          <w:delText xml:space="preserve">A N-PRIA </w:delText>
        </w:r>
      </w:del>
      <w:r w:rsidR="00D2536E">
        <w:rPr>
          <w:rFonts w:ascii="Times New Roman" w:hAnsi="Times New Roman" w:cs="Times New Roman"/>
          <w:sz w:val="24"/>
          <w:szCs w:val="24"/>
        </w:rPr>
        <w:t xml:space="preserve">veio atualizar este conceito, na linha do proposto pelo trabalho de organizações internacionais, nomeadamente a </w:t>
      </w:r>
      <w:r w:rsidR="00D2536E" w:rsidRPr="00D82708">
        <w:rPr>
          <w:rFonts w:ascii="Times New Roman" w:hAnsi="Times New Roman" w:cs="Times New Roman"/>
          <w:sz w:val="24"/>
          <w:szCs w:val="24"/>
        </w:rPr>
        <w:t>OCDE</w:t>
      </w:r>
      <w:r w:rsidR="00D2536E">
        <w:rPr>
          <w:rFonts w:ascii="Times New Roman" w:hAnsi="Times New Roman" w:cs="Times New Roman"/>
          <w:sz w:val="24"/>
          <w:szCs w:val="24"/>
        </w:rPr>
        <w:t xml:space="preserve">, a fim de permitir a distinção entre sistemas de </w:t>
      </w:r>
      <w:r w:rsidR="00D2536E">
        <w:rPr>
          <w:rFonts w:ascii="Times New Roman" w:hAnsi="Times New Roman" w:cs="Times New Roman"/>
          <w:sz w:val="24"/>
          <w:szCs w:val="24"/>
        </w:rPr>
        <w:lastRenderedPageBreak/>
        <w:t xml:space="preserve">IA de sistemas de </w:t>
      </w:r>
      <w:r w:rsidR="00D2536E" w:rsidRPr="00B45A50">
        <w:rPr>
          <w:rFonts w:ascii="Times New Roman" w:hAnsi="Times New Roman" w:cs="Times New Roman"/>
          <w:i/>
          <w:iCs/>
          <w:sz w:val="24"/>
          <w:szCs w:val="24"/>
        </w:rPr>
        <w:t>software</w:t>
      </w:r>
      <w:r w:rsidR="00D2536E">
        <w:rPr>
          <w:rFonts w:ascii="Times New Roman" w:hAnsi="Times New Roman" w:cs="Times New Roman"/>
          <w:sz w:val="24"/>
          <w:szCs w:val="24"/>
        </w:rPr>
        <w:t xml:space="preserve"> mais simples. Ou seja, visou-se afastar deste regulamento os sistemas tradicionais de </w:t>
      </w:r>
      <w:r w:rsidR="00D2536E" w:rsidRPr="00DD29AB">
        <w:rPr>
          <w:rFonts w:ascii="Times New Roman" w:hAnsi="Times New Roman" w:cs="Times New Roman"/>
          <w:i/>
          <w:iCs/>
          <w:sz w:val="24"/>
          <w:szCs w:val="24"/>
        </w:rPr>
        <w:t>software</w:t>
      </w:r>
      <w:r w:rsidR="00D2536E">
        <w:rPr>
          <w:rFonts w:ascii="Times New Roman" w:hAnsi="Times New Roman" w:cs="Times New Roman"/>
          <w:sz w:val="24"/>
          <w:szCs w:val="24"/>
        </w:rPr>
        <w:t xml:space="preserve"> e a programação tradicional, que se baseiam apenas nas regras definidas pelas pessoas singulares e que executam operações de forma automática</w:t>
      </w:r>
      <w:r w:rsidR="00D2536E">
        <w:rPr>
          <w:rStyle w:val="Refdenotaderodap"/>
          <w:rFonts w:ascii="Times New Roman" w:hAnsi="Times New Roman" w:cs="Times New Roman"/>
          <w:sz w:val="24"/>
          <w:szCs w:val="24"/>
        </w:rPr>
        <w:footnoteReference w:id="15"/>
      </w:r>
      <w:r w:rsidR="00D2536E">
        <w:rPr>
          <w:rFonts w:ascii="Times New Roman" w:hAnsi="Times New Roman" w:cs="Times New Roman"/>
          <w:sz w:val="24"/>
          <w:szCs w:val="24"/>
        </w:rPr>
        <w:t xml:space="preserve">. </w:t>
      </w:r>
      <w:r w:rsidR="00D2536E" w:rsidRPr="00590FBA">
        <w:rPr>
          <w:rFonts w:ascii="Times New Roman" w:hAnsi="Times New Roman" w:cs="Times New Roman"/>
          <w:sz w:val="24"/>
          <w:szCs w:val="24"/>
          <w:lang w:val="en-US"/>
        </w:rPr>
        <w:t xml:space="preserve">Na nova </w:t>
      </w:r>
      <w:proofErr w:type="spellStart"/>
      <w:r w:rsidR="00D2536E" w:rsidRPr="00590FBA">
        <w:rPr>
          <w:rFonts w:ascii="Times New Roman" w:hAnsi="Times New Roman" w:cs="Times New Roman"/>
          <w:sz w:val="24"/>
          <w:szCs w:val="24"/>
          <w:lang w:val="en-US"/>
        </w:rPr>
        <w:t>redação</w:t>
      </w:r>
      <w:proofErr w:type="spellEnd"/>
      <w:r w:rsidR="00D2536E" w:rsidRPr="00590FBA">
        <w:rPr>
          <w:rFonts w:ascii="Times New Roman" w:hAnsi="Times New Roman" w:cs="Times New Roman"/>
          <w:sz w:val="24"/>
          <w:szCs w:val="24"/>
          <w:lang w:val="en-US"/>
        </w:rPr>
        <w:t xml:space="preserve"> do art. 3.º</w:t>
      </w:r>
      <w:r w:rsidR="00F210BA">
        <w:rPr>
          <w:rFonts w:ascii="Times New Roman" w:hAnsi="Times New Roman" w:cs="Times New Roman"/>
          <w:sz w:val="24"/>
          <w:szCs w:val="24"/>
          <w:lang w:val="en-US"/>
        </w:rPr>
        <w:t xml:space="preserve">, al. </w:t>
      </w:r>
      <w:r w:rsidR="00D2536E" w:rsidRPr="00590FBA">
        <w:rPr>
          <w:rFonts w:ascii="Times New Roman" w:hAnsi="Times New Roman" w:cs="Times New Roman"/>
          <w:sz w:val="24"/>
          <w:szCs w:val="24"/>
          <w:lang w:val="en-US"/>
        </w:rPr>
        <w:t>1)</w:t>
      </w:r>
      <w:r w:rsidR="00F210BA">
        <w:rPr>
          <w:rFonts w:ascii="Times New Roman" w:hAnsi="Times New Roman" w:cs="Times New Roman"/>
          <w:sz w:val="24"/>
          <w:szCs w:val="24"/>
          <w:lang w:val="en-US"/>
        </w:rPr>
        <w:t>,</w:t>
      </w:r>
      <w:r w:rsidR="00D2536E" w:rsidRPr="00590FBA">
        <w:rPr>
          <w:rFonts w:ascii="Times New Roman" w:hAnsi="Times New Roman" w:cs="Times New Roman"/>
          <w:sz w:val="24"/>
          <w:szCs w:val="24"/>
          <w:lang w:val="en-US"/>
        </w:rPr>
        <w:t xml:space="preserve"> </w:t>
      </w:r>
      <w:proofErr w:type="spellStart"/>
      <w:r w:rsidR="00D2536E" w:rsidRPr="00590FBA">
        <w:rPr>
          <w:rFonts w:ascii="Times New Roman" w:hAnsi="Times New Roman" w:cs="Times New Roman"/>
          <w:sz w:val="24"/>
          <w:szCs w:val="24"/>
          <w:lang w:val="en-US"/>
        </w:rPr>
        <w:t>lê</w:t>
      </w:r>
      <w:proofErr w:type="spellEnd"/>
      <w:r w:rsidR="00D2536E" w:rsidRPr="00590FBA">
        <w:rPr>
          <w:rFonts w:ascii="Times New Roman" w:hAnsi="Times New Roman" w:cs="Times New Roman"/>
          <w:sz w:val="24"/>
          <w:szCs w:val="24"/>
          <w:lang w:val="en-US"/>
        </w:rPr>
        <w:t>-se agora:</w:t>
      </w:r>
      <w:r w:rsidR="00D2536E">
        <w:rPr>
          <w:rFonts w:ascii="Times New Roman" w:hAnsi="Times New Roman" w:cs="Times New Roman"/>
          <w:sz w:val="24"/>
          <w:szCs w:val="24"/>
          <w:lang w:val="en-US"/>
        </w:rPr>
        <w:t xml:space="preserve"> </w:t>
      </w:r>
      <w:proofErr w:type="gramStart"/>
      <w:r w:rsidR="00D2536E">
        <w:rPr>
          <w:rFonts w:ascii="Times New Roman" w:hAnsi="Times New Roman" w:cs="Times New Roman"/>
          <w:sz w:val="24"/>
          <w:szCs w:val="24"/>
          <w:lang w:val="en-US"/>
        </w:rPr>
        <w:t>“</w:t>
      </w:r>
      <w:r w:rsidR="00D2536E" w:rsidRPr="00590FBA">
        <w:rPr>
          <w:rFonts w:ascii="Times New Roman" w:hAnsi="Times New Roman" w:cs="Times New Roman"/>
          <w:sz w:val="24"/>
          <w:szCs w:val="24"/>
          <w:lang w:val="en-US"/>
        </w:rPr>
        <w:t xml:space="preserve"> ‘</w:t>
      </w:r>
      <w:proofErr w:type="gramEnd"/>
      <w:r w:rsidR="00D2536E" w:rsidRPr="00590FBA">
        <w:rPr>
          <w:rFonts w:ascii="Times New Roman" w:hAnsi="Times New Roman" w:cs="Times New Roman"/>
          <w:sz w:val="24"/>
          <w:szCs w:val="24"/>
          <w:lang w:val="en-US"/>
        </w:rPr>
        <w:t>AI system</w:t>
      </w:r>
      <w:r w:rsidR="00D2536E">
        <w:rPr>
          <w:rFonts w:ascii="Times New Roman" w:hAnsi="Times New Roman" w:cs="Times New Roman"/>
          <w:sz w:val="24"/>
          <w:szCs w:val="24"/>
          <w:lang w:val="en-US"/>
        </w:rPr>
        <w:t>’</w:t>
      </w:r>
      <w:r w:rsidR="00D2536E" w:rsidRPr="00590FBA">
        <w:rPr>
          <w:rFonts w:ascii="Times New Roman" w:hAnsi="Times New Roman" w:cs="Times New Roman"/>
          <w:sz w:val="24"/>
          <w:szCs w:val="24"/>
          <w:lang w:val="en-US"/>
        </w:rPr>
        <w:t xml:space="preserve"> is a machine-based system designed to operate with varying levels of autonomy and that may exhibit adaptiveness after deployment and that, for explicit or implicit objectives, infers, from the input it receives, how to generate outputs such as predictions, content, recommendations, or decisions that can influence physical or virtual environments</w:t>
      </w:r>
      <w:r w:rsidR="00D2536E">
        <w:rPr>
          <w:rFonts w:ascii="Times New Roman" w:hAnsi="Times New Roman" w:cs="Times New Roman"/>
          <w:sz w:val="24"/>
          <w:szCs w:val="24"/>
          <w:lang w:val="en-US"/>
        </w:rPr>
        <w:t>”</w:t>
      </w:r>
      <w:del w:id="464" w:author="Sónia Moreira" w:date="2024-03-21T12:20:00Z">
        <w:r w:rsidR="00D2536E" w:rsidDel="004A44DD">
          <w:rPr>
            <w:rStyle w:val="Refdenotaderodap"/>
            <w:rFonts w:ascii="Times New Roman" w:hAnsi="Times New Roman" w:cs="Times New Roman"/>
            <w:sz w:val="24"/>
            <w:szCs w:val="24"/>
            <w:lang w:val="en-US"/>
          </w:rPr>
          <w:footnoteReference w:id="16"/>
        </w:r>
      </w:del>
      <w:r w:rsidR="00D2536E">
        <w:rPr>
          <w:rFonts w:ascii="Times New Roman" w:hAnsi="Times New Roman" w:cs="Times New Roman"/>
          <w:sz w:val="24"/>
          <w:szCs w:val="24"/>
          <w:lang w:val="en-US"/>
        </w:rPr>
        <w:t>.</w:t>
      </w:r>
    </w:p>
    <w:p w14:paraId="5D0D503E" w14:textId="31AE0F9B" w:rsidR="008B0651" w:rsidRPr="0066603D" w:rsidRDefault="00C37505" w:rsidP="0054135A">
      <w:pPr>
        <w:spacing w:line="360" w:lineRule="auto"/>
        <w:ind w:firstLine="426"/>
        <w:jc w:val="both"/>
        <w:rPr>
          <w:rFonts w:ascii="Times New Roman" w:hAnsi="Times New Roman" w:cs="Times New Roman"/>
          <w:sz w:val="24"/>
          <w:szCs w:val="24"/>
        </w:rPr>
      </w:pPr>
      <w:r w:rsidRPr="0066603D">
        <w:rPr>
          <w:rFonts w:ascii="Times New Roman" w:hAnsi="Times New Roman" w:cs="Times New Roman"/>
          <w:sz w:val="24"/>
          <w:szCs w:val="24"/>
        </w:rPr>
        <w:t>Vejamos, agora, as linhas mestras destas propostas.</w:t>
      </w:r>
    </w:p>
    <w:p w14:paraId="5C5DAF4E" w14:textId="77777777" w:rsidR="00DF278E" w:rsidRPr="0066603D" w:rsidRDefault="00DF278E" w:rsidP="0054135A">
      <w:pPr>
        <w:spacing w:line="360" w:lineRule="auto"/>
        <w:ind w:firstLine="426"/>
        <w:jc w:val="both"/>
        <w:rPr>
          <w:rFonts w:ascii="Times New Roman" w:hAnsi="Times New Roman" w:cs="Times New Roman"/>
          <w:sz w:val="24"/>
          <w:szCs w:val="24"/>
        </w:rPr>
      </w:pPr>
    </w:p>
    <w:p w14:paraId="789D254E" w14:textId="10446733" w:rsidR="00DF278E" w:rsidRPr="00C42E2D" w:rsidRDefault="00DF278E" w:rsidP="00C42E2D">
      <w:pPr>
        <w:pStyle w:val="Ttulo2"/>
        <w:numPr>
          <w:ilvl w:val="1"/>
          <w:numId w:val="2"/>
        </w:numPr>
        <w:spacing w:before="0" w:after="240"/>
        <w:jc w:val="both"/>
        <w:rPr>
          <w:rFonts w:ascii="Times New Roman" w:hAnsi="Times New Roman" w:cs="Times New Roman"/>
          <w:b/>
          <w:bCs/>
          <w:i/>
          <w:iCs/>
          <w:color w:val="auto"/>
          <w:sz w:val="24"/>
          <w:szCs w:val="24"/>
        </w:rPr>
      </w:pPr>
      <w:r w:rsidRPr="00C42E2D">
        <w:rPr>
          <w:rFonts w:ascii="Times New Roman" w:hAnsi="Times New Roman" w:cs="Times New Roman"/>
          <w:b/>
          <w:bCs/>
          <w:i/>
          <w:iCs/>
          <w:color w:val="auto"/>
          <w:sz w:val="24"/>
          <w:szCs w:val="24"/>
        </w:rPr>
        <w:t xml:space="preserve"> </w:t>
      </w:r>
      <w:bookmarkStart w:id="467" w:name="_Toc161923696"/>
      <w:r w:rsidRPr="00C42E2D">
        <w:rPr>
          <w:rFonts w:ascii="Times New Roman" w:hAnsi="Times New Roman" w:cs="Times New Roman"/>
          <w:b/>
          <w:bCs/>
          <w:i/>
          <w:iCs/>
          <w:color w:val="auto"/>
          <w:sz w:val="24"/>
          <w:szCs w:val="24"/>
        </w:rPr>
        <w:t>Sistemas de IA de risco inaceitável, de alto risco/risco elevado, de baixo risco/risco reduzido e de risco mínimo</w:t>
      </w:r>
      <w:bookmarkEnd w:id="467"/>
    </w:p>
    <w:p w14:paraId="47D738AB" w14:textId="53A26E0D" w:rsidR="00550460" w:rsidRDefault="00AA1C9B" w:rsidP="000D7AD7">
      <w:pPr>
        <w:spacing w:line="360" w:lineRule="auto"/>
        <w:ind w:firstLine="426"/>
        <w:jc w:val="both"/>
        <w:rPr>
          <w:rFonts w:ascii="Times New Roman" w:hAnsi="Times New Roman" w:cs="Times New Roman"/>
          <w:sz w:val="24"/>
          <w:szCs w:val="24"/>
        </w:rPr>
      </w:pPr>
      <w:del w:id="468" w:author="Andreia Barbosa" w:date="2024-03-18T12:58:00Z">
        <w:r w:rsidDel="008C6C70">
          <w:rPr>
            <w:rFonts w:ascii="Times New Roman" w:hAnsi="Times New Roman" w:cs="Times New Roman"/>
            <w:sz w:val="24"/>
            <w:szCs w:val="24"/>
          </w:rPr>
          <w:delText>A PRIA</w:delText>
        </w:r>
      </w:del>
      <w:ins w:id="469" w:author="Andreia Barbosa" w:date="2024-03-18T12:58:00Z">
        <w:r w:rsidR="008C6C70">
          <w:rPr>
            <w:rFonts w:ascii="Times New Roman" w:hAnsi="Times New Roman" w:cs="Times New Roman"/>
            <w:sz w:val="24"/>
            <w:szCs w:val="24"/>
          </w:rPr>
          <w:t>O RIA</w:t>
        </w:r>
      </w:ins>
      <w:r w:rsidR="00D84A46">
        <w:rPr>
          <w:rFonts w:ascii="Times New Roman" w:hAnsi="Times New Roman" w:cs="Times New Roman"/>
          <w:sz w:val="24"/>
          <w:szCs w:val="24"/>
        </w:rPr>
        <w:t xml:space="preserve"> </w:t>
      </w:r>
      <w:r w:rsidR="006E3D5E">
        <w:rPr>
          <w:rFonts w:ascii="Times New Roman" w:hAnsi="Times New Roman" w:cs="Times New Roman"/>
          <w:sz w:val="24"/>
          <w:szCs w:val="24"/>
        </w:rPr>
        <w:t xml:space="preserve">– </w:t>
      </w:r>
      <w:r w:rsidR="00D84A46">
        <w:rPr>
          <w:rFonts w:ascii="Times New Roman" w:hAnsi="Times New Roman" w:cs="Times New Roman"/>
          <w:sz w:val="24"/>
          <w:szCs w:val="24"/>
        </w:rPr>
        <w:t xml:space="preserve">seguindo a já referida política </w:t>
      </w:r>
      <w:r w:rsidR="006E3D5E">
        <w:rPr>
          <w:rFonts w:ascii="Times New Roman" w:hAnsi="Times New Roman" w:cs="Times New Roman"/>
          <w:sz w:val="24"/>
          <w:szCs w:val="24"/>
        </w:rPr>
        <w:t>baseada no</w:t>
      </w:r>
      <w:r w:rsidR="00D84A46">
        <w:rPr>
          <w:rFonts w:ascii="Times New Roman" w:hAnsi="Times New Roman" w:cs="Times New Roman"/>
          <w:sz w:val="24"/>
          <w:szCs w:val="24"/>
        </w:rPr>
        <w:t xml:space="preserve"> risco</w:t>
      </w:r>
      <w:r w:rsidR="006E3D5E">
        <w:rPr>
          <w:rFonts w:ascii="Times New Roman" w:hAnsi="Times New Roman" w:cs="Times New Roman"/>
          <w:sz w:val="24"/>
          <w:szCs w:val="24"/>
        </w:rPr>
        <w:t xml:space="preserve"> – </w:t>
      </w:r>
      <w:r w:rsidR="003E47EE">
        <w:rPr>
          <w:rFonts w:ascii="Times New Roman" w:hAnsi="Times New Roman" w:cs="Times New Roman"/>
          <w:sz w:val="24"/>
          <w:szCs w:val="24"/>
        </w:rPr>
        <w:t>distinguiu entre</w:t>
      </w:r>
      <w:r w:rsidR="008079A3">
        <w:rPr>
          <w:rFonts w:ascii="Times New Roman" w:hAnsi="Times New Roman" w:cs="Times New Roman"/>
          <w:sz w:val="24"/>
          <w:szCs w:val="24"/>
        </w:rPr>
        <w:t xml:space="preserve"> sistemas de risco</w:t>
      </w:r>
      <w:r w:rsidR="00857B0B">
        <w:rPr>
          <w:rFonts w:ascii="Times New Roman" w:hAnsi="Times New Roman" w:cs="Times New Roman"/>
          <w:sz w:val="24"/>
          <w:szCs w:val="24"/>
        </w:rPr>
        <w:t xml:space="preserve"> inaceitável, de </w:t>
      </w:r>
      <w:r w:rsidR="00450551">
        <w:rPr>
          <w:rFonts w:ascii="Times New Roman" w:hAnsi="Times New Roman" w:cs="Times New Roman"/>
          <w:sz w:val="24"/>
          <w:szCs w:val="24"/>
        </w:rPr>
        <w:t>alto risco/</w:t>
      </w:r>
      <w:r w:rsidR="00857B0B">
        <w:rPr>
          <w:rFonts w:ascii="Times New Roman" w:hAnsi="Times New Roman" w:cs="Times New Roman"/>
          <w:sz w:val="24"/>
          <w:szCs w:val="24"/>
        </w:rPr>
        <w:t>risco elevado</w:t>
      </w:r>
      <w:r w:rsidR="0091413A">
        <w:rPr>
          <w:rFonts w:ascii="Times New Roman" w:hAnsi="Times New Roman" w:cs="Times New Roman"/>
          <w:sz w:val="24"/>
          <w:szCs w:val="24"/>
        </w:rPr>
        <w:t xml:space="preserve">, de </w:t>
      </w:r>
      <w:r w:rsidR="004B4232">
        <w:rPr>
          <w:rFonts w:ascii="Times New Roman" w:hAnsi="Times New Roman" w:cs="Times New Roman"/>
          <w:sz w:val="24"/>
          <w:szCs w:val="24"/>
        </w:rPr>
        <w:t xml:space="preserve">baixo </w:t>
      </w:r>
      <w:r w:rsidR="0091413A">
        <w:rPr>
          <w:rFonts w:ascii="Times New Roman" w:hAnsi="Times New Roman" w:cs="Times New Roman"/>
          <w:sz w:val="24"/>
          <w:szCs w:val="24"/>
        </w:rPr>
        <w:t>risco</w:t>
      </w:r>
      <w:r w:rsidR="00450551">
        <w:rPr>
          <w:rFonts w:ascii="Times New Roman" w:hAnsi="Times New Roman" w:cs="Times New Roman"/>
          <w:sz w:val="24"/>
          <w:szCs w:val="24"/>
        </w:rPr>
        <w:t xml:space="preserve">/risco </w:t>
      </w:r>
      <w:r w:rsidR="00550460">
        <w:rPr>
          <w:rFonts w:ascii="Times New Roman" w:hAnsi="Times New Roman" w:cs="Times New Roman"/>
          <w:sz w:val="24"/>
          <w:szCs w:val="24"/>
        </w:rPr>
        <w:t xml:space="preserve">reduzido ou </w:t>
      </w:r>
      <w:r w:rsidR="00450551">
        <w:rPr>
          <w:rFonts w:ascii="Times New Roman" w:hAnsi="Times New Roman" w:cs="Times New Roman"/>
          <w:sz w:val="24"/>
          <w:szCs w:val="24"/>
        </w:rPr>
        <w:t>limitado e de risco mínimo</w:t>
      </w:r>
      <w:r w:rsidR="002717E7">
        <w:rPr>
          <w:rStyle w:val="Refdenotaderodap"/>
          <w:rFonts w:ascii="Times New Roman" w:hAnsi="Times New Roman" w:cs="Times New Roman"/>
          <w:sz w:val="24"/>
          <w:szCs w:val="24"/>
        </w:rPr>
        <w:footnoteReference w:id="17"/>
      </w:r>
      <w:r w:rsidR="00450551">
        <w:rPr>
          <w:rFonts w:ascii="Times New Roman" w:hAnsi="Times New Roman" w:cs="Times New Roman"/>
          <w:sz w:val="24"/>
          <w:szCs w:val="24"/>
        </w:rPr>
        <w:t>.</w:t>
      </w:r>
      <w:r w:rsidR="008B1144">
        <w:rPr>
          <w:rFonts w:ascii="Times New Roman" w:hAnsi="Times New Roman" w:cs="Times New Roman"/>
          <w:sz w:val="24"/>
          <w:szCs w:val="24"/>
        </w:rPr>
        <w:t xml:space="preserve"> </w:t>
      </w:r>
      <w:r w:rsidR="00550460">
        <w:rPr>
          <w:rFonts w:ascii="Times New Roman" w:hAnsi="Times New Roman" w:cs="Times New Roman"/>
          <w:sz w:val="24"/>
          <w:szCs w:val="24"/>
        </w:rPr>
        <w:t xml:space="preserve">A proposta apenas </w:t>
      </w:r>
      <w:r w:rsidR="000D7AD7">
        <w:rPr>
          <w:rFonts w:ascii="Times New Roman" w:hAnsi="Times New Roman" w:cs="Times New Roman"/>
          <w:sz w:val="24"/>
          <w:szCs w:val="24"/>
        </w:rPr>
        <w:t xml:space="preserve">estabeleceu obrigações regulamentares para </w:t>
      </w:r>
      <w:r w:rsidR="00550460">
        <w:rPr>
          <w:rFonts w:ascii="Times New Roman" w:hAnsi="Times New Roman" w:cs="Times New Roman"/>
          <w:sz w:val="24"/>
          <w:szCs w:val="24"/>
        </w:rPr>
        <w:t>os sistemas de risco elevado</w:t>
      </w:r>
      <w:r w:rsidR="000D7AD7">
        <w:rPr>
          <w:rFonts w:ascii="Times New Roman" w:hAnsi="Times New Roman" w:cs="Times New Roman"/>
          <w:sz w:val="24"/>
          <w:szCs w:val="24"/>
        </w:rPr>
        <w:t xml:space="preserve">, deixando </w:t>
      </w:r>
      <w:r w:rsidR="00B10CD4">
        <w:rPr>
          <w:rFonts w:ascii="Times New Roman" w:hAnsi="Times New Roman" w:cs="Times New Roman"/>
          <w:sz w:val="24"/>
          <w:szCs w:val="24"/>
        </w:rPr>
        <w:t>a aplicação de códigos de conduta opcionais a</w:t>
      </w:r>
      <w:r w:rsidR="000D7AD7">
        <w:rPr>
          <w:rFonts w:ascii="Times New Roman" w:hAnsi="Times New Roman" w:cs="Times New Roman"/>
          <w:sz w:val="24"/>
          <w:szCs w:val="24"/>
        </w:rPr>
        <w:t>os sistemas de risco reduzido</w:t>
      </w:r>
      <w:r w:rsidR="001B2A6E">
        <w:rPr>
          <w:rFonts w:ascii="Times New Roman" w:hAnsi="Times New Roman" w:cs="Times New Roman"/>
          <w:sz w:val="24"/>
          <w:szCs w:val="24"/>
        </w:rPr>
        <w:t>, bem como obrigações de transparência</w:t>
      </w:r>
      <w:r w:rsidR="00B10CD4">
        <w:rPr>
          <w:rFonts w:ascii="Times New Roman" w:hAnsi="Times New Roman" w:cs="Times New Roman"/>
          <w:sz w:val="24"/>
          <w:szCs w:val="24"/>
        </w:rPr>
        <w:t>.</w:t>
      </w:r>
    </w:p>
    <w:p w14:paraId="0CF13F4E" w14:textId="0104410F" w:rsidR="0097550F" w:rsidRDefault="008B1144" w:rsidP="0054135A">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Os sistemas de risco inaceitável </w:t>
      </w:r>
      <w:del w:id="470" w:author="Sónia Moreira" w:date="2024-03-21T14:47:00Z">
        <w:r w:rsidR="0068361B" w:rsidDel="006403A4">
          <w:rPr>
            <w:rFonts w:ascii="Times New Roman" w:hAnsi="Times New Roman" w:cs="Times New Roman"/>
            <w:sz w:val="24"/>
            <w:szCs w:val="24"/>
          </w:rPr>
          <w:delText>foram</w:delText>
        </w:r>
        <w:r w:rsidR="0004581F" w:rsidDel="006403A4">
          <w:rPr>
            <w:rFonts w:ascii="Times New Roman" w:hAnsi="Times New Roman" w:cs="Times New Roman"/>
            <w:sz w:val="24"/>
            <w:szCs w:val="24"/>
          </w:rPr>
          <w:delText xml:space="preserve"> </w:delText>
        </w:r>
      </w:del>
      <w:ins w:id="471" w:author="Sónia Moreira" w:date="2024-03-21T14:47:00Z">
        <w:r w:rsidR="006403A4">
          <w:rPr>
            <w:rFonts w:ascii="Times New Roman" w:hAnsi="Times New Roman" w:cs="Times New Roman"/>
            <w:sz w:val="24"/>
            <w:szCs w:val="24"/>
          </w:rPr>
          <w:t xml:space="preserve">tinham sido </w:t>
        </w:r>
      </w:ins>
      <w:r w:rsidR="0004581F">
        <w:rPr>
          <w:rFonts w:ascii="Times New Roman" w:hAnsi="Times New Roman" w:cs="Times New Roman"/>
          <w:sz w:val="24"/>
          <w:szCs w:val="24"/>
        </w:rPr>
        <w:t>proibidos pela PRIA</w:t>
      </w:r>
      <w:r>
        <w:rPr>
          <w:rFonts w:ascii="Times New Roman" w:hAnsi="Times New Roman" w:cs="Times New Roman"/>
          <w:sz w:val="24"/>
          <w:szCs w:val="24"/>
        </w:rPr>
        <w:t>. Encontra</w:t>
      </w:r>
      <w:r w:rsidR="0004581F">
        <w:rPr>
          <w:rFonts w:ascii="Times New Roman" w:hAnsi="Times New Roman" w:cs="Times New Roman"/>
          <w:sz w:val="24"/>
          <w:szCs w:val="24"/>
        </w:rPr>
        <w:t>va</w:t>
      </w:r>
      <w:r>
        <w:rPr>
          <w:rFonts w:ascii="Times New Roman" w:hAnsi="Times New Roman" w:cs="Times New Roman"/>
          <w:sz w:val="24"/>
          <w:szCs w:val="24"/>
        </w:rPr>
        <w:t xml:space="preserve">m-se previstos </w:t>
      </w:r>
      <w:r w:rsidR="0005245E">
        <w:rPr>
          <w:rFonts w:ascii="Times New Roman" w:hAnsi="Times New Roman" w:cs="Times New Roman"/>
          <w:sz w:val="24"/>
          <w:szCs w:val="24"/>
        </w:rPr>
        <w:t>no Título II</w:t>
      </w:r>
      <w:r w:rsidR="005D56A5">
        <w:rPr>
          <w:rFonts w:ascii="Times New Roman" w:hAnsi="Times New Roman" w:cs="Times New Roman"/>
          <w:sz w:val="24"/>
          <w:szCs w:val="24"/>
        </w:rPr>
        <w:t xml:space="preserve"> da PRIA</w:t>
      </w:r>
      <w:r w:rsidR="004C104A">
        <w:rPr>
          <w:rFonts w:ascii="Times New Roman" w:hAnsi="Times New Roman" w:cs="Times New Roman"/>
          <w:sz w:val="24"/>
          <w:szCs w:val="24"/>
        </w:rPr>
        <w:t xml:space="preserve">, mais propriamente no art. 5.º, </w:t>
      </w:r>
      <w:r w:rsidR="00DF0F0E">
        <w:rPr>
          <w:rFonts w:ascii="Times New Roman" w:hAnsi="Times New Roman" w:cs="Times New Roman"/>
          <w:sz w:val="24"/>
          <w:szCs w:val="24"/>
        </w:rPr>
        <w:t>e</w:t>
      </w:r>
      <w:r w:rsidR="00706AB8">
        <w:rPr>
          <w:rFonts w:ascii="Times New Roman" w:hAnsi="Times New Roman" w:cs="Times New Roman"/>
          <w:sz w:val="24"/>
          <w:szCs w:val="24"/>
        </w:rPr>
        <w:t>, em geral,</w:t>
      </w:r>
      <w:r w:rsidR="00DF0F0E">
        <w:rPr>
          <w:rFonts w:ascii="Times New Roman" w:hAnsi="Times New Roman" w:cs="Times New Roman"/>
          <w:sz w:val="24"/>
          <w:szCs w:val="24"/>
        </w:rPr>
        <w:t xml:space="preserve"> diz</w:t>
      </w:r>
      <w:r w:rsidR="0004581F">
        <w:rPr>
          <w:rFonts w:ascii="Times New Roman" w:hAnsi="Times New Roman" w:cs="Times New Roman"/>
          <w:sz w:val="24"/>
          <w:szCs w:val="24"/>
        </w:rPr>
        <w:t>ia</w:t>
      </w:r>
      <w:r w:rsidR="00DF0F0E">
        <w:rPr>
          <w:rFonts w:ascii="Times New Roman" w:hAnsi="Times New Roman" w:cs="Times New Roman"/>
          <w:sz w:val="24"/>
          <w:szCs w:val="24"/>
        </w:rPr>
        <w:t>m respeito a</w:t>
      </w:r>
      <w:r w:rsidR="000D18C9">
        <w:rPr>
          <w:rFonts w:ascii="Times New Roman" w:hAnsi="Times New Roman" w:cs="Times New Roman"/>
          <w:sz w:val="24"/>
          <w:szCs w:val="24"/>
        </w:rPr>
        <w:t xml:space="preserve"> i)</w:t>
      </w:r>
      <w:r w:rsidR="00DF0F0E">
        <w:rPr>
          <w:rFonts w:ascii="Times New Roman" w:hAnsi="Times New Roman" w:cs="Times New Roman"/>
          <w:sz w:val="24"/>
          <w:szCs w:val="24"/>
        </w:rPr>
        <w:t xml:space="preserve"> práticas </w:t>
      </w:r>
      <w:r w:rsidR="008F3FE8">
        <w:rPr>
          <w:rFonts w:ascii="Times New Roman" w:hAnsi="Times New Roman" w:cs="Times New Roman"/>
          <w:sz w:val="24"/>
          <w:szCs w:val="24"/>
        </w:rPr>
        <w:t>de manipulação do comportamento humano,</w:t>
      </w:r>
      <w:r w:rsidR="00671FBA">
        <w:rPr>
          <w:rFonts w:ascii="Times New Roman" w:hAnsi="Times New Roman" w:cs="Times New Roman"/>
          <w:sz w:val="24"/>
          <w:szCs w:val="24"/>
        </w:rPr>
        <w:t xml:space="preserve"> ludibriando a liberdade de decisão dos indivíduos</w:t>
      </w:r>
      <w:r w:rsidR="002C6CA8">
        <w:rPr>
          <w:rFonts w:ascii="Times New Roman" w:hAnsi="Times New Roman" w:cs="Times New Roman"/>
          <w:sz w:val="24"/>
          <w:szCs w:val="24"/>
        </w:rPr>
        <w:t>, de uma forma que caus</w:t>
      </w:r>
      <w:r w:rsidR="00030B3E">
        <w:rPr>
          <w:rFonts w:ascii="Times New Roman" w:hAnsi="Times New Roman" w:cs="Times New Roman"/>
          <w:sz w:val="24"/>
          <w:szCs w:val="24"/>
        </w:rPr>
        <w:t>asse</w:t>
      </w:r>
      <w:r w:rsidR="002C6CA8">
        <w:rPr>
          <w:rFonts w:ascii="Times New Roman" w:hAnsi="Times New Roman" w:cs="Times New Roman"/>
          <w:sz w:val="24"/>
          <w:szCs w:val="24"/>
        </w:rPr>
        <w:t xml:space="preserve"> ou </w:t>
      </w:r>
      <w:r w:rsidR="00030B3E">
        <w:rPr>
          <w:rFonts w:ascii="Times New Roman" w:hAnsi="Times New Roman" w:cs="Times New Roman"/>
          <w:sz w:val="24"/>
          <w:szCs w:val="24"/>
        </w:rPr>
        <w:t xml:space="preserve">fosse </w:t>
      </w:r>
      <w:r w:rsidR="002C6CA8">
        <w:rPr>
          <w:rFonts w:ascii="Times New Roman" w:hAnsi="Times New Roman" w:cs="Times New Roman"/>
          <w:sz w:val="24"/>
          <w:szCs w:val="24"/>
        </w:rPr>
        <w:t>suscetível de cau</w:t>
      </w:r>
      <w:r w:rsidR="0074286B">
        <w:rPr>
          <w:rFonts w:ascii="Times New Roman" w:hAnsi="Times New Roman" w:cs="Times New Roman"/>
          <w:sz w:val="24"/>
          <w:szCs w:val="24"/>
        </w:rPr>
        <w:t>s</w:t>
      </w:r>
      <w:r w:rsidR="002C6CA8">
        <w:rPr>
          <w:rFonts w:ascii="Times New Roman" w:hAnsi="Times New Roman" w:cs="Times New Roman"/>
          <w:sz w:val="24"/>
          <w:szCs w:val="24"/>
        </w:rPr>
        <w:t xml:space="preserve">ar danos </w:t>
      </w:r>
      <w:r w:rsidR="0074286B">
        <w:rPr>
          <w:rFonts w:ascii="Times New Roman" w:hAnsi="Times New Roman" w:cs="Times New Roman"/>
          <w:sz w:val="24"/>
          <w:szCs w:val="24"/>
        </w:rPr>
        <w:t>físicos ou psicológicos a alguém (nomeadamente, a pessoas vulneráveis, como crianças</w:t>
      </w:r>
      <w:r w:rsidR="00E6612E">
        <w:rPr>
          <w:rFonts w:ascii="Times New Roman" w:hAnsi="Times New Roman" w:cs="Times New Roman"/>
          <w:sz w:val="24"/>
          <w:szCs w:val="24"/>
        </w:rPr>
        <w:t xml:space="preserve"> ou portadores de deficiências)</w:t>
      </w:r>
      <w:r w:rsidR="000D18C9">
        <w:rPr>
          <w:rFonts w:ascii="Times New Roman" w:hAnsi="Times New Roman" w:cs="Times New Roman"/>
          <w:sz w:val="24"/>
          <w:szCs w:val="24"/>
        </w:rPr>
        <w:t xml:space="preserve">; </w:t>
      </w:r>
      <w:proofErr w:type="spellStart"/>
      <w:r w:rsidR="000D18C9">
        <w:rPr>
          <w:rFonts w:ascii="Times New Roman" w:hAnsi="Times New Roman" w:cs="Times New Roman"/>
          <w:sz w:val="24"/>
          <w:szCs w:val="24"/>
        </w:rPr>
        <w:t>ii</w:t>
      </w:r>
      <w:proofErr w:type="spellEnd"/>
      <w:r w:rsidR="000D18C9">
        <w:rPr>
          <w:rFonts w:ascii="Times New Roman" w:hAnsi="Times New Roman" w:cs="Times New Roman"/>
          <w:sz w:val="24"/>
          <w:szCs w:val="24"/>
        </w:rPr>
        <w:t xml:space="preserve">) sistemas </w:t>
      </w:r>
      <w:r w:rsidR="005F755D">
        <w:rPr>
          <w:rFonts w:ascii="Times New Roman" w:hAnsi="Times New Roman" w:cs="Times New Roman"/>
          <w:sz w:val="24"/>
          <w:szCs w:val="24"/>
        </w:rPr>
        <w:t>que permit</w:t>
      </w:r>
      <w:r w:rsidR="00030B3E">
        <w:rPr>
          <w:rFonts w:ascii="Times New Roman" w:hAnsi="Times New Roman" w:cs="Times New Roman"/>
          <w:sz w:val="24"/>
          <w:szCs w:val="24"/>
        </w:rPr>
        <w:t>iss</w:t>
      </w:r>
      <w:r w:rsidR="005F755D">
        <w:rPr>
          <w:rFonts w:ascii="Times New Roman" w:hAnsi="Times New Roman" w:cs="Times New Roman"/>
          <w:sz w:val="24"/>
          <w:szCs w:val="24"/>
        </w:rPr>
        <w:t>em proceder à “classificação social” das pessoas por parte de autoridades públicas</w:t>
      </w:r>
      <w:r w:rsidR="00FB3F7B">
        <w:rPr>
          <w:rFonts w:ascii="Times New Roman" w:hAnsi="Times New Roman" w:cs="Times New Roman"/>
          <w:sz w:val="24"/>
          <w:szCs w:val="24"/>
        </w:rPr>
        <w:t xml:space="preserve">, </w:t>
      </w:r>
      <w:r w:rsidR="005E069C">
        <w:rPr>
          <w:rFonts w:ascii="Times New Roman" w:hAnsi="Times New Roman" w:cs="Times New Roman"/>
          <w:sz w:val="24"/>
          <w:szCs w:val="24"/>
        </w:rPr>
        <w:t xml:space="preserve">a </w:t>
      </w:r>
      <w:r w:rsidR="00FB3F7B">
        <w:rPr>
          <w:rFonts w:ascii="Times New Roman" w:hAnsi="Times New Roman" w:cs="Times New Roman"/>
          <w:sz w:val="24"/>
          <w:szCs w:val="24"/>
        </w:rPr>
        <w:t>fim de averiguar a sua credibilidade</w:t>
      </w:r>
      <w:r w:rsidR="005E069C">
        <w:rPr>
          <w:rFonts w:ascii="Times New Roman" w:hAnsi="Times New Roman" w:cs="Times New Roman"/>
          <w:sz w:val="24"/>
          <w:szCs w:val="24"/>
        </w:rPr>
        <w:t>, com base no seu comportamento social</w:t>
      </w:r>
      <w:r w:rsidR="00BE1CD1">
        <w:rPr>
          <w:rFonts w:ascii="Times New Roman" w:hAnsi="Times New Roman" w:cs="Times New Roman"/>
          <w:sz w:val="24"/>
          <w:szCs w:val="24"/>
        </w:rPr>
        <w:t xml:space="preserve"> ou em características pessoais, dando azo </w:t>
      </w:r>
      <w:r w:rsidR="001360C6">
        <w:rPr>
          <w:rFonts w:ascii="Times New Roman" w:hAnsi="Times New Roman" w:cs="Times New Roman"/>
          <w:sz w:val="24"/>
          <w:szCs w:val="24"/>
        </w:rPr>
        <w:t>a um tratamento prejudicial ou desfavorável destas pessoas;</w:t>
      </w:r>
      <w:r w:rsidR="00706AB8">
        <w:rPr>
          <w:rFonts w:ascii="Times New Roman" w:hAnsi="Times New Roman" w:cs="Times New Roman"/>
          <w:sz w:val="24"/>
          <w:szCs w:val="24"/>
        </w:rPr>
        <w:t xml:space="preserve"> e </w:t>
      </w:r>
      <w:proofErr w:type="spellStart"/>
      <w:r w:rsidR="00706AB8">
        <w:rPr>
          <w:rFonts w:ascii="Times New Roman" w:hAnsi="Times New Roman" w:cs="Times New Roman"/>
          <w:sz w:val="24"/>
          <w:szCs w:val="24"/>
        </w:rPr>
        <w:t>iii</w:t>
      </w:r>
      <w:proofErr w:type="spellEnd"/>
      <w:r w:rsidR="00706AB8">
        <w:rPr>
          <w:rFonts w:ascii="Times New Roman" w:hAnsi="Times New Roman" w:cs="Times New Roman"/>
          <w:sz w:val="24"/>
          <w:szCs w:val="24"/>
        </w:rPr>
        <w:t>)</w:t>
      </w:r>
      <w:r w:rsidR="00036E39">
        <w:rPr>
          <w:rFonts w:ascii="Times New Roman" w:hAnsi="Times New Roman" w:cs="Times New Roman"/>
          <w:sz w:val="24"/>
          <w:szCs w:val="24"/>
        </w:rPr>
        <w:t xml:space="preserve"> sistemas de identificação biométrica à distância em tempo real</w:t>
      </w:r>
      <w:r w:rsidR="003A3589">
        <w:rPr>
          <w:rFonts w:ascii="Times New Roman" w:hAnsi="Times New Roman" w:cs="Times New Roman"/>
          <w:sz w:val="24"/>
          <w:szCs w:val="24"/>
        </w:rPr>
        <w:t xml:space="preserve"> em espaços acessíveis ao público</w:t>
      </w:r>
      <w:r w:rsidR="001942BE">
        <w:rPr>
          <w:rFonts w:ascii="Times New Roman" w:hAnsi="Times New Roman" w:cs="Times New Roman"/>
          <w:sz w:val="24"/>
          <w:szCs w:val="24"/>
        </w:rPr>
        <w:t xml:space="preserve"> para </w:t>
      </w:r>
      <w:r w:rsidR="001942BE">
        <w:rPr>
          <w:rFonts w:ascii="Times New Roman" w:hAnsi="Times New Roman" w:cs="Times New Roman"/>
          <w:sz w:val="24"/>
          <w:szCs w:val="24"/>
        </w:rPr>
        <w:lastRenderedPageBreak/>
        <w:t>efeitos de manutenção da ordem pública</w:t>
      </w:r>
      <w:r w:rsidR="009E39BB">
        <w:rPr>
          <w:rStyle w:val="Refdenotaderodap"/>
          <w:rFonts w:ascii="Times New Roman" w:hAnsi="Times New Roman" w:cs="Times New Roman"/>
          <w:sz w:val="24"/>
          <w:szCs w:val="24"/>
        </w:rPr>
        <w:footnoteReference w:id="18"/>
      </w:r>
      <w:r w:rsidR="00585101">
        <w:rPr>
          <w:rFonts w:ascii="Times New Roman" w:hAnsi="Times New Roman" w:cs="Times New Roman"/>
          <w:sz w:val="24"/>
          <w:szCs w:val="24"/>
        </w:rPr>
        <w:t xml:space="preserve">, </w:t>
      </w:r>
      <w:r w:rsidR="0066603D">
        <w:rPr>
          <w:rFonts w:ascii="Times New Roman" w:hAnsi="Times New Roman" w:cs="Times New Roman"/>
          <w:sz w:val="24"/>
          <w:szCs w:val="24"/>
        </w:rPr>
        <w:t>a não ser que reca</w:t>
      </w:r>
      <w:r w:rsidR="00030B3E">
        <w:rPr>
          <w:rFonts w:ascii="Times New Roman" w:hAnsi="Times New Roman" w:cs="Times New Roman"/>
          <w:sz w:val="24"/>
          <w:szCs w:val="24"/>
        </w:rPr>
        <w:t>ísse</w:t>
      </w:r>
      <w:r w:rsidR="0066603D">
        <w:rPr>
          <w:rFonts w:ascii="Times New Roman" w:hAnsi="Times New Roman" w:cs="Times New Roman"/>
          <w:sz w:val="24"/>
          <w:szCs w:val="24"/>
        </w:rPr>
        <w:t>m nas exceções previstas</w:t>
      </w:r>
      <w:r w:rsidR="002B1E37">
        <w:rPr>
          <w:rFonts w:ascii="Times New Roman" w:hAnsi="Times New Roman" w:cs="Times New Roman"/>
          <w:sz w:val="24"/>
          <w:szCs w:val="24"/>
        </w:rPr>
        <w:t xml:space="preserve"> no </w:t>
      </w:r>
      <w:r w:rsidR="002B1E37" w:rsidRPr="002B1E37">
        <w:rPr>
          <w:rFonts w:ascii="Times New Roman" w:hAnsi="Times New Roman" w:cs="Times New Roman"/>
          <w:sz w:val="24"/>
          <w:szCs w:val="24"/>
        </w:rPr>
        <w:t xml:space="preserve">art. 5.º, n.º 1, al. d), </w:t>
      </w:r>
      <w:proofErr w:type="spellStart"/>
      <w:r w:rsidR="002B1E37" w:rsidRPr="002B1E37">
        <w:rPr>
          <w:rFonts w:ascii="Times New Roman" w:hAnsi="Times New Roman" w:cs="Times New Roman"/>
          <w:sz w:val="24"/>
          <w:szCs w:val="24"/>
        </w:rPr>
        <w:t>iii</w:t>
      </w:r>
      <w:proofErr w:type="spellEnd"/>
      <w:r w:rsidR="002B1E37" w:rsidRPr="002B1E37">
        <w:rPr>
          <w:rFonts w:ascii="Times New Roman" w:hAnsi="Times New Roman" w:cs="Times New Roman"/>
          <w:sz w:val="24"/>
          <w:szCs w:val="24"/>
        </w:rPr>
        <w:t xml:space="preserve">), da PRIA </w:t>
      </w:r>
      <w:r w:rsidR="00585101">
        <w:rPr>
          <w:rFonts w:ascii="Times New Roman" w:hAnsi="Times New Roman" w:cs="Times New Roman"/>
          <w:sz w:val="24"/>
          <w:szCs w:val="24"/>
        </w:rPr>
        <w:t>mas, ainda assim, respeitando-se as salvaguardas previstas no</w:t>
      </w:r>
      <w:r w:rsidR="005C3B01">
        <w:rPr>
          <w:rFonts w:ascii="Times New Roman" w:hAnsi="Times New Roman" w:cs="Times New Roman"/>
          <w:sz w:val="24"/>
          <w:szCs w:val="24"/>
        </w:rPr>
        <w:t>s números seguintes</w:t>
      </w:r>
      <w:r w:rsidR="005F63C1">
        <w:rPr>
          <w:rStyle w:val="Refdenotaderodap"/>
          <w:rFonts w:ascii="Times New Roman" w:hAnsi="Times New Roman" w:cs="Times New Roman"/>
          <w:sz w:val="24"/>
          <w:szCs w:val="24"/>
        </w:rPr>
        <w:footnoteReference w:id="19"/>
      </w:r>
      <w:r w:rsidR="003A3589">
        <w:rPr>
          <w:rFonts w:ascii="Times New Roman" w:hAnsi="Times New Roman" w:cs="Times New Roman"/>
          <w:sz w:val="24"/>
          <w:szCs w:val="24"/>
        </w:rPr>
        <w:t>.</w:t>
      </w:r>
    </w:p>
    <w:p w14:paraId="179FCB5D" w14:textId="7EE41827" w:rsidR="005C3B01" w:rsidRDefault="000F1DA9" w:rsidP="3AE3BEED">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A nova redação do art. 5.º (</w:t>
      </w:r>
      <w:ins w:id="473" w:author="Sónia Moreira" w:date="2024-03-21T14:47:00Z">
        <w:r w:rsidR="00415143">
          <w:rPr>
            <w:rFonts w:ascii="Times New Roman" w:hAnsi="Times New Roman" w:cs="Times New Roman"/>
            <w:sz w:val="24"/>
            <w:szCs w:val="24"/>
          </w:rPr>
          <w:t xml:space="preserve">do </w:t>
        </w:r>
      </w:ins>
      <w:ins w:id="474" w:author="Sónia Moreira" w:date="2024-03-21T14:48:00Z">
        <w:r w:rsidR="00415143">
          <w:rPr>
            <w:rFonts w:ascii="Times New Roman" w:hAnsi="Times New Roman" w:cs="Times New Roman"/>
            <w:sz w:val="24"/>
            <w:szCs w:val="24"/>
          </w:rPr>
          <w:t xml:space="preserve">agora </w:t>
        </w:r>
      </w:ins>
      <w:del w:id="475" w:author="Andreia Barbosa" w:date="2024-03-18T12:59:00Z">
        <w:r w:rsidDel="008C6C70">
          <w:rPr>
            <w:rFonts w:ascii="Times New Roman" w:hAnsi="Times New Roman" w:cs="Times New Roman"/>
            <w:sz w:val="24"/>
            <w:szCs w:val="24"/>
          </w:rPr>
          <w:delText>NP</w:delText>
        </w:r>
      </w:del>
      <w:r>
        <w:rPr>
          <w:rFonts w:ascii="Times New Roman" w:hAnsi="Times New Roman" w:cs="Times New Roman"/>
          <w:sz w:val="24"/>
          <w:szCs w:val="24"/>
        </w:rPr>
        <w:t>RIA) trouxe algumas alterações</w:t>
      </w:r>
      <w:r w:rsidR="008C7348">
        <w:rPr>
          <w:rFonts w:ascii="Times New Roman" w:hAnsi="Times New Roman" w:cs="Times New Roman"/>
          <w:sz w:val="24"/>
          <w:szCs w:val="24"/>
        </w:rPr>
        <w:t xml:space="preserve"> de monta</w:t>
      </w:r>
      <w:r>
        <w:rPr>
          <w:rFonts w:ascii="Times New Roman" w:hAnsi="Times New Roman" w:cs="Times New Roman"/>
          <w:sz w:val="24"/>
          <w:szCs w:val="24"/>
        </w:rPr>
        <w:t xml:space="preserve">, </w:t>
      </w:r>
      <w:r w:rsidR="00B95D51">
        <w:rPr>
          <w:rFonts w:ascii="Times New Roman" w:hAnsi="Times New Roman" w:cs="Times New Roman"/>
          <w:sz w:val="24"/>
          <w:szCs w:val="24"/>
        </w:rPr>
        <w:t xml:space="preserve">acrescentando à lista </w:t>
      </w:r>
      <w:r w:rsidR="003363C5">
        <w:rPr>
          <w:rFonts w:ascii="Times New Roman" w:hAnsi="Times New Roman" w:cs="Times New Roman"/>
          <w:sz w:val="24"/>
          <w:szCs w:val="24"/>
        </w:rPr>
        <w:t xml:space="preserve">dos sistemas </w:t>
      </w:r>
      <w:r w:rsidR="00CF6AD7">
        <w:rPr>
          <w:rFonts w:ascii="Times New Roman" w:hAnsi="Times New Roman" w:cs="Times New Roman"/>
          <w:sz w:val="24"/>
          <w:szCs w:val="24"/>
        </w:rPr>
        <w:t xml:space="preserve">inaceitáveis </w:t>
      </w:r>
      <w:r w:rsidR="003363C5">
        <w:rPr>
          <w:rFonts w:ascii="Times New Roman" w:hAnsi="Times New Roman" w:cs="Times New Roman"/>
          <w:sz w:val="24"/>
          <w:szCs w:val="24"/>
        </w:rPr>
        <w:t>(</w:t>
      </w:r>
      <w:r w:rsidR="00CF6AD7">
        <w:rPr>
          <w:rFonts w:ascii="Times New Roman" w:hAnsi="Times New Roman" w:cs="Times New Roman"/>
          <w:sz w:val="24"/>
          <w:szCs w:val="24"/>
        </w:rPr>
        <w:t>e, portanto, proibid</w:t>
      </w:r>
      <w:r w:rsidR="000500C7">
        <w:rPr>
          <w:rFonts w:ascii="Times New Roman" w:hAnsi="Times New Roman" w:cs="Times New Roman"/>
          <w:sz w:val="24"/>
          <w:szCs w:val="24"/>
        </w:rPr>
        <w:t>o</w:t>
      </w:r>
      <w:r w:rsidR="00CF6AD7">
        <w:rPr>
          <w:rFonts w:ascii="Times New Roman" w:hAnsi="Times New Roman" w:cs="Times New Roman"/>
          <w:sz w:val="24"/>
          <w:szCs w:val="24"/>
        </w:rPr>
        <w:t>s</w:t>
      </w:r>
      <w:r w:rsidR="003363C5">
        <w:rPr>
          <w:rFonts w:ascii="Times New Roman" w:hAnsi="Times New Roman" w:cs="Times New Roman"/>
          <w:sz w:val="24"/>
          <w:szCs w:val="24"/>
        </w:rPr>
        <w:t>)</w:t>
      </w:r>
      <w:r w:rsidR="00CF6AD7">
        <w:rPr>
          <w:rFonts w:ascii="Times New Roman" w:hAnsi="Times New Roman" w:cs="Times New Roman"/>
          <w:sz w:val="24"/>
          <w:szCs w:val="24"/>
        </w:rPr>
        <w:t xml:space="preserve"> </w:t>
      </w:r>
      <w:r w:rsidR="000500C7">
        <w:rPr>
          <w:rFonts w:ascii="Times New Roman" w:hAnsi="Times New Roman" w:cs="Times New Roman"/>
          <w:sz w:val="24"/>
          <w:szCs w:val="24"/>
        </w:rPr>
        <w:t>o</w:t>
      </w:r>
      <w:r w:rsidR="00CF6AD7">
        <w:rPr>
          <w:rFonts w:ascii="Times New Roman" w:hAnsi="Times New Roman" w:cs="Times New Roman"/>
          <w:sz w:val="24"/>
          <w:szCs w:val="24"/>
        </w:rPr>
        <w:t>s</w:t>
      </w:r>
      <w:r w:rsidR="000500C7">
        <w:rPr>
          <w:rFonts w:ascii="Times New Roman" w:hAnsi="Times New Roman" w:cs="Times New Roman"/>
          <w:sz w:val="24"/>
          <w:szCs w:val="24"/>
        </w:rPr>
        <w:t xml:space="preserve"> </w:t>
      </w:r>
      <w:r w:rsidR="007E4E32">
        <w:rPr>
          <w:rFonts w:ascii="Times New Roman" w:hAnsi="Times New Roman" w:cs="Times New Roman"/>
          <w:sz w:val="24"/>
          <w:szCs w:val="24"/>
        </w:rPr>
        <w:t>“</w:t>
      </w:r>
      <w:r w:rsidR="000500C7">
        <w:rPr>
          <w:rFonts w:ascii="Times New Roman" w:hAnsi="Times New Roman" w:cs="Times New Roman"/>
          <w:sz w:val="24"/>
          <w:szCs w:val="24"/>
        </w:rPr>
        <w:t xml:space="preserve">sistemas </w:t>
      </w:r>
      <w:r w:rsidR="003363C5" w:rsidRPr="003363C5">
        <w:rPr>
          <w:rFonts w:ascii="Times New Roman" w:hAnsi="Times New Roman" w:cs="Times New Roman"/>
          <w:sz w:val="24"/>
          <w:szCs w:val="24"/>
        </w:rPr>
        <w:t>de categorização biométrica que categorizam individualmente pessoas singulares com base nos seus dados biométricos para deduzir ou inferir a sua raça, opiniões políticas, filiação sindical, crenças religiosas ou filosóficas, vida sexual ou orientação sexual</w:t>
      </w:r>
      <w:r w:rsidR="007E4E32">
        <w:rPr>
          <w:rFonts w:ascii="Times New Roman" w:hAnsi="Times New Roman" w:cs="Times New Roman"/>
          <w:sz w:val="24"/>
          <w:szCs w:val="24"/>
        </w:rPr>
        <w:t xml:space="preserve">” (art. 5.º, n.º 1, al. </w:t>
      </w:r>
      <w:proofErr w:type="spellStart"/>
      <w:r w:rsidR="007E4E32">
        <w:rPr>
          <w:rFonts w:ascii="Times New Roman" w:hAnsi="Times New Roman" w:cs="Times New Roman"/>
          <w:sz w:val="24"/>
          <w:szCs w:val="24"/>
        </w:rPr>
        <w:t>ba</w:t>
      </w:r>
      <w:proofErr w:type="spellEnd"/>
      <w:r w:rsidR="007E4E32">
        <w:rPr>
          <w:rFonts w:ascii="Times New Roman" w:hAnsi="Times New Roman" w:cs="Times New Roman"/>
          <w:sz w:val="24"/>
          <w:szCs w:val="24"/>
        </w:rPr>
        <w:t>)</w:t>
      </w:r>
      <w:r w:rsidR="009E21E5">
        <w:rPr>
          <w:rStyle w:val="Refdenotaderodap"/>
          <w:rFonts w:ascii="Times New Roman" w:hAnsi="Times New Roman" w:cs="Times New Roman"/>
          <w:sz w:val="24"/>
          <w:szCs w:val="24"/>
        </w:rPr>
        <w:footnoteReference w:id="20"/>
      </w:r>
      <w:r w:rsidR="003363C5" w:rsidRPr="003363C5">
        <w:rPr>
          <w:rFonts w:ascii="Times New Roman" w:hAnsi="Times New Roman" w:cs="Times New Roman"/>
          <w:sz w:val="24"/>
          <w:szCs w:val="24"/>
        </w:rPr>
        <w:t xml:space="preserve">. </w:t>
      </w:r>
      <w:r w:rsidR="00261E09">
        <w:rPr>
          <w:rFonts w:ascii="Times New Roman" w:hAnsi="Times New Roman" w:cs="Times New Roman"/>
          <w:sz w:val="24"/>
          <w:szCs w:val="24"/>
        </w:rPr>
        <w:t>Por outro lado, a nova al. da) do a</w:t>
      </w:r>
      <w:r w:rsidR="00F51FA6">
        <w:rPr>
          <w:rFonts w:ascii="Times New Roman" w:hAnsi="Times New Roman" w:cs="Times New Roman"/>
          <w:sz w:val="24"/>
          <w:szCs w:val="24"/>
        </w:rPr>
        <w:t>rt. 5.º, n.º 1, proíbe também o uso de s</w:t>
      </w:r>
      <w:r w:rsidR="00F51FA6" w:rsidRPr="00F51FA6">
        <w:rPr>
          <w:rFonts w:ascii="Times New Roman" w:hAnsi="Times New Roman" w:cs="Times New Roman"/>
          <w:sz w:val="24"/>
          <w:szCs w:val="24"/>
        </w:rPr>
        <w:t>istema</w:t>
      </w:r>
      <w:r w:rsidR="00F51FA6">
        <w:rPr>
          <w:rFonts w:ascii="Times New Roman" w:hAnsi="Times New Roman" w:cs="Times New Roman"/>
          <w:sz w:val="24"/>
          <w:szCs w:val="24"/>
        </w:rPr>
        <w:t>s</w:t>
      </w:r>
      <w:r w:rsidR="00F51FA6" w:rsidRPr="00F51FA6">
        <w:rPr>
          <w:rFonts w:ascii="Times New Roman" w:hAnsi="Times New Roman" w:cs="Times New Roman"/>
          <w:sz w:val="24"/>
          <w:szCs w:val="24"/>
        </w:rPr>
        <w:t xml:space="preserve"> de IA para fazer avaliações de risco de pessoas singulares, a fim de avaliar ou prever o risco de uma pessoa singular cometer uma infração penal, com base unicamente na definição do perfil de uma pessoa singular ou na avaliação dos seus traços e características de personalidade.</w:t>
      </w:r>
      <w:r w:rsidR="00461939">
        <w:rPr>
          <w:rFonts w:ascii="Times New Roman" w:hAnsi="Times New Roman" w:cs="Times New Roman"/>
          <w:sz w:val="24"/>
          <w:szCs w:val="24"/>
        </w:rPr>
        <w:t xml:space="preserve"> Contudo, a norma </w:t>
      </w:r>
      <w:r w:rsidR="00571155">
        <w:rPr>
          <w:rFonts w:ascii="Times New Roman" w:hAnsi="Times New Roman" w:cs="Times New Roman"/>
          <w:sz w:val="24"/>
          <w:szCs w:val="24"/>
        </w:rPr>
        <w:t xml:space="preserve">acrescenta </w:t>
      </w:r>
      <w:r w:rsidR="00E23D5B">
        <w:rPr>
          <w:rFonts w:ascii="Times New Roman" w:hAnsi="Times New Roman" w:cs="Times New Roman"/>
          <w:sz w:val="24"/>
          <w:szCs w:val="24"/>
        </w:rPr>
        <w:t xml:space="preserve">que esta proibição não abrange </w:t>
      </w:r>
      <w:r w:rsidR="00E23D5B" w:rsidRPr="00E23D5B">
        <w:rPr>
          <w:rFonts w:ascii="Times New Roman" w:hAnsi="Times New Roman" w:cs="Times New Roman"/>
          <w:sz w:val="24"/>
          <w:szCs w:val="24"/>
        </w:rPr>
        <w:t xml:space="preserve">os sistemas de IA utilizados para </w:t>
      </w:r>
      <w:r w:rsidR="00E23D5B" w:rsidRPr="3AE3BEED">
        <w:rPr>
          <w:rFonts w:ascii="Times New Roman" w:hAnsi="Times New Roman" w:cs="Times New Roman"/>
          <w:i/>
          <w:iCs/>
          <w:sz w:val="24"/>
          <w:szCs w:val="24"/>
        </w:rPr>
        <w:t>apoiar</w:t>
      </w:r>
      <w:r w:rsidR="00E23D5B" w:rsidRPr="00E23D5B">
        <w:rPr>
          <w:rFonts w:ascii="Times New Roman" w:hAnsi="Times New Roman" w:cs="Times New Roman"/>
          <w:sz w:val="24"/>
          <w:szCs w:val="24"/>
        </w:rPr>
        <w:t xml:space="preserve"> a avaliação humana do envolvimento de uma pessoa numa atividade criminosa</w:t>
      </w:r>
      <w:r w:rsidR="00571155">
        <w:rPr>
          <w:rFonts w:ascii="Times New Roman" w:hAnsi="Times New Roman" w:cs="Times New Roman"/>
          <w:sz w:val="24"/>
          <w:szCs w:val="24"/>
        </w:rPr>
        <w:t>.</w:t>
      </w:r>
      <w:r w:rsidR="000841C8">
        <w:rPr>
          <w:rFonts w:ascii="Times New Roman" w:hAnsi="Times New Roman" w:cs="Times New Roman"/>
          <w:sz w:val="24"/>
          <w:szCs w:val="24"/>
        </w:rPr>
        <w:t xml:space="preserve"> As</w:t>
      </w:r>
      <w:r w:rsidR="00B67E75">
        <w:rPr>
          <w:rFonts w:ascii="Times New Roman" w:hAnsi="Times New Roman" w:cs="Times New Roman"/>
          <w:sz w:val="24"/>
          <w:szCs w:val="24"/>
        </w:rPr>
        <w:t xml:space="preserve"> </w:t>
      </w:r>
      <w:r w:rsidR="000841C8">
        <w:rPr>
          <w:rFonts w:ascii="Times New Roman" w:hAnsi="Times New Roman" w:cs="Times New Roman"/>
          <w:sz w:val="24"/>
          <w:szCs w:val="24"/>
        </w:rPr>
        <w:t xml:space="preserve">novas </w:t>
      </w:r>
      <w:proofErr w:type="spellStart"/>
      <w:r w:rsidR="000841C8">
        <w:rPr>
          <w:rFonts w:ascii="Times New Roman" w:hAnsi="Times New Roman" w:cs="Times New Roman"/>
          <w:sz w:val="24"/>
          <w:szCs w:val="24"/>
        </w:rPr>
        <w:t>als</w:t>
      </w:r>
      <w:proofErr w:type="spellEnd"/>
      <w:r w:rsidR="000841C8">
        <w:rPr>
          <w:rFonts w:ascii="Times New Roman" w:hAnsi="Times New Roman" w:cs="Times New Roman"/>
          <w:sz w:val="24"/>
          <w:szCs w:val="24"/>
        </w:rPr>
        <w:t xml:space="preserve">. </w:t>
      </w:r>
      <w:proofErr w:type="spellStart"/>
      <w:r w:rsidR="000841C8">
        <w:rPr>
          <w:rFonts w:ascii="Times New Roman" w:hAnsi="Times New Roman" w:cs="Times New Roman"/>
          <w:sz w:val="24"/>
          <w:szCs w:val="24"/>
        </w:rPr>
        <w:t>db</w:t>
      </w:r>
      <w:proofErr w:type="spellEnd"/>
      <w:r w:rsidR="000841C8">
        <w:rPr>
          <w:rFonts w:ascii="Times New Roman" w:hAnsi="Times New Roman" w:cs="Times New Roman"/>
          <w:sz w:val="24"/>
          <w:szCs w:val="24"/>
        </w:rPr>
        <w:t xml:space="preserve">) e </w:t>
      </w:r>
      <w:proofErr w:type="spellStart"/>
      <w:r w:rsidR="000841C8">
        <w:rPr>
          <w:rFonts w:ascii="Times New Roman" w:hAnsi="Times New Roman" w:cs="Times New Roman"/>
          <w:sz w:val="24"/>
          <w:szCs w:val="24"/>
        </w:rPr>
        <w:t>dc</w:t>
      </w:r>
      <w:proofErr w:type="spellEnd"/>
      <w:r w:rsidR="000841C8">
        <w:rPr>
          <w:rFonts w:ascii="Times New Roman" w:hAnsi="Times New Roman" w:cs="Times New Roman"/>
          <w:sz w:val="24"/>
          <w:szCs w:val="24"/>
        </w:rPr>
        <w:t>) acrescentam, ainda, à lista de sistemas proibidos</w:t>
      </w:r>
      <w:r w:rsidR="00A838E0">
        <w:rPr>
          <w:rFonts w:ascii="Times New Roman" w:hAnsi="Times New Roman" w:cs="Times New Roman"/>
          <w:sz w:val="24"/>
          <w:szCs w:val="24"/>
        </w:rPr>
        <w:t>,</w:t>
      </w:r>
      <w:r w:rsidR="00B67E75">
        <w:rPr>
          <w:rFonts w:ascii="Times New Roman" w:hAnsi="Times New Roman" w:cs="Times New Roman"/>
          <w:sz w:val="24"/>
          <w:szCs w:val="24"/>
        </w:rPr>
        <w:t xml:space="preserve"> </w:t>
      </w:r>
      <w:r w:rsidR="00B67E75" w:rsidRPr="00B67E75">
        <w:rPr>
          <w:rFonts w:ascii="Times New Roman" w:hAnsi="Times New Roman" w:cs="Times New Roman"/>
          <w:sz w:val="24"/>
          <w:szCs w:val="24"/>
        </w:rPr>
        <w:t>sistemas que criam ou expandem bases de dados de reconhecimento facial através da recolha não direcionada de imagens faciais da Internet ou de imagens de CCTV</w:t>
      </w:r>
      <w:r w:rsidR="00EE11A1">
        <w:rPr>
          <w:rFonts w:ascii="Times New Roman" w:hAnsi="Times New Roman" w:cs="Times New Roman"/>
          <w:sz w:val="24"/>
          <w:szCs w:val="24"/>
        </w:rPr>
        <w:t xml:space="preserve"> e</w:t>
      </w:r>
      <w:r w:rsidR="00B67E75" w:rsidRPr="00B67E75">
        <w:rPr>
          <w:rFonts w:ascii="Times New Roman" w:hAnsi="Times New Roman" w:cs="Times New Roman"/>
          <w:sz w:val="24"/>
          <w:szCs w:val="24"/>
        </w:rPr>
        <w:t xml:space="preserve"> sistemas de IA para inferir as emoções de uma pessoa singular nos domínios do local de trabalho e das instituições de ensino, exceto nos casos em que a utilização do sistema de IA se destine a ser colocada em funcionamento ou no mercado por razões médicas ou de segurança.</w:t>
      </w:r>
      <w:r w:rsidR="009B26AF">
        <w:rPr>
          <w:rFonts w:ascii="Times New Roman" w:hAnsi="Times New Roman" w:cs="Times New Roman"/>
          <w:sz w:val="24"/>
          <w:szCs w:val="24"/>
        </w:rPr>
        <w:t xml:space="preserve"> </w:t>
      </w:r>
    </w:p>
    <w:p w14:paraId="4560DC86" w14:textId="1E84DE73" w:rsidR="005C3B01" w:rsidRDefault="005C3B01" w:rsidP="3AE3BEED">
      <w:pPr>
        <w:spacing w:line="360" w:lineRule="auto"/>
        <w:ind w:firstLine="426"/>
        <w:jc w:val="both"/>
        <w:rPr>
          <w:rFonts w:ascii="Times New Roman" w:hAnsi="Times New Roman" w:cs="Times New Roman"/>
          <w:sz w:val="24"/>
          <w:szCs w:val="24"/>
          <w:highlight w:val="green"/>
        </w:rPr>
      </w:pPr>
    </w:p>
    <w:p w14:paraId="674EEF6E" w14:textId="7435D39A" w:rsidR="005C3B01" w:rsidRDefault="3AE3BEED" w:rsidP="3AE3BEED">
      <w:pPr>
        <w:spacing w:line="360" w:lineRule="auto"/>
        <w:ind w:firstLine="426"/>
        <w:jc w:val="both"/>
        <w:rPr>
          <w:rFonts w:ascii="Times New Roman" w:hAnsi="Times New Roman" w:cs="Times New Roman"/>
          <w:sz w:val="24"/>
          <w:szCs w:val="24"/>
        </w:rPr>
      </w:pPr>
      <w:del w:id="476" w:author="Andreia Barbosa" w:date="2024-03-18T13:01:00Z">
        <w:r w:rsidRPr="3AE3BEED" w:rsidDel="00AA1B45">
          <w:rPr>
            <w:rFonts w:ascii="Times New Roman" w:hAnsi="Times New Roman" w:cs="Times New Roman"/>
            <w:sz w:val="24"/>
            <w:szCs w:val="24"/>
          </w:rPr>
          <w:delText>A NPRIA</w:delText>
        </w:r>
      </w:del>
      <w:ins w:id="477" w:author="Andreia Barbosa" w:date="2024-03-18T13:01:00Z">
        <w:r w:rsidR="00AA1B45">
          <w:rPr>
            <w:rFonts w:ascii="Times New Roman" w:hAnsi="Times New Roman" w:cs="Times New Roman"/>
            <w:sz w:val="24"/>
            <w:szCs w:val="24"/>
          </w:rPr>
          <w:t>O RIA</w:t>
        </w:r>
      </w:ins>
      <w:r w:rsidRPr="3AE3BEED">
        <w:rPr>
          <w:rFonts w:ascii="Times New Roman" w:hAnsi="Times New Roman" w:cs="Times New Roman"/>
          <w:sz w:val="24"/>
          <w:szCs w:val="24"/>
        </w:rPr>
        <w:t xml:space="preserve"> também adaptou em conformidade as salvaguardas previstas nos números seguintes relativas às exceções em que se admite a utilização destes sistemas. Estas </w:t>
      </w:r>
      <w:r w:rsidRPr="3AE3BEED">
        <w:rPr>
          <w:rFonts w:ascii="Times New Roman" w:hAnsi="Times New Roman" w:cs="Times New Roman"/>
          <w:sz w:val="24"/>
          <w:szCs w:val="24"/>
        </w:rPr>
        <w:lastRenderedPageBreak/>
        <w:t>salvaguardas visam garantir os direitos fundamentais dos cidadãos, ao estabelecer, por exemplo, que só será excecionalmente admitida a utilização de sistemas de identificação biométrica à distância “em tempo real” em espaços acessíveis ao público para efeitos de manutenção da ordem pública, mediante autorização judicial prévia ou autorização de uma autoridade administrativa independente do Estado-Membro em que se utilizará o sistema, nos termos de procedimento detalhado a prever pela legislação nacional</w:t>
      </w:r>
      <w:r w:rsidR="000F1DA9" w:rsidRPr="3AE3BEED">
        <w:rPr>
          <w:rStyle w:val="Refdenotaderodap"/>
          <w:rFonts w:ascii="Times New Roman" w:hAnsi="Times New Roman" w:cs="Times New Roman"/>
          <w:sz w:val="24"/>
          <w:szCs w:val="24"/>
        </w:rPr>
        <w:footnoteReference w:id="21"/>
      </w:r>
      <w:r w:rsidRPr="3AE3BEED">
        <w:rPr>
          <w:rFonts w:ascii="Times New Roman" w:hAnsi="Times New Roman" w:cs="Times New Roman"/>
          <w:sz w:val="24"/>
          <w:szCs w:val="24"/>
        </w:rPr>
        <w:t>. As autoridades em causa apenas concederão a referida autorização caso considerem que esta é necessária e proporcionada à prossecução dos objetivos previstos no n.º 1, al. d), do art. 5.º, e que esta respeitará o estritamente necessário, nomeadamente no que toca ao período de tempo em será aplicada e ao seu escopo geográfico e pessoal. Além disso, o novo n.º 3 estabelece a obrigatoriedade de notificação destas utilizações de sistemas de identificação biométrica “em tempo real” à autoridade de vigilância e à autoridade nacional competente no que toca à proteção de dados</w:t>
      </w:r>
      <w:r w:rsidR="000F1DA9" w:rsidRPr="3AE3BEED">
        <w:rPr>
          <w:rStyle w:val="Refdenotaderodap"/>
          <w:rFonts w:ascii="Times New Roman" w:hAnsi="Times New Roman" w:cs="Times New Roman"/>
          <w:sz w:val="24"/>
          <w:szCs w:val="24"/>
        </w:rPr>
        <w:footnoteReference w:id="22"/>
      </w:r>
      <w:r w:rsidRPr="3AE3BEED">
        <w:rPr>
          <w:rFonts w:ascii="Times New Roman" w:hAnsi="Times New Roman" w:cs="Times New Roman"/>
          <w:sz w:val="24"/>
          <w:szCs w:val="24"/>
        </w:rPr>
        <w:t>.</w:t>
      </w:r>
    </w:p>
    <w:p w14:paraId="1D6844F0" w14:textId="4B16C656" w:rsidR="005C3B01" w:rsidRDefault="3AE3BEED" w:rsidP="3AE3BEED">
      <w:pPr>
        <w:spacing w:line="360" w:lineRule="auto"/>
        <w:ind w:firstLine="426"/>
        <w:jc w:val="both"/>
        <w:rPr>
          <w:rFonts w:ascii="Times New Roman" w:hAnsi="Times New Roman" w:cs="Times New Roman"/>
          <w:sz w:val="24"/>
          <w:szCs w:val="24"/>
        </w:rPr>
      </w:pPr>
      <w:r w:rsidRPr="3AE3BEED">
        <w:rPr>
          <w:rFonts w:ascii="Times New Roman" w:hAnsi="Times New Roman" w:cs="Times New Roman"/>
          <w:sz w:val="24"/>
          <w:szCs w:val="24"/>
        </w:rPr>
        <w:t>Por outro lado, é importante referir que outros sistemas de identificação biométrica e de reconhecimento de emoções que não foram liminarmente proibidos, foram incluídos na lista de sistemas de alto risco contida no Anexo III: é o caso dos sistemas de identificação biométrica pós-remota utilizados pelas autoridades policiais, que se encontram sujeitos, ainda, às salvaguardas adicionais estabelecidas no art. 29.º</w:t>
      </w:r>
      <w:r w:rsidR="000F1DA9" w:rsidRPr="3AE3BEED">
        <w:rPr>
          <w:rStyle w:val="Refdenotaderodap"/>
          <w:rFonts w:ascii="Times New Roman" w:hAnsi="Times New Roman" w:cs="Times New Roman"/>
          <w:sz w:val="24"/>
          <w:szCs w:val="24"/>
        </w:rPr>
        <w:footnoteReference w:id="23"/>
      </w:r>
      <w:r w:rsidRPr="3AE3BEED">
        <w:rPr>
          <w:rFonts w:ascii="Times New Roman" w:hAnsi="Times New Roman" w:cs="Times New Roman"/>
          <w:sz w:val="24"/>
          <w:szCs w:val="24"/>
        </w:rPr>
        <w:t xml:space="preserve">. </w:t>
      </w:r>
    </w:p>
    <w:p w14:paraId="61923C98" w14:textId="0C7D33EE" w:rsidR="005C3B01" w:rsidRDefault="3AE3BEED" w:rsidP="00CA5BD3">
      <w:pPr>
        <w:spacing w:line="360" w:lineRule="auto"/>
        <w:ind w:firstLine="426"/>
        <w:jc w:val="both"/>
        <w:rPr>
          <w:rFonts w:ascii="Times New Roman" w:hAnsi="Times New Roman" w:cs="Times New Roman"/>
          <w:sz w:val="24"/>
          <w:szCs w:val="24"/>
        </w:rPr>
      </w:pPr>
      <w:r w:rsidRPr="00DA2B10">
        <w:rPr>
          <w:rFonts w:ascii="Times New Roman" w:hAnsi="Times New Roman" w:cs="Times New Roman"/>
          <w:sz w:val="24"/>
          <w:szCs w:val="24"/>
          <w:rPrChange w:id="504" w:author="Sónia Moreira" w:date="2024-03-21T12:21:00Z">
            <w:rPr>
              <w:rFonts w:ascii="Times New Roman" w:hAnsi="Times New Roman" w:cs="Times New Roman"/>
              <w:sz w:val="24"/>
              <w:szCs w:val="24"/>
              <w:highlight w:val="green"/>
            </w:rPr>
          </w:rPrChange>
        </w:rPr>
        <w:t>De entre os sistemas de alto risco, no que toca a este estudo, importa referir os sistemas que dizem respeito à administração da Justiça</w:t>
      </w:r>
      <w:r w:rsidRPr="00DA2B10">
        <w:rPr>
          <w:rFonts w:ascii="Times New Roman" w:hAnsi="Times New Roman" w:cs="Times New Roman"/>
          <w:sz w:val="24"/>
          <w:szCs w:val="24"/>
        </w:rPr>
        <w:t>.</w:t>
      </w:r>
    </w:p>
    <w:p w14:paraId="631E979B" w14:textId="30019737" w:rsidR="00E57F8D" w:rsidRPr="00E218C1" w:rsidRDefault="000F434C" w:rsidP="005E2ED8">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O</w:t>
      </w:r>
      <w:r w:rsidR="00E57F8D" w:rsidRPr="00E218C1">
        <w:rPr>
          <w:rFonts w:ascii="Times New Roman" w:hAnsi="Times New Roman" w:cs="Times New Roman"/>
          <w:sz w:val="24"/>
          <w:szCs w:val="24"/>
        </w:rPr>
        <w:t xml:space="preserve"> Considerando 38 da </w:t>
      </w:r>
      <w:r>
        <w:rPr>
          <w:rFonts w:ascii="Times New Roman" w:hAnsi="Times New Roman" w:cs="Times New Roman"/>
          <w:sz w:val="24"/>
          <w:szCs w:val="24"/>
        </w:rPr>
        <w:t xml:space="preserve">PRIA </w:t>
      </w:r>
      <w:r w:rsidRPr="000046AE">
        <w:rPr>
          <w:rFonts w:ascii="Times New Roman" w:hAnsi="Times New Roman" w:cs="Times New Roman"/>
          <w:sz w:val="24"/>
          <w:szCs w:val="24"/>
        </w:rPr>
        <w:t>afirma</w:t>
      </w:r>
      <w:r w:rsidR="004C15DE" w:rsidRPr="000046AE">
        <w:rPr>
          <w:rFonts w:ascii="Times New Roman" w:hAnsi="Times New Roman" w:cs="Times New Roman"/>
          <w:sz w:val="24"/>
          <w:szCs w:val="24"/>
        </w:rPr>
        <w:t>va</w:t>
      </w:r>
      <w:r w:rsidR="00E57F8D" w:rsidRPr="00E218C1">
        <w:rPr>
          <w:rFonts w:ascii="Times New Roman" w:hAnsi="Times New Roman" w:cs="Times New Roman"/>
          <w:sz w:val="24"/>
          <w:szCs w:val="24"/>
        </w:rPr>
        <w:t xml:space="preserve">: </w:t>
      </w:r>
      <w:r w:rsidR="001A6D62">
        <w:rPr>
          <w:rFonts w:ascii="Times New Roman" w:hAnsi="Times New Roman" w:cs="Times New Roman"/>
          <w:sz w:val="24"/>
          <w:szCs w:val="24"/>
        </w:rPr>
        <w:t>“</w:t>
      </w:r>
      <w:r w:rsidR="00E57F8D" w:rsidRPr="005E6DC2">
        <w:rPr>
          <w:rFonts w:ascii="Times New Roman" w:hAnsi="Times New Roman" w:cs="Times New Roman"/>
          <w:sz w:val="24"/>
          <w:szCs w:val="24"/>
        </w:rPr>
        <w:t xml:space="preserve">As ações das autoridades policiais que implicam certas utilizações dos sistemas de IA são caracterizadas por um grau substancial </w:t>
      </w:r>
      <w:r w:rsidR="00E57F8D" w:rsidRPr="005E6DC2">
        <w:rPr>
          <w:rFonts w:ascii="Times New Roman" w:hAnsi="Times New Roman" w:cs="Times New Roman"/>
          <w:sz w:val="24"/>
          <w:szCs w:val="24"/>
        </w:rPr>
        <w:lastRenderedPageBreak/>
        <w:t xml:space="preserve">de desequilíbrio de poder e podem conduzir à vigilância, detenção ou privação da liberdade de uma pessoa singular, bem como ter </w:t>
      </w:r>
      <w:r w:rsidR="00E57F8D" w:rsidRPr="00A719FD">
        <w:rPr>
          <w:rFonts w:ascii="Times New Roman" w:hAnsi="Times New Roman" w:cs="Times New Roman"/>
          <w:i/>
          <w:iCs/>
          <w:sz w:val="24"/>
          <w:szCs w:val="24"/>
        </w:rPr>
        <w:t>outros impactos adversos nos direitos fundamentais garantidos pela Carta</w:t>
      </w:r>
      <w:r w:rsidR="00E57F8D" w:rsidRPr="005E6DC2">
        <w:rPr>
          <w:rFonts w:ascii="Times New Roman" w:hAnsi="Times New Roman" w:cs="Times New Roman"/>
          <w:sz w:val="24"/>
          <w:szCs w:val="24"/>
        </w:rPr>
        <w:t xml:space="preserve">. Em particular, se não for treinado com dados de alta qualidade, não cumprir os requisitos adequados em termos de exatidão ou solidez ou não tiver sido devidamente concebido e testado antes de ser colocado no mercado ou em serviço, </w:t>
      </w:r>
      <w:r w:rsidR="00E57F8D" w:rsidRPr="004F7544">
        <w:rPr>
          <w:rFonts w:ascii="Times New Roman" w:hAnsi="Times New Roman" w:cs="Times New Roman"/>
          <w:i/>
          <w:iCs/>
          <w:sz w:val="24"/>
          <w:szCs w:val="24"/>
        </w:rPr>
        <w:t>o sistema de IA pode destacar pessoas de uma forma discriminatória ou incorreta e injusta.</w:t>
      </w:r>
      <w:r w:rsidR="00E57F8D" w:rsidRPr="005E6DC2">
        <w:rPr>
          <w:rFonts w:ascii="Times New Roman" w:hAnsi="Times New Roman" w:cs="Times New Roman"/>
          <w:sz w:val="24"/>
          <w:szCs w:val="24"/>
        </w:rPr>
        <w:t xml:space="preserve"> Além disso, o exercício de importantes direitos fundamentais processuais, como </w:t>
      </w:r>
      <w:r w:rsidR="00E57F8D" w:rsidRPr="004F7544">
        <w:rPr>
          <w:rFonts w:ascii="Times New Roman" w:hAnsi="Times New Roman" w:cs="Times New Roman"/>
          <w:i/>
          <w:iCs/>
          <w:sz w:val="24"/>
          <w:szCs w:val="24"/>
        </w:rPr>
        <w:t>o direito à ação e a um tribunal imparcial, a presunção de inocência e o direito de defesa,</w:t>
      </w:r>
      <w:r w:rsidR="00E57F8D" w:rsidRPr="005E6DC2">
        <w:rPr>
          <w:rFonts w:ascii="Times New Roman" w:hAnsi="Times New Roman" w:cs="Times New Roman"/>
          <w:sz w:val="24"/>
          <w:szCs w:val="24"/>
        </w:rPr>
        <w:t xml:space="preserve"> pode ser prejudicado, em particular, se esses sistemas de IA não forem suficientemente transparentes, explicáveis e documentados. </w:t>
      </w:r>
      <w:r w:rsidR="00E57F8D" w:rsidRPr="004F7544">
        <w:rPr>
          <w:rFonts w:ascii="Times New Roman" w:hAnsi="Times New Roman" w:cs="Times New Roman"/>
          <w:i/>
          <w:iCs/>
          <w:sz w:val="24"/>
          <w:szCs w:val="24"/>
        </w:rPr>
        <w:t xml:space="preserve">Como tal, é apropriado classificar como de risco elevado um conjunto de sistemas de IA concebidos para serem utilizados no contexto da manutenção da ordem pública, </w:t>
      </w:r>
      <w:r w:rsidR="00E57F8D" w:rsidRPr="005E6DC2">
        <w:rPr>
          <w:rFonts w:ascii="Times New Roman" w:hAnsi="Times New Roman" w:cs="Times New Roman"/>
          <w:sz w:val="24"/>
          <w:szCs w:val="24"/>
        </w:rPr>
        <w:t xml:space="preserve">no qual a exatidão, a fiabilidade e a transparência são particularmente importantes para evitar impactos adversos, reter a confiança do público e assegurar a responsabilidade e vias de recurso eficazes. Tendo em conta a natureza das atividades em causa e os riscos associados às mesmas, esses sistemas de IA de risco elevado devem incluir, em particular, sistemas de IA concebidos </w:t>
      </w:r>
      <w:r w:rsidR="00E57F8D" w:rsidRPr="00B86F1C">
        <w:rPr>
          <w:rFonts w:ascii="Times New Roman" w:hAnsi="Times New Roman" w:cs="Times New Roman"/>
          <w:i/>
          <w:iCs/>
          <w:sz w:val="24"/>
          <w:szCs w:val="24"/>
        </w:rPr>
        <w:t>para serem utilizados pelas autoridades policiais em avaliações individuais de riscos</w:t>
      </w:r>
      <w:r w:rsidR="00E57F8D" w:rsidRPr="005E6DC2">
        <w:rPr>
          <w:rFonts w:ascii="Times New Roman" w:hAnsi="Times New Roman" w:cs="Times New Roman"/>
          <w:sz w:val="24"/>
          <w:szCs w:val="24"/>
        </w:rPr>
        <w:t xml:space="preserve">, em polígrafos e em instrumentos semelhantes ou para detetar o estado emocional de uma pessoa singular, para detetar «falsificações profundas», para avaliar a fiabilidade dos elementos de prova em processos penais, para </w:t>
      </w:r>
      <w:r w:rsidR="00E57F8D" w:rsidRPr="00C53132">
        <w:rPr>
          <w:rFonts w:ascii="Times New Roman" w:hAnsi="Times New Roman" w:cs="Times New Roman"/>
          <w:i/>
          <w:iCs/>
          <w:sz w:val="24"/>
          <w:szCs w:val="24"/>
        </w:rPr>
        <w:t>prever a ocorrência ou a recorrência de uma infração penal real ou potencial com base na definição de perfis de pessoas singulares</w:t>
      </w:r>
      <w:r w:rsidR="00E57F8D" w:rsidRPr="005E6DC2">
        <w:rPr>
          <w:rFonts w:ascii="Times New Roman" w:hAnsi="Times New Roman" w:cs="Times New Roman"/>
          <w:sz w:val="24"/>
          <w:szCs w:val="24"/>
        </w:rPr>
        <w:t xml:space="preserve"> ou para avaliar os traços de personalidade e as características ou o comportamento criminal passado de pessoas singulares ou grupos, </w:t>
      </w:r>
      <w:r w:rsidR="00E57F8D" w:rsidRPr="00B67291">
        <w:rPr>
          <w:rFonts w:ascii="Times New Roman" w:hAnsi="Times New Roman" w:cs="Times New Roman"/>
          <w:i/>
          <w:iCs/>
          <w:sz w:val="24"/>
          <w:szCs w:val="24"/>
        </w:rPr>
        <w:t>para a definição de perfis no decurso da deteção, investigação ou repressão de infrações penais, bem como para o estudo analítico de crimes relativos a pessoas singulares</w:t>
      </w:r>
      <w:r w:rsidR="00725F5F">
        <w:rPr>
          <w:rFonts w:ascii="Times New Roman" w:hAnsi="Times New Roman" w:cs="Times New Roman"/>
          <w:sz w:val="24"/>
          <w:szCs w:val="24"/>
        </w:rPr>
        <w:t>”</w:t>
      </w:r>
      <w:r w:rsidR="00E57F8D" w:rsidRPr="00E218C1">
        <w:rPr>
          <w:rFonts w:ascii="Times New Roman" w:hAnsi="Times New Roman" w:cs="Times New Roman"/>
          <w:sz w:val="24"/>
          <w:szCs w:val="24"/>
        </w:rPr>
        <w:t xml:space="preserve"> (itálico nosso). </w:t>
      </w:r>
      <w:r w:rsidR="006744E2">
        <w:rPr>
          <w:rFonts w:ascii="Times New Roman" w:hAnsi="Times New Roman" w:cs="Times New Roman"/>
          <w:sz w:val="24"/>
          <w:szCs w:val="24"/>
        </w:rPr>
        <w:t>Est</w:t>
      </w:r>
      <w:r w:rsidR="00B2092D">
        <w:rPr>
          <w:rFonts w:ascii="Times New Roman" w:hAnsi="Times New Roman" w:cs="Times New Roman"/>
          <w:sz w:val="24"/>
          <w:szCs w:val="24"/>
        </w:rPr>
        <w:t xml:space="preserve">as considerações mantiveram-se </w:t>
      </w:r>
      <w:del w:id="505" w:author="Andreia Barbosa" w:date="2024-03-18T13:06:00Z">
        <w:r w:rsidR="00B2092D" w:rsidDel="00AA1B45">
          <w:rPr>
            <w:rFonts w:ascii="Times New Roman" w:hAnsi="Times New Roman" w:cs="Times New Roman"/>
            <w:sz w:val="24"/>
            <w:szCs w:val="24"/>
          </w:rPr>
          <w:delText>na NPRIA</w:delText>
        </w:r>
      </w:del>
      <w:ins w:id="506" w:author="Andreia Barbosa" w:date="2024-03-18T13:06:00Z">
        <w:r w:rsidR="00AA1B45">
          <w:rPr>
            <w:rFonts w:ascii="Times New Roman" w:hAnsi="Times New Roman" w:cs="Times New Roman"/>
            <w:sz w:val="24"/>
            <w:szCs w:val="24"/>
          </w:rPr>
          <w:t>no RIA</w:t>
        </w:r>
      </w:ins>
      <w:r w:rsidR="00B2092D">
        <w:rPr>
          <w:rFonts w:ascii="Times New Roman" w:hAnsi="Times New Roman" w:cs="Times New Roman"/>
          <w:sz w:val="24"/>
          <w:szCs w:val="24"/>
        </w:rPr>
        <w:t xml:space="preserve">, tendo o </w:t>
      </w:r>
      <w:proofErr w:type="gramStart"/>
      <w:r w:rsidR="00B2092D">
        <w:rPr>
          <w:rFonts w:ascii="Times New Roman" w:hAnsi="Times New Roman" w:cs="Times New Roman"/>
          <w:sz w:val="24"/>
          <w:szCs w:val="24"/>
        </w:rPr>
        <w:t>atual</w:t>
      </w:r>
      <w:r w:rsidR="00026C4C">
        <w:rPr>
          <w:rFonts w:ascii="Times New Roman" w:hAnsi="Times New Roman" w:cs="Times New Roman"/>
          <w:sz w:val="24"/>
          <w:szCs w:val="24"/>
        </w:rPr>
        <w:t xml:space="preserve"> </w:t>
      </w:r>
      <w:r w:rsidR="00B2092D">
        <w:rPr>
          <w:rFonts w:ascii="Times New Roman" w:hAnsi="Times New Roman" w:cs="Times New Roman"/>
          <w:sz w:val="24"/>
          <w:szCs w:val="24"/>
        </w:rPr>
        <w:t>Considerando</w:t>
      </w:r>
      <w:proofErr w:type="gramEnd"/>
      <w:r w:rsidR="00B2092D">
        <w:rPr>
          <w:rFonts w:ascii="Times New Roman" w:hAnsi="Times New Roman" w:cs="Times New Roman"/>
          <w:sz w:val="24"/>
          <w:szCs w:val="24"/>
        </w:rPr>
        <w:t xml:space="preserve"> </w:t>
      </w:r>
      <w:r w:rsidR="00BA5653">
        <w:rPr>
          <w:rFonts w:ascii="Times New Roman" w:hAnsi="Times New Roman" w:cs="Times New Roman"/>
          <w:sz w:val="24"/>
          <w:szCs w:val="24"/>
        </w:rPr>
        <w:t>38</w:t>
      </w:r>
      <w:r w:rsidR="00B2092D">
        <w:rPr>
          <w:rFonts w:ascii="Times New Roman" w:hAnsi="Times New Roman" w:cs="Times New Roman"/>
          <w:sz w:val="24"/>
          <w:szCs w:val="24"/>
        </w:rPr>
        <w:t xml:space="preserve"> </w:t>
      </w:r>
      <w:r w:rsidR="00BA5653">
        <w:rPr>
          <w:rFonts w:ascii="Times New Roman" w:hAnsi="Times New Roman" w:cs="Times New Roman"/>
          <w:sz w:val="24"/>
          <w:szCs w:val="24"/>
        </w:rPr>
        <w:t>sido aditado de uma parte final onde se afirma, ainda, que “</w:t>
      </w:r>
      <w:r w:rsidR="007F0900">
        <w:rPr>
          <w:rFonts w:ascii="Times New Roman" w:hAnsi="Times New Roman" w:cs="Times New Roman"/>
          <w:sz w:val="24"/>
          <w:szCs w:val="24"/>
        </w:rPr>
        <w:t>[</w:t>
      </w:r>
      <w:r w:rsidR="002C4456">
        <w:rPr>
          <w:rFonts w:ascii="Times New Roman" w:hAnsi="Times New Roman" w:cs="Times New Roman"/>
          <w:sz w:val="24"/>
          <w:szCs w:val="24"/>
        </w:rPr>
        <w:t>a</w:t>
      </w:r>
      <w:r w:rsidR="007F0900">
        <w:rPr>
          <w:rFonts w:ascii="Times New Roman" w:hAnsi="Times New Roman" w:cs="Times New Roman"/>
          <w:sz w:val="24"/>
          <w:szCs w:val="24"/>
        </w:rPr>
        <w:t>]</w:t>
      </w:r>
      <w:r w:rsidR="00374CE7" w:rsidRPr="00374CE7">
        <w:rPr>
          <w:rFonts w:ascii="Times New Roman" w:hAnsi="Times New Roman" w:cs="Times New Roman"/>
          <w:sz w:val="24"/>
          <w:szCs w:val="24"/>
        </w:rPr>
        <w:t xml:space="preserve"> utilização de instrumentos de IA pelas autoridades e pelos serviços </w:t>
      </w:r>
      <w:r w:rsidR="00892847">
        <w:rPr>
          <w:rFonts w:ascii="Times New Roman" w:hAnsi="Times New Roman" w:cs="Times New Roman"/>
          <w:sz w:val="24"/>
          <w:szCs w:val="24"/>
        </w:rPr>
        <w:t>policiais</w:t>
      </w:r>
      <w:r w:rsidR="00374CE7" w:rsidRPr="00374CE7">
        <w:rPr>
          <w:rFonts w:ascii="Times New Roman" w:hAnsi="Times New Roman" w:cs="Times New Roman"/>
          <w:sz w:val="24"/>
          <w:szCs w:val="24"/>
        </w:rPr>
        <w:t xml:space="preserve"> não deve tornar-se um fator de desigualdade ou de exclusão. O impacto da utilização de instrumentos de IA nos direitos de defesa dos suspeitos não deve ser ignorado, nomeadamente a </w:t>
      </w:r>
      <w:r w:rsidR="00374CE7" w:rsidRPr="00892847">
        <w:rPr>
          <w:rFonts w:ascii="Times New Roman" w:hAnsi="Times New Roman" w:cs="Times New Roman"/>
          <w:i/>
          <w:iCs/>
          <w:sz w:val="24"/>
          <w:szCs w:val="24"/>
        </w:rPr>
        <w:t>dificuldade em obter informações significativas sobre o funcionamento destes sistemas e a consequente dificuldade em contestar os seus resultados em tribunal</w:t>
      </w:r>
      <w:r w:rsidR="00374CE7" w:rsidRPr="00374CE7">
        <w:rPr>
          <w:rFonts w:ascii="Times New Roman" w:hAnsi="Times New Roman" w:cs="Times New Roman"/>
          <w:sz w:val="24"/>
          <w:szCs w:val="24"/>
        </w:rPr>
        <w:t>, em especial por parte dos indivíduos sob investigação</w:t>
      </w:r>
      <w:r w:rsidR="007F0900">
        <w:rPr>
          <w:rFonts w:ascii="Times New Roman" w:hAnsi="Times New Roman" w:cs="Times New Roman"/>
          <w:sz w:val="24"/>
          <w:szCs w:val="24"/>
        </w:rPr>
        <w:t>”</w:t>
      </w:r>
      <w:r w:rsidR="00374CE7" w:rsidRPr="00374CE7">
        <w:rPr>
          <w:rFonts w:ascii="Times New Roman" w:hAnsi="Times New Roman" w:cs="Times New Roman"/>
          <w:sz w:val="24"/>
          <w:szCs w:val="24"/>
        </w:rPr>
        <w:t>.</w:t>
      </w:r>
    </w:p>
    <w:p w14:paraId="27AB0135" w14:textId="0A356D57" w:rsidR="00E57F8D" w:rsidRDefault="00E57F8D" w:rsidP="005E2ED8">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lastRenderedPageBreak/>
        <w:t xml:space="preserve">O </w:t>
      </w:r>
      <w:r w:rsidRPr="00E218C1">
        <w:rPr>
          <w:rFonts w:ascii="Times New Roman" w:hAnsi="Times New Roman" w:cs="Times New Roman"/>
          <w:sz w:val="24"/>
          <w:szCs w:val="24"/>
        </w:rPr>
        <w:t xml:space="preserve">Considerando 40 </w:t>
      </w:r>
      <w:r w:rsidR="00725F5F" w:rsidRPr="004A7981">
        <w:rPr>
          <w:rFonts w:ascii="Times New Roman" w:hAnsi="Times New Roman" w:cs="Times New Roman"/>
          <w:sz w:val="24"/>
          <w:szCs w:val="24"/>
        </w:rPr>
        <w:t>era</w:t>
      </w:r>
      <w:r w:rsidRPr="00E218C1">
        <w:rPr>
          <w:rFonts w:ascii="Times New Roman" w:hAnsi="Times New Roman" w:cs="Times New Roman"/>
          <w:sz w:val="24"/>
          <w:szCs w:val="24"/>
        </w:rPr>
        <w:t xml:space="preserve"> também muito claro: </w:t>
      </w:r>
      <w:r w:rsidR="004C15DE">
        <w:rPr>
          <w:rFonts w:ascii="Times New Roman" w:hAnsi="Times New Roman" w:cs="Times New Roman"/>
          <w:sz w:val="24"/>
          <w:szCs w:val="24"/>
        </w:rPr>
        <w:t>“</w:t>
      </w:r>
      <w:r w:rsidRPr="00B1768A">
        <w:rPr>
          <w:rFonts w:ascii="Times New Roman" w:hAnsi="Times New Roman" w:cs="Times New Roman"/>
          <w:sz w:val="24"/>
          <w:szCs w:val="24"/>
        </w:rPr>
        <w:t xml:space="preserve">Determinados </w:t>
      </w:r>
      <w:r w:rsidRPr="00C9259D">
        <w:rPr>
          <w:rFonts w:ascii="Times New Roman" w:hAnsi="Times New Roman" w:cs="Times New Roman"/>
          <w:i/>
          <w:iCs/>
          <w:sz w:val="24"/>
          <w:szCs w:val="24"/>
        </w:rPr>
        <w:t>sistemas de IA concebidos para a administração da justiça</w:t>
      </w:r>
      <w:r w:rsidRPr="00B1768A">
        <w:rPr>
          <w:rFonts w:ascii="Times New Roman" w:hAnsi="Times New Roman" w:cs="Times New Roman"/>
          <w:sz w:val="24"/>
          <w:szCs w:val="24"/>
        </w:rPr>
        <w:t xml:space="preserve"> e os </w:t>
      </w:r>
      <w:r w:rsidRPr="00AC55D7">
        <w:rPr>
          <w:rFonts w:ascii="Times New Roman" w:hAnsi="Times New Roman" w:cs="Times New Roman"/>
          <w:i/>
          <w:iCs/>
          <w:sz w:val="24"/>
          <w:szCs w:val="24"/>
        </w:rPr>
        <w:t>processos democráticos</w:t>
      </w:r>
      <w:r w:rsidRPr="00B1768A">
        <w:rPr>
          <w:rFonts w:ascii="Times New Roman" w:hAnsi="Times New Roman" w:cs="Times New Roman"/>
          <w:sz w:val="24"/>
          <w:szCs w:val="24"/>
        </w:rPr>
        <w:t xml:space="preserve"> </w:t>
      </w:r>
      <w:r w:rsidRPr="00AC55D7">
        <w:rPr>
          <w:rFonts w:ascii="Times New Roman" w:hAnsi="Times New Roman" w:cs="Times New Roman"/>
          <w:sz w:val="24"/>
          <w:szCs w:val="24"/>
        </w:rPr>
        <w:t>devem ser</w:t>
      </w:r>
      <w:r w:rsidRPr="00C9259D">
        <w:rPr>
          <w:rFonts w:ascii="Times New Roman" w:hAnsi="Times New Roman" w:cs="Times New Roman"/>
          <w:i/>
          <w:iCs/>
          <w:sz w:val="24"/>
          <w:szCs w:val="24"/>
        </w:rPr>
        <w:t xml:space="preserve"> classificados como de risco elevado</w:t>
      </w:r>
      <w:r w:rsidRPr="00B1768A">
        <w:rPr>
          <w:rFonts w:ascii="Times New Roman" w:hAnsi="Times New Roman" w:cs="Times New Roman"/>
          <w:sz w:val="24"/>
          <w:szCs w:val="24"/>
        </w:rPr>
        <w:t xml:space="preserve">, tendo em conta o seu impacto potencialmente significativo na </w:t>
      </w:r>
      <w:r w:rsidRPr="00680AF0">
        <w:rPr>
          <w:rFonts w:ascii="Times New Roman" w:hAnsi="Times New Roman" w:cs="Times New Roman"/>
          <w:i/>
          <w:iCs/>
          <w:sz w:val="24"/>
          <w:szCs w:val="24"/>
        </w:rPr>
        <w:t>democracia</w:t>
      </w:r>
      <w:r w:rsidRPr="00B1768A">
        <w:rPr>
          <w:rFonts w:ascii="Times New Roman" w:hAnsi="Times New Roman" w:cs="Times New Roman"/>
          <w:sz w:val="24"/>
          <w:szCs w:val="24"/>
        </w:rPr>
        <w:t xml:space="preserve">, no Estado de direito e nas liberdades individuais, bem como </w:t>
      </w:r>
      <w:r w:rsidRPr="00680AF0">
        <w:rPr>
          <w:rFonts w:ascii="Times New Roman" w:hAnsi="Times New Roman" w:cs="Times New Roman"/>
          <w:sz w:val="24"/>
          <w:szCs w:val="24"/>
        </w:rPr>
        <w:t>no direito à ação e a um tribunal imparcial</w:t>
      </w:r>
      <w:r w:rsidRPr="00B1768A">
        <w:rPr>
          <w:rFonts w:ascii="Times New Roman" w:hAnsi="Times New Roman" w:cs="Times New Roman"/>
          <w:sz w:val="24"/>
          <w:szCs w:val="24"/>
        </w:rPr>
        <w:t xml:space="preserve">. Em particular, para fazer face aos riscos de </w:t>
      </w:r>
      <w:r w:rsidRPr="008F7158">
        <w:rPr>
          <w:rFonts w:ascii="Times New Roman" w:hAnsi="Times New Roman" w:cs="Times New Roman"/>
          <w:sz w:val="24"/>
          <w:szCs w:val="24"/>
        </w:rPr>
        <w:t>potenciais enviesamentos, erros e opacidade, é apropriado classificar como de risco elevado os sistemas de IA concebidos para auxiliar as autoridades judiciárias na investigação e na interpretação de factos e do direito e na aplicação da lei a um conjunto específico de factos</w:t>
      </w:r>
      <w:r w:rsidRPr="00B1768A">
        <w:rPr>
          <w:rFonts w:ascii="Times New Roman" w:hAnsi="Times New Roman" w:cs="Times New Roman"/>
          <w:sz w:val="24"/>
          <w:szCs w:val="24"/>
        </w:rPr>
        <w:t xml:space="preserve">. Contudo, essa classificação não deve ser alargada aos sistemas de IA concebidos para atividades administrativas puramente auxiliares que não afetam a administração efetiva da justiça em casos individuais, como a anonimização ou a </w:t>
      </w:r>
      <w:proofErr w:type="spellStart"/>
      <w:r w:rsidRPr="00B1768A">
        <w:rPr>
          <w:rFonts w:ascii="Times New Roman" w:hAnsi="Times New Roman" w:cs="Times New Roman"/>
          <w:sz w:val="24"/>
          <w:szCs w:val="24"/>
        </w:rPr>
        <w:t>pseudonimização</w:t>
      </w:r>
      <w:proofErr w:type="spellEnd"/>
      <w:r w:rsidRPr="00B1768A">
        <w:rPr>
          <w:rFonts w:ascii="Times New Roman" w:hAnsi="Times New Roman" w:cs="Times New Roman"/>
          <w:sz w:val="24"/>
          <w:szCs w:val="24"/>
        </w:rPr>
        <w:t xml:space="preserve"> de decisões judiciais, documentos ou dados, comunicações entre pessoal, tarefas administrativas ou afetação de recursos</w:t>
      </w:r>
      <w:r w:rsidR="00725F5F">
        <w:rPr>
          <w:rFonts w:ascii="Times New Roman" w:hAnsi="Times New Roman" w:cs="Times New Roman"/>
          <w:sz w:val="24"/>
          <w:szCs w:val="24"/>
        </w:rPr>
        <w:t>”</w:t>
      </w:r>
      <w:r w:rsidRPr="00E218C1">
        <w:rPr>
          <w:rFonts w:ascii="Times New Roman" w:hAnsi="Times New Roman" w:cs="Times New Roman"/>
          <w:sz w:val="24"/>
          <w:szCs w:val="24"/>
        </w:rPr>
        <w:t xml:space="preserve"> (itálico noss</w:t>
      </w:r>
      <w:r>
        <w:rPr>
          <w:rFonts w:ascii="Times New Roman" w:hAnsi="Times New Roman" w:cs="Times New Roman"/>
          <w:sz w:val="24"/>
          <w:szCs w:val="24"/>
        </w:rPr>
        <w:t>o</w:t>
      </w:r>
      <w:r w:rsidRPr="00E218C1">
        <w:rPr>
          <w:rFonts w:ascii="Times New Roman" w:hAnsi="Times New Roman" w:cs="Times New Roman"/>
          <w:sz w:val="24"/>
          <w:szCs w:val="24"/>
        </w:rPr>
        <w:t>).</w:t>
      </w:r>
    </w:p>
    <w:p w14:paraId="732A14DC" w14:textId="24B5C5CA" w:rsidR="00C23A73" w:rsidRDefault="00ED51F9" w:rsidP="002156DF">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A atual redação deste Considerando</w:t>
      </w:r>
      <w:r w:rsidR="00BC1A68">
        <w:rPr>
          <w:rFonts w:ascii="Times New Roman" w:hAnsi="Times New Roman" w:cs="Times New Roman"/>
          <w:sz w:val="24"/>
          <w:szCs w:val="24"/>
        </w:rPr>
        <w:t xml:space="preserve"> </w:t>
      </w:r>
      <w:del w:id="507" w:author="Andreia Barbosa" w:date="2024-03-18T13:42:00Z">
        <w:r w:rsidR="00BC1A68" w:rsidDel="00D82425">
          <w:rPr>
            <w:rFonts w:ascii="Times New Roman" w:hAnsi="Times New Roman" w:cs="Times New Roman"/>
            <w:sz w:val="24"/>
            <w:szCs w:val="24"/>
          </w:rPr>
          <w:delText>pela NPRIA</w:delText>
        </w:r>
      </w:del>
      <w:ins w:id="508" w:author="Andreia Barbosa" w:date="2024-03-18T13:42:00Z">
        <w:r w:rsidR="00D82425">
          <w:rPr>
            <w:rFonts w:ascii="Times New Roman" w:hAnsi="Times New Roman" w:cs="Times New Roman"/>
            <w:sz w:val="24"/>
            <w:szCs w:val="24"/>
          </w:rPr>
          <w:t>pelo RIA</w:t>
        </w:r>
      </w:ins>
      <w:r w:rsidR="00BC1A68">
        <w:rPr>
          <w:rFonts w:ascii="Times New Roman" w:hAnsi="Times New Roman" w:cs="Times New Roman"/>
          <w:sz w:val="24"/>
          <w:szCs w:val="24"/>
        </w:rPr>
        <w:t xml:space="preserve"> acrescentou alterações de relevo: em primeiro lugar, </w:t>
      </w:r>
      <w:r w:rsidR="0092793A">
        <w:rPr>
          <w:rFonts w:ascii="Times New Roman" w:hAnsi="Times New Roman" w:cs="Times New Roman"/>
          <w:sz w:val="24"/>
          <w:szCs w:val="24"/>
        </w:rPr>
        <w:t>incluiu também a utilização destes sistemas por</w:t>
      </w:r>
      <w:r w:rsidR="00817C26">
        <w:rPr>
          <w:rFonts w:ascii="Times New Roman" w:hAnsi="Times New Roman" w:cs="Times New Roman"/>
          <w:sz w:val="24"/>
          <w:szCs w:val="24"/>
        </w:rPr>
        <w:t xml:space="preserve"> outras entidades que não a autoridade judicial, desde que o façam em seu nome ou assistindo a autoridade judicial</w:t>
      </w:r>
      <w:r w:rsidR="009B41B2">
        <w:rPr>
          <w:rFonts w:ascii="Times New Roman" w:hAnsi="Times New Roman" w:cs="Times New Roman"/>
          <w:sz w:val="24"/>
          <w:szCs w:val="24"/>
        </w:rPr>
        <w:t xml:space="preserve">; em segundo, </w:t>
      </w:r>
      <w:r w:rsidR="00B56337">
        <w:rPr>
          <w:rFonts w:ascii="Times New Roman" w:hAnsi="Times New Roman" w:cs="Times New Roman"/>
          <w:sz w:val="24"/>
          <w:szCs w:val="24"/>
        </w:rPr>
        <w:t>incluiu</w:t>
      </w:r>
      <w:r w:rsidR="009B41B2">
        <w:rPr>
          <w:rFonts w:ascii="Times New Roman" w:hAnsi="Times New Roman" w:cs="Times New Roman"/>
          <w:sz w:val="24"/>
          <w:szCs w:val="24"/>
        </w:rPr>
        <w:t>, também,</w:t>
      </w:r>
      <w:r w:rsidR="007803A4">
        <w:rPr>
          <w:rFonts w:ascii="Times New Roman" w:hAnsi="Times New Roman" w:cs="Times New Roman"/>
          <w:sz w:val="24"/>
          <w:szCs w:val="24"/>
        </w:rPr>
        <w:t xml:space="preserve"> nos sistemas de alto risco</w:t>
      </w:r>
      <w:r w:rsidR="002156DF">
        <w:rPr>
          <w:rFonts w:ascii="Times New Roman" w:hAnsi="Times New Roman" w:cs="Times New Roman"/>
          <w:sz w:val="24"/>
          <w:szCs w:val="24"/>
        </w:rPr>
        <w:t>,</w:t>
      </w:r>
      <w:r w:rsidR="009B41B2">
        <w:rPr>
          <w:rFonts w:ascii="Times New Roman" w:hAnsi="Times New Roman" w:cs="Times New Roman"/>
          <w:sz w:val="24"/>
          <w:szCs w:val="24"/>
        </w:rPr>
        <w:t xml:space="preserve"> os sistemas</w:t>
      </w:r>
      <w:r w:rsidR="00B56337" w:rsidRPr="00B56337">
        <w:t xml:space="preserve"> </w:t>
      </w:r>
      <w:r w:rsidR="00B56337" w:rsidRPr="00B56337">
        <w:rPr>
          <w:rFonts w:ascii="Times New Roman" w:hAnsi="Times New Roman" w:cs="Times New Roman"/>
          <w:sz w:val="24"/>
          <w:szCs w:val="24"/>
        </w:rPr>
        <w:t xml:space="preserve">de IA destinados a serem utilizados </w:t>
      </w:r>
      <w:r w:rsidR="008F215A">
        <w:rPr>
          <w:rFonts w:ascii="Times New Roman" w:hAnsi="Times New Roman" w:cs="Times New Roman"/>
          <w:sz w:val="24"/>
          <w:szCs w:val="24"/>
        </w:rPr>
        <w:t>no âmbito de</w:t>
      </w:r>
      <w:r w:rsidR="00B56337" w:rsidRPr="00B56337">
        <w:rPr>
          <w:rFonts w:ascii="Times New Roman" w:hAnsi="Times New Roman" w:cs="Times New Roman"/>
          <w:sz w:val="24"/>
          <w:szCs w:val="24"/>
        </w:rPr>
        <w:t xml:space="preserve"> </w:t>
      </w:r>
      <w:r w:rsidR="008F215A">
        <w:rPr>
          <w:rFonts w:ascii="Times New Roman" w:hAnsi="Times New Roman" w:cs="Times New Roman"/>
          <w:sz w:val="24"/>
          <w:szCs w:val="24"/>
        </w:rPr>
        <w:t xml:space="preserve">meios </w:t>
      </w:r>
      <w:r w:rsidR="00B56337" w:rsidRPr="00B56337">
        <w:rPr>
          <w:rFonts w:ascii="Times New Roman" w:hAnsi="Times New Roman" w:cs="Times New Roman"/>
          <w:sz w:val="24"/>
          <w:szCs w:val="24"/>
        </w:rPr>
        <w:t xml:space="preserve">de resolução alternativa de litígios quando os </w:t>
      </w:r>
      <w:r w:rsidR="008339FE">
        <w:rPr>
          <w:rFonts w:ascii="Times New Roman" w:hAnsi="Times New Roman" w:cs="Times New Roman"/>
          <w:sz w:val="24"/>
          <w:szCs w:val="24"/>
        </w:rPr>
        <w:t xml:space="preserve">seus </w:t>
      </w:r>
      <w:r w:rsidR="00B56337" w:rsidRPr="00B56337">
        <w:rPr>
          <w:rFonts w:ascii="Times New Roman" w:hAnsi="Times New Roman" w:cs="Times New Roman"/>
          <w:sz w:val="24"/>
          <w:szCs w:val="24"/>
        </w:rPr>
        <w:t>resultados produzirem efeitos jurídicos para as partes.</w:t>
      </w:r>
      <w:r w:rsidR="002156DF">
        <w:rPr>
          <w:rFonts w:ascii="Times New Roman" w:hAnsi="Times New Roman" w:cs="Times New Roman"/>
          <w:sz w:val="24"/>
          <w:szCs w:val="24"/>
        </w:rPr>
        <w:t xml:space="preserve"> </w:t>
      </w:r>
      <w:r w:rsidR="008339FE">
        <w:rPr>
          <w:rFonts w:ascii="Times New Roman" w:hAnsi="Times New Roman" w:cs="Times New Roman"/>
          <w:sz w:val="24"/>
          <w:szCs w:val="24"/>
        </w:rPr>
        <w:t xml:space="preserve">Finalmente, </w:t>
      </w:r>
      <w:r w:rsidR="00895D90">
        <w:rPr>
          <w:rFonts w:ascii="Times New Roman" w:hAnsi="Times New Roman" w:cs="Times New Roman"/>
          <w:sz w:val="24"/>
          <w:szCs w:val="24"/>
        </w:rPr>
        <w:t xml:space="preserve">deixou claro que não é admissível a substituição do </w:t>
      </w:r>
      <w:r w:rsidR="00BE60CD">
        <w:rPr>
          <w:rFonts w:ascii="Times New Roman" w:hAnsi="Times New Roman" w:cs="Times New Roman"/>
          <w:sz w:val="24"/>
          <w:szCs w:val="24"/>
        </w:rPr>
        <w:t>juiz</w:t>
      </w:r>
      <w:r w:rsidR="00895D90">
        <w:rPr>
          <w:rFonts w:ascii="Times New Roman" w:hAnsi="Times New Roman" w:cs="Times New Roman"/>
          <w:sz w:val="24"/>
          <w:szCs w:val="24"/>
        </w:rPr>
        <w:t xml:space="preserve"> humano por um juiz-</w:t>
      </w:r>
      <w:r w:rsidR="00895D90" w:rsidRPr="00960E3E">
        <w:rPr>
          <w:rFonts w:ascii="Times New Roman" w:hAnsi="Times New Roman" w:cs="Times New Roman"/>
          <w:i/>
          <w:iCs/>
          <w:sz w:val="24"/>
          <w:szCs w:val="24"/>
        </w:rPr>
        <w:t>robot</w:t>
      </w:r>
      <w:r w:rsidR="00611020" w:rsidRPr="008F20CF">
        <w:rPr>
          <w:rStyle w:val="Refdenotaderodap"/>
          <w:rFonts w:ascii="Times New Roman" w:hAnsi="Times New Roman" w:cs="Times New Roman"/>
          <w:sz w:val="24"/>
          <w:szCs w:val="24"/>
        </w:rPr>
        <w:footnoteReference w:id="24"/>
      </w:r>
      <w:r w:rsidR="00960E3E">
        <w:rPr>
          <w:rFonts w:ascii="Times New Roman" w:hAnsi="Times New Roman" w:cs="Times New Roman"/>
          <w:sz w:val="24"/>
          <w:szCs w:val="24"/>
        </w:rPr>
        <w:t>, já que afirma que “</w:t>
      </w:r>
      <w:r w:rsidR="008339FE">
        <w:rPr>
          <w:rFonts w:ascii="Times New Roman" w:hAnsi="Times New Roman" w:cs="Times New Roman"/>
          <w:sz w:val="24"/>
          <w:szCs w:val="24"/>
        </w:rPr>
        <w:t>[</w:t>
      </w:r>
      <w:r w:rsidR="008C1CE9">
        <w:rPr>
          <w:rFonts w:ascii="Times New Roman" w:hAnsi="Times New Roman" w:cs="Times New Roman"/>
          <w:sz w:val="24"/>
          <w:szCs w:val="24"/>
        </w:rPr>
        <w:t>a]</w:t>
      </w:r>
      <w:r w:rsidR="00C23A73" w:rsidRPr="00C23A73">
        <w:rPr>
          <w:rFonts w:ascii="Times New Roman" w:hAnsi="Times New Roman" w:cs="Times New Roman"/>
          <w:sz w:val="24"/>
          <w:szCs w:val="24"/>
        </w:rPr>
        <w:t xml:space="preserve"> utilização de ferramentas de inteligência artificial pode </w:t>
      </w:r>
      <w:r w:rsidR="00C23A73" w:rsidRPr="008C1CE9">
        <w:rPr>
          <w:rFonts w:ascii="Times New Roman" w:hAnsi="Times New Roman" w:cs="Times New Roman"/>
          <w:i/>
          <w:iCs/>
          <w:sz w:val="24"/>
          <w:szCs w:val="24"/>
        </w:rPr>
        <w:t>apoiar</w:t>
      </w:r>
      <w:r w:rsidR="00C23A73" w:rsidRPr="00C23A73">
        <w:rPr>
          <w:rFonts w:ascii="Times New Roman" w:hAnsi="Times New Roman" w:cs="Times New Roman"/>
          <w:sz w:val="24"/>
          <w:szCs w:val="24"/>
        </w:rPr>
        <w:t xml:space="preserve"> o poder de decisão dos juízes ou a independência judicial, mas </w:t>
      </w:r>
      <w:r w:rsidR="00C23A73" w:rsidRPr="008C1CE9">
        <w:rPr>
          <w:rFonts w:ascii="Times New Roman" w:hAnsi="Times New Roman" w:cs="Times New Roman"/>
          <w:i/>
          <w:iCs/>
          <w:sz w:val="24"/>
          <w:szCs w:val="24"/>
        </w:rPr>
        <w:t>não deve substituí-lo</w:t>
      </w:r>
      <w:r w:rsidR="00C23A73" w:rsidRPr="00C23A73">
        <w:rPr>
          <w:rFonts w:ascii="Times New Roman" w:hAnsi="Times New Roman" w:cs="Times New Roman"/>
          <w:sz w:val="24"/>
          <w:szCs w:val="24"/>
        </w:rPr>
        <w:t xml:space="preserve">, uma vez que </w:t>
      </w:r>
      <w:r w:rsidR="00C23A73" w:rsidRPr="008C1CE9">
        <w:rPr>
          <w:rFonts w:ascii="Times New Roman" w:hAnsi="Times New Roman" w:cs="Times New Roman"/>
          <w:i/>
          <w:iCs/>
          <w:sz w:val="24"/>
          <w:szCs w:val="24"/>
        </w:rPr>
        <w:t>a decisão final deve continuar a ser</w:t>
      </w:r>
      <w:r w:rsidR="00C23A73" w:rsidRPr="00C23A73">
        <w:rPr>
          <w:rFonts w:ascii="Times New Roman" w:hAnsi="Times New Roman" w:cs="Times New Roman"/>
          <w:sz w:val="24"/>
          <w:szCs w:val="24"/>
        </w:rPr>
        <w:t xml:space="preserve"> uma atividade e uma </w:t>
      </w:r>
      <w:r w:rsidR="00C23A73" w:rsidRPr="008C1CE9">
        <w:rPr>
          <w:rFonts w:ascii="Times New Roman" w:hAnsi="Times New Roman" w:cs="Times New Roman"/>
          <w:i/>
          <w:iCs/>
          <w:sz w:val="24"/>
          <w:szCs w:val="24"/>
        </w:rPr>
        <w:t>decisão humana</w:t>
      </w:r>
      <w:r w:rsidR="008C1CE9">
        <w:rPr>
          <w:rFonts w:ascii="Times New Roman" w:hAnsi="Times New Roman" w:cs="Times New Roman"/>
          <w:sz w:val="24"/>
          <w:szCs w:val="24"/>
        </w:rPr>
        <w:t>”</w:t>
      </w:r>
      <w:r w:rsidR="00BE60CD">
        <w:rPr>
          <w:rStyle w:val="Refdenotaderodap"/>
          <w:rFonts w:ascii="Times New Roman" w:hAnsi="Times New Roman" w:cs="Times New Roman"/>
          <w:sz w:val="24"/>
          <w:szCs w:val="24"/>
        </w:rPr>
        <w:footnoteReference w:id="25"/>
      </w:r>
      <w:r w:rsidR="00C23A73" w:rsidRPr="00C23A73">
        <w:rPr>
          <w:rFonts w:ascii="Times New Roman" w:hAnsi="Times New Roman" w:cs="Times New Roman"/>
          <w:sz w:val="24"/>
          <w:szCs w:val="24"/>
        </w:rPr>
        <w:t>.</w:t>
      </w:r>
    </w:p>
    <w:p w14:paraId="665A174F" w14:textId="436EA51C" w:rsidR="00E57F8D" w:rsidRDefault="00E57F8D" w:rsidP="005E2ED8">
      <w:pPr>
        <w:spacing w:line="360" w:lineRule="auto"/>
        <w:ind w:firstLine="426"/>
        <w:jc w:val="both"/>
        <w:rPr>
          <w:rFonts w:ascii="Times New Roman" w:hAnsi="Times New Roman" w:cs="Times New Roman"/>
          <w:sz w:val="24"/>
          <w:szCs w:val="24"/>
        </w:rPr>
      </w:pPr>
      <w:r w:rsidRPr="00E218C1">
        <w:rPr>
          <w:rFonts w:ascii="Times New Roman" w:hAnsi="Times New Roman" w:cs="Times New Roman"/>
          <w:sz w:val="24"/>
          <w:szCs w:val="24"/>
        </w:rPr>
        <w:t xml:space="preserve">O facto de a </w:t>
      </w:r>
      <w:r w:rsidR="00484A38">
        <w:rPr>
          <w:rFonts w:ascii="Times New Roman" w:hAnsi="Times New Roman" w:cs="Times New Roman"/>
          <w:sz w:val="24"/>
          <w:szCs w:val="24"/>
        </w:rPr>
        <w:t>PR</w:t>
      </w:r>
      <w:r w:rsidRPr="00E218C1">
        <w:rPr>
          <w:rFonts w:ascii="Times New Roman" w:hAnsi="Times New Roman" w:cs="Times New Roman"/>
          <w:sz w:val="24"/>
          <w:szCs w:val="24"/>
        </w:rPr>
        <w:t xml:space="preserve">IA </w:t>
      </w:r>
      <w:ins w:id="515" w:author="Sónia Moreira" w:date="2024-03-21T14:48:00Z">
        <w:r w:rsidR="00DC3E4E">
          <w:rPr>
            <w:rFonts w:ascii="Times New Roman" w:hAnsi="Times New Roman" w:cs="Times New Roman"/>
            <w:sz w:val="24"/>
            <w:szCs w:val="24"/>
          </w:rPr>
          <w:t xml:space="preserve">ter </w:t>
        </w:r>
      </w:ins>
      <w:r w:rsidRPr="00E218C1">
        <w:rPr>
          <w:rFonts w:ascii="Times New Roman" w:hAnsi="Times New Roman" w:cs="Times New Roman"/>
          <w:sz w:val="24"/>
          <w:szCs w:val="24"/>
        </w:rPr>
        <w:t>classifica</w:t>
      </w:r>
      <w:ins w:id="516" w:author="Sónia Moreira" w:date="2024-03-21T14:48:00Z">
        <w:r w:rsidR="00DC3E4E">
          <w:rPr>
            <w:rFonts w:ascii="Times New Roman" w:hAnsi="Times New Roman" w:cs="Times New Roman"/>
            <w:sz w:val="24"/>
            <w:szCs w:val="24"/>
          </w:rPr>
          <w:t>do</w:t>
        </w:r>
      </w:ins>
      <w:del w:id="517" w:author="Sónia Moreira" w:date="2024-03-21T14:48:00Z">
        <w:r w:rsidRPr="00E218C1" w:rsidDel="00DC3E4E">
          <w:rPr>
            <w:rFonts w:ascii="Times New Roman" w:hAnsi="Times New Roman" w:cs="Times New Roman"/>
            <w:sz w:val="24"/>
            <w:szCs w:val="24"/>
          </w:rPr>
          <w:delText>r</w:delText>
        </w:r>
      </w:del>
      <w:r w:rsidRPr="00E218C1">
        <w:rPr>
          <w:rFonts w:ascii="Times New Roman" w:hAnsi="Times New Roman" w:cs="Times New Roman"/>
          <w:sz w:val="24"/>
          <w:szCs w:val="24"/>
        </w:rPr>
        <w:t xml:space="preserve"> os sistemas de IA utilizados na aplicação da lei e no contexto da administração da justiça como sistemas de alto risco </w:t>
      </w:r>
      <w:r w:rsidR="006040D0">
        <w:rPr>
          <w:rFonts w:ascii="Times New Roman" w:hAnsi="Times New Roman" w:cs="Times New Roman"/>
          <w:sz w:val="24"/>
          <w:szCs w:val="24"/>
        </w:rPr>
        <w:t>significa que</w:t>
      </w:r>
      <w:r w:rsidRPr="00E218C1">
        <w:rPr>
          <w:rFonts w:ascii="Times New Roman" w:hAnsi="Times New Roman" w:cs="Times New Roman"/>
          <w:sz w:val="24"/>
          <w:szCs w:val="24"/>
        </w:rPr>
        <w:t xml:space="preserve"> deve</w:t>
      </w:r>
      <w:r w:rsidR="006040D0">
        <w:rPr>
          <w:rFonts w:ascii="Times New Roman" w:hAnsi="Times New Roman" w:cs="Times New Roman"/>
          <w:sz w:val="24"/>
          <w:szCs w:val="24"/>
        </w:rPr>
        <w:t>m</w:t>
      </w:r>
      <w:r w:rsidRPr="00E218C1">
        <w:rPr>
          <w:rFonts w:ascii="Times New Roman" w:hAnsi="Times New Roman" w:cs="Times New Roman"/>
          <w:sz w:val="24"/>
          <w:szCs w:val="24"/>
        </w:rPr>
        <w:t xml:space="preserve"> obedecer a vários requisitos </w:t>
      </w:r>
      <w:r w:rsidR="00383D98">
        <w:rPr>
          <w:rFonts w:ascii="Times New Roman" w:hAnsi="Times New Roman" w:cs="Times New Roman"/>
          <w:sz w:val="24"/>
          <w:szCs w:val="24"/>
        </w:rPr>
        <w:t>“</w:t>
      </w:r>
      <w:r w:rsidRPr="003D5175">
        <w:rPr>
          <w:rFonts w:ascii="Times New Roman" w:hAnsi="Times New Roman" w:cs="Times New Roman"/>
          <w:sz w:val="24"/>
          <w:szCs w:val="24"/>
        </w:rPr>
        <w:t xml:space="preserve">relativos à qualidade dos conjuntos de dados utilizados, à documentação técnica e à manutenção de registos, à transparência e à prestação de informações aos utilizadores, à supervisão humana, à solidez, à exatidão e à </w:t>
      </w:r>
      <w:proofErr w:type="spellStart"/>
      <w:r w:rsidRPr="003D5175">
        <w:rPr>
          <w:rFonts w:ascii="Times New Roman" w:hAnsi="Times New Roman" w:cs="Times New Roman"/>
          <w:sz w:val="24"/>
          <w:szCs w:val="24"/>
        </w:rPr>
        <w:lastRenderedPageBreak/>
        <w:t>cibersegurança</w:t>
      </w:r>
      <w:proofErr w:type="spellEnd"/>
      <w:r>
        <w:rPr>
          <w:rFonts w:ascii="Times New Roman" w:hAnsi="Times New Roman" w:cs="Times New Roman"/>
          <w:sz w:val="24"/>
          <w:szCs w:val="24"/>
        </w:rPr>
        <w:t>”</w:t>
      </w:r>
      <w:r>
        <w:rPr>
          <w:rStyle w:val="Refdenotaderodap"/>
          <w:rFonts w:ascii="Times New Roman" w:hAnsi="Times New Roman" w:cs="Times New Roman"/>
          <w:sz w:val="24"/>
          <w:szCs w:val="24"/>
        </w:rPr>
        <w:footnoteReference w:id="26"/>
      </w:r>
      <w:r w:rsidRPr="00E218C1">
        <w:rPr>
          <w:rFonts w:ascii="Times New Roman" w:hAnsi="Times New Roman" w:cs="Times New Roman"/>
          <w:sz w:val="24"/>
          <w:szCs w:val="24"/>
        </w:rPr>
        <w:t>.</w:t>
      </w:r>
      <w:r w:rsidR="00192988">
        <w:rPr>
          <w:rFonts w:ascii="Times New Roman" w:hAnsi="Times New Roman" w:cs="Times New Roman"/>
          <w:sz w:val="24"/>
          <w:szCs w:val="24"/>
        </w:rPr>
        <w:t xml:space="preserve"> </w:t>
      </w:r>
      <w:del w:id="521" w:author="Andreia Barbosa" w:date="2024-03-18T13:11:00Z">
        <w:r w:rsidR="00192988" w:rsidDel="00BC1281">
          <w:rPr>
            <w:rFonts w:ascii="Times New Roman" w:hAnsi="Times New Roman" w:cs="Times New Roman"/>
            <w:sz w:val="24"/>
            <w:szCs w:val="24"/>
          </w:rPr>
          <w:delText>A NPRIA</w:delText>
        </w:r>
      </w:del>
      <w:ins w:id="522" w:author="Andreia Barbosa" w:date="2024-03-18T13:11:00Z">
        <w:r w:rsidR="00BC1281">
          <w:rPr>
            <w:rFonts w:ascii="Times New Roman" w:hAnsi="Times New Roman" w:cs="Times New Roman"/>
            <w:sz w:val="24"/>
            <w:szCs w:val="24"/>
          </w:rPr>
          <w:t>O RIA</w:t>
        </w:r>
      </w:ins>
      <w:r w:rsidR="00192988">
        <w:rPr>
          <w:rFonts w:ascii="Times New Roman" w:hAnsi="Times New Roman" w:cs="Times New Roman"/>
          <w:sz w:val="24"/>
          <w:szCs w:val="24"/>
        </w:rPr>
        <w:t xml:space="preserve"> acrescentou ainda </w:t>
      </w:r>
      <w:r w:rsidR="0037429E">
        <w:rPr>
          <w:rFonts w:ascii="Times New Roman" w:hAnsi="Times New Roman" w:cs="Times New Roman"/>
          <w:sz w:val="24"/>
          <w:szCs w:val="24"/>
        </w:rPr>
        <w:t xml:space="preserve">a “gestão do risco” e a “relevância dos conjuntos de dados utilizados” </w:t>
      </w:r>
      <w:r w:rsidR="00832093">
        <w:rPr>
          <w:rFonts w:ascii="Times New Roman" w:hAnsi="Times New Roman" w:cs="Times New Roman"/>
          <w:sz w:val="24"/>
          <w:szCs w:val="24"/>
        </w:rPr>
        <w:t>a este elenco</w:t>
      </w:r>
      <w:r w:rsidR="001807B4">
        <w:rPr>
          <w:rFonts w:ascii="Times New Roman" w:hAnsi="Times New Roman" w:cs="Times New Roman"/>
          <w:sz w:val="24"/>
          <w:szCs w:val="24"/>
        </w:rPr>
        <w:t xml:space="preserve"> do Considerando 43</w:t>
      </w:r>
      <w:r w:rsidR="00832093">
        <w:rPr>
          <w:rFonts w:ascii="Times New Roman" w:hAnsi="Times New Roman" w:cs="Times New Roman"/>
          <w:sz w:val="24"/>
          <w:szCs w:val="24"/>
        </w:rPr>
        <w:t>.</w:t>
      </w:r>
    </w:p>
    <w:p w14:paraId="1A1A72CD" w14:textId="458E1B50" w:rsidR="001807B4" w:rsidRDefault="001807B4" w:rsidP="005E2ED8">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Nos termos </w:t>
      </w:r>
      <w:del w:id="523" w:author="Andreia Barbosa" w:date="2024-03-18T13:11:00Z">
        <w:r w:rsidDel="00BC1281">
          <w:rPr>
            <w:rFonts w:ascii="Times New Roman" w:hAnsi="Times New Roman" w:cs="Times New Roman"/>
            <w:sz w:val="24"/>
            <w:szCs w:val="24"/>
          </w:rPr>
          <w:delText>da NPRIA</w:delText>
        </w:r>
      </w:del>
      <w:ins w:id="524" w:author="Andreia Barbosa" w:date="2024-03-18T13:11:00Z">
        <w:r w:rsidR="00BC1281">
          <w:rPr>
            <w:rFonts w:ascii="Times New Roman" w:hAnsi="Times New Roman" w:cs="Times New Roman"/>
            <w:sz w:val="24"/>
            <w:szCs w:val="24"/>
          </w:rPr>
          <w:t>do RIA</w:t>
        </w:r>
      </w:ins>
      <w:r>
        <w:rPr>
          <w:rFonts w:ascii="Times New Roman" w:hAnsi="Times New Roman" w:cs="Times New Roman"/>
          <w:sz w:val="24"/>
          <w:szCs w:val="24"/>
        </w:rPr>
        <w:t xml:space="preserve">, </w:t>
      </w:r>
      <w:r w:rsidR="000465E4">
        <w:rPr>
          <w:rFonts w:ascii="Times New Roman" w:hAnsi="Times New Roman" w:cs="Times New Roman"/>
          <w:sz w:val="24"/>
          <w:szCs w:val="24"/>
        </w:rPr>
        <w:t>a nova redação do Considerando 42</w:t>
      </w:r>
      <w:r w:rsidR="00807192">
        <w:rPr>
          <w:rFonts w:ascii="Times New Roman" w:hAnsi="Times New Roman" w:cs="Times New Roman"/>
          <w:sz w:val="24"/>
          <w:szCs w:val="24"/>
        </w:rPr>
        <w:t xml:space="preserve"> </w:t>
      </w:r>
      <w:r w:rsidR="00E40D15">
        <w:rPr>
          <w:rFonts w:ascii="Times New Roman" w:hAnsi="Times New Roman" w:cs="Times New Roman"/>
          <w:sz w:val="24"/>
          <w:szCs w:val="24"/>
        </w:rPr>
        <w:t>esclarece</w:t>
      </w:r>
      <w:r w:rsidR="00807192">
        <w:rPr>
          <w:rFonts w:ascii="Times New Roman" w:hAnsi="Times New Roman" w:cs="Times New Roman"/>
          <w:sz w:val="24"/>
          <w:szCs w:val="24"/>
        </w:rPr>
        <w:t xml:space="preserve"> que a aplicação do Regulamento Inteligência Artificial </w:t>
      </w:r>
      <w:r w:rsidR="00051909">
        <w:rPr>
          <w:rFonts w:ascii="Times New Roman" w:hAnsi="Times New Roman" w:cs="Times New Roman"/>
          <w:sz w:val="24"/>
          <w:szCs w:val="24"/>
        </w:rPr>
        <w:t>não elimina a aplicação da restante legislação aplicável ao caso, uma vez que este regulamento visa apenas tratar das especificidades relativas à IA</w:t>
      </w:r>
      <w:r w:rsidR="000C549E">
        <w:rPr>
          <w:rFonts w:ascii="Times New Roman" w:hAnsi="Times New Roman" w:cs="Times New Roman"/>
          <w:sz w:val="24"/>
          <w:szCs w:val="24"/>
        </w:rPr>
        <w:t xml:space="preserve"> e às necessidades que esta acarreta.</w:t>
      </w:r>
      <w:r w:rsidR="00BB6F45">
        <w:rPr>
          <w:rFonts w:ascii="Times New Roman" w:hAnsi="Times New Roman" w:cs="Times New Roman"/>
          <w:sz w:val="24"/>
          <w:szCs w:val="24"/>
        </w:rPr>
        <w:t xml:space="preserve"> O novo Considerando 42</w:t>
      </w:r>
      <w:r w:rsidR="00276056">
        <w:rPr>
          <w:rFonts w:ascii="Times New Roman" w:hAnsi="Times New Roman" w:cs="Times New Roman"/>
          <w:sz w:val="24"/>
          <w:szCs w:val="24"/>
        </w:rPr>
        <w:t>a explica que os sistemas de alto risco devem possuir um sistema de gestão do risco</w:t>
      </w:r>
      <w:r w:rsidR="00DF3119">
        <w:rPr>
          <w:rFonts w:ascii="Times New Roman" w:hAnsi="Times New Roman" w:cs="Times New Roman"/>
          <w:sz w:val="24"/>
          <w:szCs w:val="24"/>
        </w:rPr>
        <w:t xml:space="preserve"> </w:t>
      </w:r>
      <w:r w:rsidR="00AB1174">
        <w:rPr>
          <w:rFonts w:ascii="Times New Roman" w:hAnsi="Times New Roman" w:cs="Times New Roman"/>
          <w:sz w:val="24"/>
          <w:szCs w:val="24"/>
        </w:rPr>
        <w:t>contínuo</w:t>
      </w:r>
      <w:r w:rsidR="00DF3119">
        <w:rPr>
          <w:rFonts w:ascii="Times New Roman" w:hAnsi="Times New Roman" w:cs="Times New Roman"/>
          <w:sz w:val="24"/>
          <w:szCs w:val="24"/>
        </w:rPr>
        <w:t>, ao longo de todo o</w:t>
      </w:r>
      <w:r w:rsidR="00AB1174">
        <w:rPr>
          <w:rFonts w:ascii="Times New Roman" w:hAnsi="Times New Roman" w:cs="Times New Roman"/>
          <w:sz w:val="24"/>
          <w:szCs w:val="24"/>
        </w:rPr>
        <w:t xml:space="preserve"> seu</w:t>
      </w:r>
      <w:r w:rsidR="00DF3119">
        <w:rPr>
          <w:rFonts w:ascii="Times New Roman" w:hAnsi="Times New Roman" w:cs="Times New Roman"/>
          <w:sz w:val="24"/>
          <w:szCs w:val="24"/>
        </w:rPr>
        <w:t xml:space="preserve"> ci</w:t>
      </w:r>
      <w:r w:rsidR="00AB1174">
        <w:rPr>
          <w:rFonts w:ascii="Times New Roman" w:hAnsi="Times New Roman" w:cs="Times New Roman"/>
          <w:sz w:val="24"/>
          <w:szCs w:val="24"/>
        </w:rPr>
        <w:t>c</w:t>
      </w:r>
      <w:r w:rsidR="00DF3119">
        <w:rPr>
          <w:rFonts w:ascii="Times New Roman" w:hAnsi="Times New Roman" w:cs="Times New Roman"/>
          <w:sz w:val="24"/>
          <w:szCs w:val="24"/>
        </w:rPr>
        <w:t>lo de vida</w:t>
      </w:r>
      <w:r w:rsidR="00AB1174">
        <w:rPr>
          <w:rFonts w:ascii="Times New Roman" w:hAnsi="Times New Roman" w:cs="Times New Roman"/>
          <w:sz w:val="24"/>
          <w:szCs w:val="24"/>
        </w:rPr>
        <w:t>, visando identificar e minimizar</w:t>
      </w:r>
      <w:r w:rsidR="000C3AC2">
        <w:rPr>
          <w:rFonts w:ascii="Times New Roman" w:hAnsi="Times New Roman" w:cs="Times New Roman"/>
          <w:sz w:val="24"/>
          <w:szCs w:val="24"/>
        </w:rPr>
        <w:t xml:space="preserve"> os riscos relevantes dos sistemas de IA para a saúde, </w:t>
      </w:r>
      <w:r w:rsidR="00A42571">
        <w:rPr>
          <w:rFonts w:ascii="Times New Roman" w:hAnsi="Times New Roman" w:cs="Times New Roman"/>
          <w:sz w:val="24"/>
          <w:szCs w:val="24"/>
        </w:rPr>
        <w:t xml:space="preserve">a </w:t>
      </w:r>
      <w:r w:rsidR="000C3AC2">
        <w:rPr>
          <w:rFonts w:ascii="Times New Roman" w:hAnsi="Times New Roman" w:cs="Times New Roman"/>
          <w:sz w:val="24"/>
          <w:szCs w:val="24"/>
        </w:rPr>
        <w:t>segurança e para os direitos fundamentais</w:t>
      </w:r>
      <w:r w:rsidR="007C25B2">
        <w:rPr>
          <w:rFonts w:ascii="Times New Roman" w:hAnsi="Times New Roman" w:cs="Times New Roman"/>
          <w:sz w:val="24"/>
          <w:szCs w:val="24"/>
        </w:rPr>
        <w:t>, através da adoção d</w:t>
      </w:r>
      <w:r w:rsidR="00BE5135">
        <w:rPr>
          <w:rFonts w:ascii="Times New Roman" w:hAnsi="Times New Roman" w:cs="Times New Roman"/>
          <w:sz w:val="24"/>
          <w:szCs w:val="24"/>
        </w:rPr>
        <w:t>as</w:t>
      </w:r>
      <w:r w:rsidR="007C25B2">
        <w:rPr>
          <w:rFonts w:ascii="Times New Roman" w:hAnsi="Times New Roman" w:cs="Times New Roman"/>
          <w:sz w:val="24"/>
          <w:szCs w:val="24"/>
        </w:rPr>
        <w:t xml:space="preserve"> medidas </w:t>
      </w:r>
      <w:r w:rsidR="00446D11">
        <w:rPr>
          <w:rFonts w:ascii="Times New Roman" w:hAnsi="Times New Roman" w:cs="Times New Roman"/>
          <w:sz w:val="24"/>
          <w:szCs w:val="24"/>
        </w:rPr>
        <w:t xml:space="preserve">de gestão do risco </w:t>
      </w:r>
      <w:r w:rsidR="00BE5135">
        <w:rPr>
          <w:rFonts w:ascii="Times New Roman" w:hAnsi="Times New Roman" w:cs="Times New Roman"/>
          <w:sz w:val="24"/>
          <w:szCs w:val="24"/>
        </w:rPr>
        <w:t xml:space="preserve">mais </w:t>
      </w:r>
      <w:r w:rsidR="008015C9">
        <w:rPr>
          <w:rFonts w:ascii="Times New Roman" w:hAnsi="Times New Roman" w:cs="Times New Roman"/>
          <w:sz w:val="24"/>
          <w:szCs w:val="24"/>
        </w:rPr>
        <w:t xml:space="preserve">apropriadas </w:t>
      </w:r>
      <w:r w:rsidR="00446D11">
        <w:rPr>
          <w:rFonts w:ascii="Times New Roman" w:hAnsi="Times New Roman" w:cs="Times New Roman"/>
          <w:sz w:val="24"/>
          <w:szCs w:val="24"/>
        </w:rPr>
        <w:t>à luz do estado da arte do desenvolvimento da IA</w:t>
      </w:r>
      <w:r w:rsidR="008015C9">
        <w:rPr>
          <w:rFonts w:ascii="Times New Roman" w:hAnsi="Times New Roman" w:cs="Times New Roman"/>
          <w:sz w:val="24"/>
          <w:szCs w:val="24"/>
        </w:rPr>
        <w:t>. A escolha destas medidas deve ser</w:t>
      </w:r>
      <w:r w:rsidR="00C574E2">
        <w:rPr>
          <w:rFonts w:ascii="Times New Roman" w:hAnsi="Times New Roman" w:cs="Times New Roman"/>
          <w:sz w:val="24"/>
          <w:szCs w:val="24"/>
        </w:rPr>
        <w:t xml:space="preserve"> documentada e fundamentada</w:t>
      </w:r>
      <w:r w:rsidR="00040C26">
        <w:rPr>
          <w:rFonts w:ascii="Times New Roman" w:hAnsi="Times New Roman" w:cs="Times New Roman"/>
          <w:sz w:val="24"/>
          <w:szCs w:val="24"/>
        </w:rPr>
        <w:t xml:space="preserve"> e, sendo relevante, envolver no processo entidades externas</w:t>
      </w:r>
      <w:r w:rsidR="000E34C3">
        <w:rPr>
          <w:rFonts w:ascii="Times New Roman" w:hAnsi="Times New Roman" w:cs="Times New Roman"/>
          <w:sz w:val="24"/>
          <w:szCs w:val="24"/>
        </w:rPr>
        <w:t xml:space="preserve"> e peritos.</w:t>
      </w:r>
      <w:r w:rsidR="005173CF">
        <w:rPr>
          <w:rFonts w:ascii="Times New Roman" w:hAnsi="Times New Roman" w:cs="Times New Roman"/>
          <w:sz w:val="24"/>
          <w:szCs w:val="24"/>
        </w:rPr>
        <w:t xml:space="preserve"> </w:t>
      </w:r>
      <w:r w:rsidR="00C90970">
        <w:rPr>
          <w:rFonts w:ascii="Times New Roman" w:hAnsi="Times New Roman" w:cs="Times New Roman"/>
          <w:sz w:val="24"/>
          <w:szCs w:val="24"/>
        </w:rPr>
        <w:t>As instruções de funcionamento do sistema de IA também devem informar o utilizador sobre os risco</w:t>
      </w:r>
      <w:ins w:id="525" w:author="Andreia Barbosa" w:date="2024-03-18T13:13:00Z">
        <w:r w:rsidR="00BC1281">
          <w:rPr>
            <w:rFonts w:ascii="Times New Roman" w:hAnsi="Times New Roman" w:cs="Times New Roman"/>
            <w:sz w:val="24"/>
            <w:szCs w:val="24"/>
          </w:rPr>
          <w:t>s</w:t>
        </w:r>
      </w:ins>
      <w:r w:rsidR="00C90970">
        <w:rPr>
          <w:rFonts w:ascii="Times New Roman" w:hAnsi="Times New Roman" w:cs="Times New Roman"/>
          <w:sz w:val="24"/>
          <w:szCs w:val="24"/>
        </w:rPr>
        <w:t xml:space="preserve"> </w:t>
      </w:r>
      <w:r w:rsidR="00A64381">
        <w:rPr>
          <w:rFonts w:ascii="Times New Roman" w:hAnsi="Times New Roman" w:cs="Times New Roman"/>
          <w:sz w:val="24"/>
          <w:szCs w:val="24"/>
        </w:rPr>
        <w:t xml:space="preserve">para a saúde, segurança e direitos fundamentais decorrentes </w:t>
      </w:r>
      <w:r w:rsidR="00C90970">
        <w:rPr>
          <w:rFonts w:ascii="Times New Roman" w:hAnsi="Times New Roman" w:cs="Times New Roman"/>
          <w:sz w:val="24"/>
          <w:szCs w:val="24"/>
        </w:rPr>
        <w:t>da sua má utilização</w:t>
      </w:r>
      <w:r w:rsidR="00E005BD">
        <w:rPr>
          <w:rFonts w:ascii="Times New Roman" w:hAnsi="Times New Roman" w:cs="Times New Roman"/>
          <w:sz w:val="24"/>
          <w:szCs w:val="24"/>
        </w:rPr>
        <w:t>.</w:t>
      </w:r>
    </w:p>
    <w:p w14:paraId="293D0F5C" w14:textId="40A7865E" w:rsidR="00E57F8D" w:rsidRPr="00E218C1" w:rsidRDefault="00E57F8D" w:rsidP="005E2ED8">
      <w:pPr>
        <w:spacing w:line="360" w:lineRule="auto"/>
        <w:ind w:firstLine="426"/>
        <w:jc w:val="both"/>
        <w:rPr>
          <w:rFonts w:ascii="Times New Roman" w:hAnsi="Times New Roman" w:cs="Times New Roman"/>
          <w:sz w:val="24"/>
          <w:szCs w:val="24"/>
        </w:rPr>
      </w:pPr>
      <w:r w:rsidRPr="00E218C1">
        <w:rPr>
          <w:rFonts w:ascii="Times New Roman" w:hAnsi="Times New Roman" w:cs="Times New Roman"/>
          <w:sz w:val="24"/>
          <w:szCs w:val="24"/>
        </w:rPr>
        <w:t xml:space="preserve">Os Sistemas de Alto Risco </w:t>
      </w:r>
      <w:r w:rsidR="00556A1D">
        <w:rPr>
          <w:rFonts w:ascii="Times New Roman" w:hAnsi="Times New Roman" w:cs="Times New Roman"/>
          <w:sz w:val="24"/>
          <w:szCs w:val="24"/>
        </w:rPr>
        <w:t>encontram-se</w:t>
      </w:r>
      <w:r w:rsidRPr="00E218C1">
        <w:rPr>
          <w:rFonts w:ascii="Times New Roman" w:hAnsi="Times New Roman" w:cs="Times New Roman"/>
          <w:sz w:val="24"/>
          <w:szCs w:val="24"/>
        </w:rPr>
        <w:t xml:space="preserve"> regulamentados no Título III</w:t>
      </w:r>
      <w:r w:rsidR="002D29DD">
        <w:rPr>
          <w:rFonts w:ascii="Times New Roman" w:hAnsi="Times New Roman" w:cs="Times New Roman"/>
          <w:sz w:val="24"/>
          <w:szCs w:val="24"/>
        </w:rPr>
        <w:t xml:space="preserve"> </w:t>
      </w:r>
      <w:del w:id="526" w:author="Andreia Barbosa" w:date="2024-03-18T13:12:00Z">
        <w:r w:rsidR="002D29DD" w:rsidDel="00BC1281">
          <w:rPr>
            <w:rFonts w:ascii="Times New Roman" w:hAnsi="Times New Roman" w:cs="Times New Roman"/>
            <w:sz w:val="24"/>
            <w:szCs w:val="24"/>
          </w:rPr>
          <w:delText>da NPRIA</w:delText>
        </w:r>
        <w:r w:rsidRPr="00E218C1" w:rsidDel="00BC1281">
          <w:rPr>
            <w:rFonts w:ascii="Times New Roman" w:hAnsi="Times New Roman" w:cs="Times New Roman"/>
            <w:sz w:val="24"/>
            <w:szCs w:val="24"/>
          </w:rPr>
          <w:delText>.</w:delText>
        </w:r>
      </w:del>
      <w:ins w:id="527" w:author="Andreia Barbosa" w:date="2024-03-18T13:12:00Z">
        <w:r w:rsidR="00BC1281">
          <w:rPr>
            <w:rFonts w:ascii="Times New Roman" w:hAnsi="Times New Roman" w:cs="Times New Roman"/>
            <w:sz w:val="24"/>
            <w:szCs w:val="24"/>
          </w:rPr>
          <w:t>do RIA.</w:t>
        </w:r>
      </w:ins>
      <w:r w:rsidRPr="00E218C1">
        <w:rPr>
          <w:rFonts w:ascii="Times New Roman" w:hAnsi="Times New Roman" w:cs="Times New Roman"/>
          <w:sz w:val="24"/>
          <w:szCs w:val="24"/>
        </w:rPr>
        <w:t xml:space="preserve"> </w:t>
      </w:r>
    </w:p>
    <w:p w14:paraId="26831836" w14:textId="20125B6B" w:rsidR="00E57F8D" w:rsidRPr="00E218C1" w:rsidRDefault="00E57F8D" w:rsidP="005E2ED8">
      <w:pPr>
        <w:spacing w:line="360" w:lineRule="auto"/>
        <w:ind w:firstLine="426"/>
        <w:jc w:val="both"/>
        <w:rPr>
          <w:rFonts w:ascii="Times New Roman" w:hAnsi="Times New Roman" w:cs="Times New Roman"/>
          <w:sz w:val="24"/>
          <w:szCs w:val="24"/>
        </w:rPr>
      </w:pPr>
      <w:r w:rsidRPr="00E218C1">
        <w:rPr>
          <w:rFonts w:ascii="Times New Roman" w:hAnsi="Times New Roman" w:cs="Times New Roman"/>
          <w:sz w:val="24"/>
          <w:szCs w:val="24"/>
        </w:rPr>
        <w:t>O Capítulo 1 estabelece as regras de classificação dos sistemas de IA de alto risco, determinando</w:t>
      </w:r>
      <w:r>
        <w:rPr>
          <w:rFonts w:ascii="Times New Roman" w:hAnsi="Times New Roman" w:cs="Times New Roman"/>
          <w:sz w:val="24"/>
          <w:szCs w:val="24"/>
        </w:rPr>
        <w:t>,</w:t>
      </w:r>
      <w:r w:rsidRPr="00247C94">
        <w:rPr>
          <w:rFonts w:ascii="Times New Roman" w:hAnsi="Times New Roman" w:cs="Times New Roman"/>
          <w:sz w:val="24"/>
          <w:szCs w:val="24"/>
        </w:rPr>
        <w:t xml:space="preserve"> </w:t>
      </w:r>
      <w:r w:rsidRPr="00E218C1">
        <w:rPr>
          <w:rFonts w:ascii="Times New Roman" w:hAnsi="Times New Roman" w:cs="Times New Roman"/>
          <w:sz w:val="24"/>
          <w:szCs w:val="24"/>
        </w:rPr>
        <w:t>nomeadamente</w:t>
      </w:r>
      <w:r>
        <w:rPr>
          <w:rFonts w:ascii="Times New Roman" w:hAnsi="Times New Roman" w:cs="Times New Roman"/>
          <w:sz w:val="24"/>
          <w:szCs w:val="24"/>
        </w:rPr>
        <w:t>,</w:t>
      </w:r>
      <w:r w:rsidRPr="00E218C1">
        <w:rPr>
          <w:rFonts w:ascii="Times New Roman" w:hAnsi="Times New Roman" w:cs="Times New Roman"/>
          <w:sz w:val="24"/>
          <w:szCs w:val="24"/>
        </w:rPr>
        <w:t xml:space="preserve"> que um sistema de IA será considerado de alto risco se se destinar a ser utilizado como componente de segurança de um produto (ou se for ele próprio um produto, abrangido pela legislação de harmonização da União enumerada no Anexo II), devendo ser submetido a uma avaliação de conformidade de terceiros com vista à colocação no mercado ou entrada em serviço desse produto, nos termos da legislação de harmonização da União enumerada no Anexo II (v. n</w:t>
      </w:r>
      <w:r>
        <w:rPr>
          <w:rFonts w:ascii="Times New Roman" w:hAnsi="Times New Roman" w:cs="Times New Roman"/>
          <w:sz w:val="24"/>
          <w:szCs w:val="24"/>
        </w:rPr>
        <w:t>.</w:t>
      </w:r>
      <w:r w:rsidRPr="00E218C1">
        <w:rPr>
          <w:rFonts w:ascii="Times New Roman" w:hAnsi="Times New Roman" w:cs="Times New Roman"/>
          <w:sz w:val="24"/>
          <w:szCs w:val="24"/>
        </w:rPr>
        <w:t>º 1 do artigo 6</w:t>
      </w:r>
      <w:r>
        <w:rPr>
          <w:rFonts w:ascii="Times New Roman" w:hAnsi="Times New Roman" w:cs="Times New Roman"/>
          <w:sz w:val="24"/>
          <w:szCs w:val="24"/>
        </w:rPr>
        <w:t>.</w:t>
      </w:r>
      <w:r w:rsidRPr="00E218C1">
        <w:rPr>
          <w:rFonts w:ascii="Times New Roman" w:hAnsi="Times New Roman" w:cs="Times New Roman"/>
          <w:sz w:val="24"/>
          <w:szCs w:val="24"/>
        </w:rPr>
        <w:t>º). O n</w:t>
      </w:r>
      <w:r>
        <w:rPr>
          <w:rFonts w:ascii="Times New Roman" w:hAnsi="Times New Roman" w:cs="Times New Roman"/>
          <w:sz w:val="24"/>
          <w:szCs w:val="24"/>
        </w:rPr>
        <w:t>.</w:t>
      </w:r>
      <w:r w:rsidRPr="00E218C1">
        <w:rPr>
          <w:rFonts w:ascii="Times New Roman" w:hAnsi="Times New Roman" w:cs="Times New Roman"/>
          <w:sz w:val="24"/>
          <w:szCs w:val="24"/>
        </w:rPr>
        <w:t>º 2 do artigo 6</w:t>
      </w:r>
      <w:r>
        <w:rPr>
          <w:rFonts w:ascii="Times New Roman" w:hAnsi="Times New Roman" w:cs="Times New Roman"/>
          <w:sz w:val="24"/>
          <w:szCs w:val="24"/>
        </w:rPr>
        <w:t>.</w:t>
      </w:r>
      <w:r w:rsidRPr="00E218C1">
        <w:rPr>
          <w:rFonts w:ascii="Times New Roman" w:hAnsi="Times New Roman" w:cs="Times New Roman"/>
          <w:sz w:val="24"/>
          <w:szCs w:val="24"/>
        </w:rPr>
        <w:t xml:space="preserve">º determina que os sistemas de IA referidos no Anexo III são igualmente considerados de alto risco. </w:t>
      </w:r>
      <w:r w:rsidRPr="00791E14">
        <w:rPr>
          <w:rFonts w:ascii="Times New Roman" w:hAnsi="Times New Roman" w:cs="Times New Roman"/>
          <w:sz w:val="24"/>
          <w:szCs w:val="24"/>
        </w:rPr>
        <w:t>Os sistemas de IA utilizados no sistema judiciário estão incluídos no Anexo III</w:t>
      </w:r>
      <w:r w:rsidRPr="00791E14">
        <w:rPr>
          <w:rStyle w:val="Refdenotaderodap"/>
          <w:rFonts w:ascii="Times New Roman" w:hAnsi="Times New Roman" w:cs="Times New Roman"/>
          <w:sz w:val="24"/>
          <w:szCs w:val="24"/>
        </w:rPr>
        <w:footnoteReference w:id="27"/>
      </w:r>
      <w:r w:rsidRPr="00791E14">
        <w:rPr>
          <w:rFonts w:ascii="Times New Roman" w:hAnsi="Times New Roman" w:cs="Times New Roman"/>
          <w:sz w:val="24"/>
          <w:szCs w:val="24"/>
        </w:rPr>
        <w:t>.</w:t>
      </w:r>
      <w:r w:rsidR="002F3777">
        <w:rPr>
          <w:rFonts w:ascii="Times New Roman" w:hAnsi="Times New Roman" w:cs="Times New Roman"/>
          <w:sz w:val="24"/>
          <w:szCs w:val="24"/>
        </w:rPr>
        <w:t xml:space="preserve"> </w:t>
      </w:r>
      <w:del w:id="528" w:author="Andreia Barbosa" w:date="2024-03-18T13:18:00Z">
        <w:r w:rsidR="002F3777" w:rsidRPr="002F3777" w:rsidDel="003A5DD0">
          <w:rPr>
            <w:rFonts w:ascii="Times New Roman" w:hAnsi="Times New Roman" w:cs="Times New Roman"/>
            <w:sz w:val="24"/>
            <w:szCs w:val="24"/>
            <w:highlight w:val="cyan"/>
          </w:rPr>
          <w:delText>E o processo legislativo?</w:delText>
        </w:r>
        <w:r w:rsidR="00791E14" w:rsidDel="003A5DD0">
          <w:rPr>
            <w:rFonts w:ascii="Times New Roman" w:hAnsi="Times New Roman" w:cs="Times New Roman"/>
            <w:sz w:val="24"/>
            <w:szCs w:val="24"/>
          </w:rPr>
          <w:delText xml:space="preserve"> </w:delText>
        </w:r>
        <w:r w:rsidR="00791E14" w:rsidRPr="00791E14" w:rsidDel="003A5DD0">
          <w:rPr>
            <w:rFonts w:ascii="Times New Roman" w:hAnsi="Times New Roman" w:cs="Times New Roman"/>
            <w:sz w:val="24"/>
            <w:szCs w:val="24"/>
            <w:highlight w:val="cyan"/>
          </w:rPr>
          <w:delText>Não consta explicitamente…</w:delText>
        </w:r>
      </w:del>
      <w:ins w:id="529" w:author="Andreia Barbosa" w:date="2024-03-18T13:18:00Z">
        <w:r w:rsidR="003A5DD0">
          <w:rPr>
            <w:rFonts w:ascii="Times New Roman" w:hAnsi="Times New Roman" w:cs="Times New Roman"/>
            <w:sz w:val="24"/>
            <w:szCs w:val="24"/>
          </w:rPr>
          <w:t xml:space="preserve">Os eventuais sistemas de IA a utilizar em contexto de produção </w:t>
        </w:r>
        <w:r w:rsidR="003A5DD0">
          <w:rPr>
            <w:rFonts w:ascii="Times New Roman" w:hAnsi="Times New Roman" w:cs="Times New Roman"/>
            <w:sz w:val="24"/>
            <w:szCs w:val="24"/>
          </w:rPr>
          <w:lastRenderedPageBreak/>
          <w:t>jurídico-normati</w:t>
        </w:r>
      </w:ins>
      <w:ins w:id="530" w:author="Andreia Barbosa" w:date="2024-03-18T13:19:00Z">
        <w:r w:rsidR="003A5DD0">
          <w:rPr>
            <w:rFonts w:ascii="Times New Roman" w:hAnsi="Times New Roman" w:cs="Times New Roman"/>
            <w:sz w:val="24"/>
            <w:szCs w:val="24"/>
          </w:rPr>
          <w:t xml:space="preserve">va não constam, expressamente, nos </w:t>
        </w:r>
      </w:ins>
      <w:ins w:id="531" w:author="Andreia Barbosa" w:date="2024-03-18T13:22:00Z">
        <w:r w:rsidR="00813FB9">
          <w:rPr>
            <w:rFonts w:ascii="Times New Roman" w:hAnsi="Times New Roman" w:cs="Times New Roman"/>
            <w:sz w:val="24"/>
            <w:szCs w:val="24"/>
          </w:rPr>
          <w:t>referido</w:t>
        </w:r>
      </w:ins>
      <w:ins w:id="532" w:author="Andreia Barbosa" w:date="2024-03-18T13:23:00Z">
        <w:r w:rsidR="00813FB9">
          <w:rPr>
            <w:rFonts w:ascii="Times New Roman" w:hAnsi="Times New Roman" w:cs="Times New Roman"/>
            <w:sz w:val="24"/>
            <w:szCs w:val="24"/>
          </w:rPr>
          <w:t>s anexos. Ainda assim,</w:t>
        </w:r>
      </w:ins>
      <w:ins w:id="533" w:author="Andreia Barbosa" w:date="2024-03-18T13:19:00Z">
        <w:r w:rsidR="003A5DD0">
          <w:rPr>
            <w:rFonts w:ascii="Times New Roman" w:hAnsi="Times New Roman" w:cs="Times New Roman"/>
            <w:sz w:val="24"/>
            <w:szCs w:val="24"/>
          </w:rPr>
          <w:t xml:space="preserve"> reconduzindo-se </w:t>
        </w:r>
      </w:ins>
      <w:ins w:id="534" w:author="Andreia Barbosa" w:date="2024-03-18T13:23:00Z">
        <w:r w:rsidR="00813FB9">
          <w:rPr>
            <w:rFonts w:ascii="Times New Roman" w:hAnsi="Times New Roman" w:cs="Times New Roman"/>
            <w:sz w:val="24"/>
            <w:szCs w:val="24"/>
          </w:rPr>
          <w:t>a feitura de normas a</w:t>
        </w:r>
      </w:ins>
      <w:ins w:id="535" w:author="Andreia Barbosa" w:date="2024-03-18T13:19:00Z">
        <w:r w:rsidR="003A5DD0">
          <w:rPr>
            <w:rFonts w:ascii="Times New Roman" w:hAnsi="Times New Roman" w:cs="Times New Roman"/>
            <w:sz w:val="24"/>
            <w:szCs w:val="24"/>
          </w:rPr>
          <w:t xml:space="preserve"> uma competência fun</w:t>
        </w:r>
      </w:ins>
      <w:ins w:id="536" w:author="Andreia Barbosa" w:date="2024-03-18T13:21:00Z">
        <w:r w:rsidR="00813FB9">
          <w:rPr>
            <w:rFonts w:ascii="Times New Roman" w:hAnsi="Times New Roman" w:cs="Times New Roman"/>
            <w:sz w:val="24"/>
            <w:szCs w:val="24"/>
          </w:rPr>
          <w:t>damental no contexto de um Estado de Direito</w:t>
        </w:r>
      </w:ins>
      <w:ins w:id="537" w:author="Andreia Barbosa" w:date="2024-03-18T13:24:00Z">
        <w:r w:rsidR="00813FB9">
          <w:rPr>
            <w:rFonts w:ascii="Times New Roman" w:hAnsi="Times New Roman" w:cs="Times New Roman"/>
            <w:sz w:val="24"/>
            <w:szCs w:val="24"/>
          </w:rPr>
          <w:t xml:space="preserve"> – sendo esta uma dimensão que o RIA visa, em primeira linha, proteger, nos termos do seu primeiro considerando</w:t>
        </w:r>
      </w:ins>
      <w:ins w:id="538" w:author="Andreia Barbosa" w:date="2024-03-18T13:21:00Z">
        <w:r w:rsidR="00813FB9">
          <w:rPr>
            <w:rFonts w:ascii="Times New Roman" w:hAnsi="Times New Roman" w:cs="Times New Roman"/>
            <w:sz w:val="24"/>
            <w:szCs w:val="24"/>
          </w:rPr>
          <w:t>,</w:t>
        </w:r>
      </w:ins>
      <w:ins w:id="539" w:author="Andreia Barbosa" w:date="2024-03-18T13:25:00Z">
        <w:r w:rsidR="00813FB9">
          <w:rPr>
            <w:rFonts w:ascii="Times New Roman" w:hAnsi="Times New Roman" w:cs="Times New Roman"/>
            <w:sz w:val="24"/>
            <w:szCs w:val="24"/>
          </w:rPr>
          <w:t xml:space="preserve"> e tendo em consideração as exigências decorrentes</w:t>
        </w:r>
      </w:ins>
      <w:ins w:id="540" w:author="Andreia Barbosa" w:date="2024-03-18T13:21:00Z">
        <w:r w:rsidR="00813FB9">
          <w:rPr>
            <w:rFonts w:ascii="Times New Roman" w:hAnsi="Times New Roman" w:cs="Times New Roman"/>
            <w:sz w:val="24"/>
            <w:szCs w:val="24"/>
          </w:rPr>
          <w:t xml:space="preserve"> </w:t>
        </w:r>
      </w:ins>
      <w:ins w:id="541" w:author="Andreia Barbosa" w:date="2024-03-18T13:25:00Z">
        <w:r w:rsidR="00813FB9">
          <w:rPr>
            <w:rFonts w:ascii="Times New Roman" w:hAnsi="Times New Roman" w:cs="Times New Roman"/>
            <w:sz w:val="24"/>
            <w:szCs w:val="24"/>
          </w:rPr>
          <w:t>d</w:t>
        </w:r>
      </w:ins>
      <w:ins w:id="542" w:author="Andreia Barbosa" w:date="2024-03-18T13:21:00Z">
        <w:r w:rsidR="00813FB9">
          <w:rPr>
            <w:rFonts w:ascii="Times New Roman" w:hAnsi="Times New Roman" w:cs="Times New Roman"/>
            <w:sz w:val="24"/>
            <w:szCs w:val="24"/>
          </w:rPr>
          <w:t>os princípios da coerência sistemática e da própria segurança jurídica</w:t>
        </w:r>
      </w:ins>
      <w:ins w:id="543" w:author="Andreia Barbosa" w:date="2024-03-18T13:22:00Z">
        <w:r w:rsidR="00813FB9">
          <w:rPr>
            <w:rFonts w:ascii="Times New Roman" w:hAnsi="Times New Roman" w:cs="Times New Roman"/>
            <w:sz w:val="24"/>
            <w:szCs w:val="24"/>
          </w:rPr>
          <w:t xml:space="preserve">, a par de uma interpretação que atenda à </w:t>
        </w:r>
        <w:r w:rsidR="00813FB9">
          <w:rPr>
            <w:rFonts w:ascii="Times New Roman" w:hAnsi="Times New Roman" w:cs="Times New Roman"/>
            <w:i/>
            <w:iCs/>
            <w:sz w:val="24"/>
            <w:szCs w:val="24"/>
          </w:rPr>
          <w:t xml:space="preserve">ratio </w:t>
        </w:r>
        <w:proofErr w:type="spellStart"/>
        <w:r w:rsidR="00813FB9">
          <w:rPr>
            <w:rFonts w:ascii="Times New Roman" w:hAnsi="Times New Roman" w:cs="Times New Roman"/>
            <w:i/>
            <w:iCs/>
            <w:sz w:val="24"/>
            <w:szCs w:val="24"/>
          </w:rPr>
          <w:t>legis</w:t>
        </w:r>
        <w:proofErr w:type="spellEnd"/>
        <w:r w:rsidR="00813FB9">
          <w:rPr>
            <w:rFonts w:ascii="Times New Roman" w:hAnsi="Times New Roman" w:cs="Times New Roman"/>
            <w:i/>
            <w:iCs/>
            <w:sz w:val="24"/>
            <w:szCs w:val="24"/>
          </w:rPr>
          <w:t xml:space="preserve">, </w:t>
        </w:r>
      </w:ins>
      <w:ins w:id="544" w:author="Andreia Barbosa" w:date="2024-03-18T13:25:00Z">
        <w:r w:rsidR="00813FB9">
          <w:rPr>
            <w:rFonts w:ascii="Times New Roman" w:hAnsi="Times New Roman" w:cs="Times New Roman"/>
            <w:sz w:val="24"/>
            <w:szCs w:val="24"/>
          </w:rPr>
          <w:t>conclui-se que tais</w:t>
        </w:r>
      </w:ins>
      <w:ins w:id="545" w:author="Andreia Barbosa" w:date="2024-03-18T13:22:00Z">
        <w:r w:rsidR="00813FB9">
          <w:rPr>
            <w:rFonts w:ascii="Times New Roman" w:hAnsi="Times New Roman" w:cs="Times New Roman"/>
            <w:sz w:val="24"/>
            <w:szCs w:val="24"/>
          </w:rPr>
          <w:t xml:space="preserve"> sistemas</w:t>
        </w:r>
      </w:ins>
      <w:ins w:id="546" w:author="Andreia Barbosa" w:date="2024-03-18T13:25:00Z">
        <w:r w:rsidR="00813FB9">
          <w:rPr>
            <w:rFonts w:ascii="Times New Roman" w:hAnsi="Times New Roman" w:cs="Times New Roman"/>
            <w:sz w:val="24"/>
            <w:szCs w:val="24"/>
          </w:rPr>
          <w:t xml:space="preserve"> de IA</w:t>
        </w:r>
      </w:ins>
      <w:ins w:id="547" w:author="Andreia Barbosa" w:date="2024-03-18T13:22:00Z">
        <w:r w:rsidR="00813FB9">
          <w:rPr>
            <w:rFonts w:ascii="Times New Roman" w:hAnsi="Times New Roman" w:cs="Times New Roman"/>
            <w:sz w:val="24"/>
            <w:szCs w:val="24"/>
          </w:rPr>
          <w:t xml:space="preserve"> deverão, de igual forma, ser considerados de alto risco.  </w:t>
        </w:r>
      </w:ins>
    </w:p>
    <w:p w14:paraId="0E4496A7" w14:textId="77777777" w:rsidR="00E57F8D" w:rsidRPr="00E218C1" w:rsidRDefault="00E57F8D" w:rsidP="005E2ED8">
      <w:pPr>
        <w:spacing w:line="360" w:lineRule="auto"/>
        <w:ind w:firstLine="426"/>
        <w:jc w:val="both"/>
        <w:rPr>
          <w:rFonts w:ascii="Times New Roman" w:hAnsi="Times New Roman" w:cs="Times New Roman"/>
          <w:sz w:val="24"/>
          <w:szCs w:val="24"/>
        </w:rPr>
      </w:pPr>
      <w:r w:rsidRPr="00E218C1">
        <w:rPr>
          <w:rFonts w:ascii="Times New Roman" w:hAnsi="Times New Roman" w:cs="Times New Roman"/>
          <w:sz w:val="24"/>
          <w:szCs w:val="24"/>
        </w:rPr>
        <w:t xml:space="preserve">O Capítulo 2 do Título III estabelece os requisitos a que os sistemas de IA de alto risco devem obedecer. </w:t>
      </w:r>
    </w:p>
    <w:p w14:paraId="78543FA2" w14:textId="0C6C9116" w:rsidR="00E57F8D" w:rsidRPr="00E218C1" w:rsidRDefault="00E57F8D" w:rsidP="00601F05">
      <w:pPr>
        <w:spacing w:line="360" w:lineRule="auto"/>
        <w:ind w:firstLine="426"/>
        <w:jc w:val="both"/>
        <w:rPr>
          <w:rFonts w:ascii="Times New Roman" w:hAnsi="Times New Roman" w:cs="Times New Roman"/>
          <w:sz w:val="24"/>
          <w:szCs w:val="24"/>
        </w:rPr>
      </w:pPr>
      <w:r w:rsidRPr="00E218C1">
        <w:rPr>
          <w:rFonts w:ascii="Times New Roman" w:hAnsi="Times New Roman" w:cs="Times New Roman"/>
          <w:sz w:val="24"/>
          <w:szCs w:val="24"/>
        </w:rPr>
        <w:t xml:space="preserve">Por conseguinte, </w:t>
      </w:r>
      <w:r w:rsidR="0029320F">
        <w:rPr>
          <w:rFonts w:ascii="Times New Roman" w:hAnsi="Times New Roman" w:cs="Times New Roman"/>
          <w:sz w:val="24"/>
          <w:szCs w:val="24"/>
        </w:rPr>
        <w:t xml:space="preserve">na sequência do adiantado nos Considerandos já referidos, </w:t>
      </w:r>
      <w:r w:rsidRPr="00E218C1">
        <w:rPr>
          <w:rFonts w:ascii="Times New Roman" w:hAnsi="Times New Roman" w:cs="Times New Roman"/>
          <w:sz w:val="24"/>
          <w:szCs w:val="24"/>
        </w:rPr>
        <w:t>o artigo 9</w:t>
      </w:r>
      <w:r>
        <w:rPr>
          <w:rFonts w:ascii="Times New Roman" w:hAnsi="Times New Roman" w:cs="Times New Roman"/>
          <w:sz w:val="24"/>
          <w:szCs w:val="24"/>
        </w:rPr>
        <w:t>.</w:t>
      </w:r>
      <w:r w:rsidRPr="00E218C1">
        <w:rPr>
          <w:rFonts w:ascii="Times New Roman" w:hAnsi="Times New Roman" w:cs="Times New Roman"/>
          <w:sz w:val="24"/>
          <w:szCs w:val="24"/>
        </w:rPr>
        <w:t>º determina que um sistema de IA de alto risco deve possuir um sistema de gestão de risco</w:t>
      </w:r>
      <w:r>
        <w:rPr>
          <w:rFonts w:ascii="Times New Roman" w:hAnsi="Times New Roman" w:cs="Times New Roman"/>
          <w:sz w:val="24"/>
          <w:szCs w:val="24"/>
        </w:rPr>
        <w:t>s</w:t>
      </w:r>
      <w:r w:rsidRPr="00E218C1">
        <w:rPr>
          <w:rFonts w:ascii="Times New Roman" w:hAnsi="Times New Roman" w:cs="Times New Roman"/>
          <w:sz w:val="24"/>
          <w:szCs w:val="24"/>
        </w:rPr>
        <w:t xml:space="preserve">, que consiste num processo iterativo contínuo ao longo de todo o ciclo de vida do sistema de IA de alto risco, exigindo uma </w:t>
      </w:r>
      <w:r w:rsidR="004A5FE5" w:rsidRPr="00E218C1">
        <w:rPr>
          <w:rFonts w:ascii="Times New Roman" w:hAnsi="Times New Roman" w:cs="Times New Roman"/>
          <w:sz w:val="24"/>
          <w:szCs w:val="24"/>
        </w:rPr>
        <w:t>atualização</w:t>
      </w:r>
      <w:r w:rsidRPr="00E218C1">
        <w:rPr>
          <w:rFonts w:ascii="Times New Roman" w:hAnsi="Times New Roman" w:cs="Times New Roman"/>
          <w:sz w:val="24"/>
          <w:szCs w:val="24"/>
        </w:rPr>
        <w:t xml:space="preserve"> sistemática regular (deve identificar e analisar os riscos conhecidos e previsíveis associados ao sistema de IA de alto risco; estimar e avaliar os riscos que podem surgir quando o sistema de IA de alto risco for utilizado de acordo com o fim a que se destina e em condições de utilização indevida razoavelmente previsíveis; avaliar outros riscos que possam surgir e </w:t>
      </w:r>
      <w:r w:rsidR="004A5FE5" w:rsidRPr="00E218C1">
        <w:rPr>
          <w:rFonts w:ascii="Times New Roman" w:hAnsi="Times New Roman" w:cs="Times New Roman"/>
          <w:sz w:val="24"/>
          <w:szCs w:val="24"/>
        </w:rPr>
        <w:t>adotar</w:t>
      </w:r>
      <w:r w:rsidRPr="00E218C1">
        <w:rPr>
          <w:rFonts w:ascii="Times New Roman" w:hAnsi="Times New Roman" w:cs="Times New Roman"/>
          <w:sz w:val="24"/>
          <w:szCs w:val="24"/>
        </w:rPr>
        <w:t xml:space="preserve"> medidas adequadas de gestão de risco</w:t>
      </w:r>
      <w:r>
        <w:rPr>
          <w:rFonts w:ascii="Times New Roman" w:hAnsi="Times New Roman" w:cs="Times New Roman"/>
          <w:sz w:val="24"/>
          <w:szCs w:val="24"/>
        </w:rPr>
        <w:t>s</w:t>
      </w:r>
      <w:r w:rsidRPr="00E218C1">
        <w:rPr>
          <w:rFonts w:ascii="Times New Roman" w:hAnsi="Times New Roman" w:cs="Times New Roman"/>
          <w:sz w:val="24"/>
          <w:szCs w:val="24"/>
        </w:rPr>
        <w:t>).</w:t>
      </w:r>
      <w:r w:rsidR="002B3054">
        <w:rPr>
          <w:rFonts w:ascii="Times New Roman" w:hAnsi="Times New Roman" w:cs="Times New Roman"/>
          <w:sz w:val="24"/>
          <w:szCs w:val="24"/>
        </w:rPr>
        <w:t xml:space="preserve"> </w:t>
      </w:r>
      <w:r w:rsidR="00B07042">
        <w:rPr>
          <w:rFonts w:ascii="Times New Roman" w:hAnsi="Times New Roman" w:cs="Times New Roman"/>
          <w:sz w:val="24"/>
          <w:szCs w:val="24"/>
        </w:rPr>
        <w:t xml:space="preserve">O n.º 4 do art. 9.º prevê que a identificação </w:t>
      </w:r>
      <w:r w:rsidR="00117A65">
        <w:rPr>
          <w:rFonts w:ascii="Times New Roman" w:hAnsi="Times New Roman" w:cs="Times New Roman"/>
          <w:sz w:val="24"/>
          <w:szCs w:val="24"/>
        </w:rPr>
        <w:t xml:space="preserve">das medidas mais adequadas deverá assegurar a eliminação ou redução </w:t>
      </w:r>
      <w:r w:rsidR="00707C38">
        <w:rPr>
          <w:rFonts w:ascii="Times New Roman" w:hAnsi="Times New Roman" w:cs="Times New Roman"/>
          <w:sz w:val="24"/>
          <w:szCs w:val="24"/>
        </w:rPr>
        <w:t xml:space="preserve">dos riscos identificados na medida do tecnicamente </w:t>
      </w:r>
      <w:r w:rsidR="00E936A1">
        <w:rPr>
          <w:rFonts w:ascii="Times New Roman" w:hAnsi="Times New Roman" w:cs="Times New Roman"/>
          <w:sz w:val="24"/>
          <w:szCs w:val="24"/>
        </w:rPr>
        <w:t xml:space="preserve">exequível </w:t>
      </w:r>
      <w:r w:rsidR="0027140F">
        <w:rPr>
          <w:rFonts w:ascii="Times New Roman" w:hAnsi="Times New Roman" w:cs="Times New Roman"/>
          <w:sz w:val="24"/>
          <w:szCs w:val="24"/>
        </w:rPr>
        <w:t>no momento da criação e desenvolvimento do sistema de alto risco</w:t>
      </w:r>
      <w:r w:rsidR="00FC3689">
        <w:rPr>
          <w:rFonts w:ascii="Times New Roman" w:hAnsi="Times New Roman" w:cs="Times New Roman"/>
          <w:sz w:val="24"/>
          <w:szCs w:val="24"/>
        </w:rPr>
        <w:t xml:space="preserve">; sendo impossível eliminar tais riscos, deverão implementar-se </w:t>
      </w:r>
      <w:r w:rsidR="00157225">
        <w:rPr>
          <w:rFonts w:ascii="Times New Roman" w:hAnsi="Times New Roman" w:cs="Times New Roman"/>
          <w:sz w:val="24"/>
          <w:szCs w:val="24"/>
        </w:rPr>
        <w:t>medidas de mitigação e de controlo dos mesmos</w:t>
      </w:r>
      <w:r w:rsidR="00601F05">
        <w:rPr>
          <w:rFonts w:ascii="Times New Roman" w:hAnsi="Times New Roman" w:cs="Times New Roman"/>
          <w:sz w:val="24"/>
          <w:szCs w:val="24"/>
        </w:rPr>
        <w:t>, incluindo as medidas de informação e de treino dos utilizadores.</w:t>
      </w:r>
      <w:r w:rsidR="00BE2958">
        <w:rPr>
          <w:rFonts w:ascii="Times New Roman" w:hAnsi="Times New Roman" w:cs="Times New Roman"/>
          <w:sz w:val="24"/>
          <w:szCs w:val="24"/>
        </w:rPr>
        <w:t xml:space="preserve"> Na determinação do risco, dever</w:t>
      </w:r>
      <w:r w:rsidR="0044262B">
        <w:rPr>
          <w:rFonts w:ascii="Times New Roman" w:hAnsi="Times New Roman" w:cs="Times New Roman"/>
          <w:sz w:val="24"/>
          <w:szCs w:val="24"/>
        </w:rPr>
        <w:t>ão</w:t>
      </w:r>
      <w:r w:rsidR="00BE2958">
        <w:rPr>
          <w:rFonts w:ascii="Times New Roman" w:hAnsi="Times New Roman" w:cs="Times New Roman"/>
          <w:sz w:val="24"/>
          <w:szCs w:val="24"/>
        </w:rPr>
        <w:t xml:space="preserve"> ser tid</w:t>
      </w:r>
      <w:r w:rsidR="0044262B">
        <w:rPr>
          <w:rFonts w:ascii="Times New Roman" w:hAnsi="Times New Roman" w:cs="Times New Roman"/>
          <w:sz w:val="24"/>
          <w:szCs w:val="24"/>
        </w:rPr>
        <w:t>os</w:t>
      </w:r>
      <w:r w:rsidR="00BE2958">
        <w:rPr>
          <w:rFonts w:ascii="Times New Roman" w:hAnsi="Times New Roman" w:cs="Times New Roman"/>
          <w:sz w:val="24"/>
          <w:szCs w:val="24"/>
        </w:rPr>
        <w:t xml:space="preserve"> em consideração</w:t>
      </w:r>
      <w:r w:rsidR="0044262B">
        <w:rPr>
          <w:rFonts w:ascii="Times New Roman" w:hAnsi="Times New Roman" w:cs="Times New Roman"/>
          <w:sz w:val="24"/>
          <w:szCs w:val="24"/>
        </w:rPr>
        <w:t xml:space="preserve"> </w:t>
      </w:r>
      <w:r w:rsidR="00D41FE6">
        <w:rPr>
          <w:rFonts w:ascii="Times New Roman" w:hAnsi="Times New Roman" w:cs="Times New Roman"/>
          <w:sz w:val="24"/>
          <w:szCs w:val="24"/>
        </w:rPr>
        <w:t>o grau de conhecimento técnico do utilizador, a sua experiência</w:t>
      </w:r>
      <w:r w:rsidR="0044262B">
        <w:rPr>
          <w:rFonts w:ascii="Times New Roman" w:hAnsi="Times New Roman" w:cs="Times New Roman"/>
          <w:sz w:val="24"/>
          <w:szCs w:val="24"/>
        </w:rPr>
        <w:t>, educação, treino, etc.</w:t>
      </w:r>
      <w:r w:rsidRPr="00E218C1">
        <w:rPr>
          <w:rFonts w:ascii="Times New Roman" w:hAnsi="Times New Roman" w:cs="Times New Roman"/>
          <w:sz w:val="24"/>
          <w:szCs w:val="24"/>
        </w:rPr>
        <w:t xml:space="preserve"> O artigo 9</w:t>
      </w:r>
      <w:r>
        <w:rPr>
          <w:rFonts w:ascii="Times New Roman" w:hAnsi="Times New Roman" w:cs="Times New Roman"/>
          <w:sz w:val="24"/>
          <w:szCs w:val="24"/>
        </w:rPr>
        <w:t>.</w:t>
      </w:r>
      <w:r w:rsidRPr="00E218C1">
        <w:rPr>
          <w:rFonts w:ascii="Times New Roman" w:hAnsi="Times New Roman" w:cs="Times New Roman"/>
          <w:sz w:val="24"/>
          <w:szCs w:val="24"/>
        </w:rPr>
        <w:t xml:space="preserve">º, </w:t>
      </w:r>
      <w:r>
        <w:rPr>
          <w:rFonts w:ascii="Times New Roman" w:hAnsi="Times New Roman" w:cs="Times New Roman"/>
          <w:sz w:val="24"/>
          <w:szCs w:val="24"/>
        </w:rPr>
        <w:t xml:space="preserve">n.º </w:t>
      </w:r>
      <w:r w:rsidRPr="00E218C1">
        <w:rPr>
          <w:rFonts w:ascii="Times New Roman" w:hAnsi="Times New Roman" w:cs="Times New Roman"/>
          <w:sz w:val="24"/>
          <w:szCs w:val="24"/>
        </w:rPr>
        <w:t>5, exige</w:t>
      </w:r>
      <w:r>
        <w:rPr>
          <w:rFonts w:ascii="Times New Roman" w:hAnsi="Times New Roman" w:cs="Times New Roman"/>
          <w:sz w:val="24"/>
          <w:szCs w:val="24"/>
        </w:rPr>
        <w:t xml:space="preserve">, </w:t>
      </w:r>
      <w:r w:rsidRPr="00E218C1">
        <w:rPr>
          <w:rFonts w:ascii="Times New Roman" w:hAnsi="Times New Roman" w:cs="Times New Roman"/>
          <w:sz w:val="24"/>
          <w:szCs w:val="24"/>
        </w:rPr>
        <w:t>igualmente</w:t>
      </w:r>
      <w:r>
        <w:rPr>
          <w:rFonts w:ascii="Times New Roman" w:hAnsi="Times New Roman" w:cs="Times New Roman"/>
          <w:sz w:val="24"/>
          <w:szCs w:val="24"/>
        </w:rPr>
        <w:t>,</w:t>
      </w:r>
      <w:r w:rsidRPr="00E218C1">
        <w:rPr>
          <w:rFonts w:ascii="Times New Roman" w:hAnsi="Times New Roman" w:cs="Times New Roman"/>
          <w:sz w:val="24"/>
          <w:szCs w:val="24"/>
        </w:rPr>
        <w:t xml:space="preserve"> a realização de testes adequados do sistema de IA de alto risco, a fim de verificar se estas medidas são adequadas. </w:t>
      </w:r>
    </w:p>
    <w:p w14:paraId="531A282E" w14:textId="3F423718" w:rsidR="00E57F8D" w:rsidRPr="00E218C1" w:rsidRDefault="00E57F8D" w:rsidP="005E2ED8">
      <w:pPr>
        <w:spacing w:line="360" w:lineRule="auto"/>
        <w:ind w:firstLine="426"/>
        <w:jc w:val="both"/>
        <w:rPr>
          <w:rFonts w:ascii="Times New Roman" w:hAnsi="Times New Roman" w:cs="Times New Roman"/>
          <w:sz w:val="24"/>
          <w:szCs w:val="24"/>
        </w:rPr>
      </w:pPr>
      <w:r w:rsidRPr="00E218C1">
        <w:rPr>
          <w:rFonts w:ascii="Times New Roman" w:hAnsi="Times New Roman" w:cs="Times New Roman"/>
          <w:sz w:val="24"/>
          <w:szCs w:val="24"/>
        </w:rPr>
        <w:t>O artigo 10</w:t>
      </w:r>
      <w:r>
        <w:rPr>
          <w:rFonts w:ascii="Times New Roman" w:hAnsi="Times New Roman" w:cs="Times New Roman"/>
          <w:sz w:val="24"/>
          <w:szCs w:val="24"/>
        </w:rPr>
        <w:t>.</w:t>
      </w:r>
      <w:r w:rsidRPr="00E218C1">
        <w:rPr>
          <w:rFonts w:ascii="Times New Roman" w:hAnsi="Times New Roman" w:cs="Times New Roman"/>
          <w:sz w:val="24"/>
          <w:szCs w:val="24"/>
        </w:rPr>
        <w:t>º</w:t>
      </w:r>
      <w:r w:rsidR="0055708F">
        <w:rPr>
          <w:rFonts w:ascii="Times New Roman" w:hAnsi="Times New Roman" w:cs="Times New Roman"/>
          <w:sz w:val="24"/>
          <w:szCs w:val="24"/>
        </w:rPr>
        <w:t>, n.º 1,</w:t>
      </w:r>
      <w:r w:rsidRPr="00E218C1">
        <w:rPr>
          <w:rFonts w:ascii="Times New Roman" w:hAnsi="Times New Roman" w:cs="Times New Roman"/>
          <w:sz w:val="24"/>
          <w:szCs w:val="24"/>
        </w:rPr>
        <w:t xml:space="preserve"> determina que o sistema de IA de alto risco que recorra a técnicas que envolvam </w:t>
      </w:r>
      <w:r w:rsidR="00042AB5">
        <w:rPr>
          <w:rFonts w:ascii="Times New Roman" w:hAnsi="Times New Roman" w:cs="Times New Roman"/>
          <w:sz w:val="24"/>
          <w:szCs w:val="24"/>
        </w:rPr>
        <w:t xml:space="preserve">o treino </w:t>
      </w:r>
      <w:r w:rsidRPr="00E218C1">
        <w:rPr>
          <w:rFonts w:ascii="Times New Roman" w:hAnsi="Times New Roman" w:cs="Times New Roman"/>
          <w:sz w:val="24"/>
          <w:szCs w:val="24"/>
        </w:rPr>
        <w:t xml:space="preserve">de modelos com dados será desenvolvido com base na formação, validação e teste de conjuntos de dados que satisfaçam </w:t>
      </w:r>
      <w:r w:rsidR="00EF6C31">
        <w:rPr>
          <w:rFonts w:ascii="Times New Roman" w:hAnsi="Times New Roman" w:cs="Times New Roman"/>
          <w:sz w:val="24"/>
          <w:szCs w:val="24"/>
        </w:rPr>
        <w:t xml:space="preserve">os </w:t>
      </w:r>
      <w:r w:rsidRPr="00E218C1">
        <w:rPr>
          <w:rFonts w:ascii="Times New Roman" w:hAnsi="Times New Roman" w:cs="Times New Roman"/>
          <w:sz w:val="24"/>
          <w:szCs w:val="24"/>
        </w:rPr>
        <w:t>vários critérios de qualidade</w:t>
      </w:r>
      <w:r w:rsidR="00EF6C31">
        <w:rPr>
          <w:rFonts w:ascii="Times New Roman" w:hAnsi="Times New Roman" w:cs="Times New Roman"/>
          <w:sz w:val="24"/>
          <w:szCs w:val="24"/>
        </w:rPr>
        <w:t xml:space="preserve"> referidos nos números seguintes</w:t>
      </w:r>
      <w:r w:rsidR="0055708F">
        <w:rPr>
          <w:rFonts w:ascii="Times New Roman" w:hAnsi="Times New Roman" w:cs="Times New Roman"/>
          <w:sz w:val="24"/>
          <w:szCs w:val="24"/>
        </w:rPr>
        <w:t xml:space="preserve">, nomeadamente, </w:t>
      </w:r>
      <w:r w:rsidR="00C478C8">
        <w:rPr>
          <w:rFonts w:ascii="Times New Roman" w:hAnsi="Times New Roman" w:cs="Times New Roman"/>
          <w:sz w:val="24"/>
          <w:szCs w:val="24"/>
        </w:rPr>
        <w:t xml:space="preserve">os conjuntos de dados de treino, validação e teste deverão ser pertinentes, representativos, </w:t>
      </w:r>
      <w:r w:rsidR="004A6D13">
        <w:rPr>
          <w:rFonts w:ascii="Times New Roman" w:hAnsi="Times New Roman" w:cs="Times New Roman"/>
          <w:sz w:val="24"/>
          <w:szCs w:val="24"/>
        </w:rPr>
        <w:t>e</w:t>
      </w:r>
      <w:r w:rsidR="00F14679">
        <w:rPr>
          <w:rFonts w:ascii="Times New Roman" w:hAnsi="Times New Roman" w:cs="Times New Roman"/>
          <w:sz w:val="24"/>
          <w:szCs w:val="24"/>
        </w:rPr>
        <w:t>,</w:t>
      </w:r>
      <w:r w:rsidR="004A6D13">
        <w:rPr>
          <w:rFonts w:ascii="Times New Roman" w:hAnsi="Times New Roman" w:cs="Times New Roman"/>
          <w:sz w:val="24"/>
          <w:szCs w:val="24"/>
        </w:rPr>
        <w:t xml:space="preserve"> na </w:t>
      </w:r>
      <w:r w:rsidR="00F14679">
        <w:rPr>
          <w:rFonts w:ascii="Times New Roman" w:hAnsi="Times New Roman" w:cs="Times New Roman"/>
          <w:sz w:val="24"/>
          <w:szCs w:val="24"/>
        </w:rPr>
        <w:t xml:space="preserve">maior </w:t>
      </w:r>
      <w:r w:rsidR="004A6D13">
        <w:rPr>
          <w:rFonts w:ascii="Times New Roman" w:hAnsi="Times New Roman" w:cs="Times New Roman"/>
          <w:sz w:val="24"/>
          <w:szCs w:val="24"/>
        </w:rPr>
        <w:t>medida</w:t>
      </w:r>
      <w:r w:rsidR="00F14679">
        <w:rPr>
          <w:rFonts w:ascii="Times New Roman" w:hAnsi="Times New Roman" w:cs="Times New Roman"/>
          <w:sz w:val="24"/>
          <w:szCs w:val="24"/>
        </w:rPr>
        <w:t xml:space="preserve"> possível, </w:t>
      </w:r>
      <w:r w:rsidR="00C478C8">
        <w:rPr>
          <w:rFonts w:ascii="Times New Roman" w:hAnsi="Times New Roman" w:cs="Times New Roman"/>
          <w:sz w:val="24"/>
          <w:szCs w:val="24"/>
        </w:rPr>
        <w:t>isentos</w:t>
      </w:r>
      <w:r w:rsidR="00452280">
        <w:rPr>
          <w:rFonts w:ascii="Times New Roman" w:hAnsi="Times New Roman" w:cs="Times New Roman"/>
          <w:sz w:val="24"/>
          <w:szCs w:val="24"/>
        </w:rPr>
        <w:t xml:space="preserve"> de erros e completos</w:t>
      </w:r>
      <w:r w:rsidR="00F14679">
        <w:rPr>
          <w:rFonts w:ascii="Times New Roman" w:hAnsi="Times New Roman" w:cs="Times New Roman"/>
          <w:sz w:val="24"/>
          <w:szCs w:val="24"/>
        </w:rPr>
        <w:t xml:space="preserve"> à face do seu propósito</w:t>
      </w:r>
      <w:r w:rsidR="00527CB8">
        <w:rPr>
          <w:rFonts w:ascii="Times New Roman" w:hAnsi="Times New Roman" w:cs="Times New Roman"/>
          <w:sz w:val="24"/>
          <w:szCs w:val="24"/>
        </w:rPr>
        <w:t xml:space="preserve"> (n.º 3)</w:t>
      </w:r>
      <w:r w:rsidR="00452280">
        <w:rPr>
          <w:rFonts w:ascii="Times New Roman" w:hAnsi="Times New Roman" w:cs="Times New Roman"/>
          <w:sz w:val="24"/>
          <w:szCs w:val="24"/>
        </w:rPr>
        <w:t>.</w:t>
      </w:r>
      <w:r w:rsidR="00C478C8">
        <w:rPr>
          <w:rFonts w:ascii="Times New Roman" w:hAnsi="Times New Roman" w:cs="Times New Roman"/>
          <w:sz w:val="24"/>
          <w:szCs w:val="24"/>
        </w:rPr>
        <w:t xml:space="preserve"> </w:t>
      </w:r>
    </w:p>
    <w:p w14:paraId="2D845024" w14:textId="0B9BA35B" w:rsidR="00E57F8D" w:rsidRPr="00E218C1" w:rsidRDefault="00E57F8D" w:rsidP="005E2ED8">
      <w:pPr>
        <w:spacing w:line="360" w:lineRule="auto"/>
        <w:ind w:firstLine="426"/>
        <w:jc w:val="both"/>
        <w:rPr>
          <w:rFonts w:ascii="Times New Roman" w:hAnsi="Times New Roman" w:cs="Times New Roman"/>
          <w:sz w:val="24"/>
          <w:szCs w:val="24"/>
        </w:rPr>
      </w:pPr>
      <w:r w:rsidRPr="00E218C1">
        <w:rPr>
          <w:rFonts w:ascii="Times New Roman" w:hAnsi="Times New Roman" w:cs="Times New Roman"/>
          <w:sz w:val="24"/>
          <w:szCs w:val="24"/>
        </w:rPr>
        <w:lastRenderedPageBreak/>
        <w:t>O artigo 11</w:t>
      </w:r>
      <w:r>
        <w:rPr>
          <w:rFonts w:ascii="Times New Roman" w:hAnsi="Times New Roman" w:cs="Times New Roman"/>
          <w:sz w:val="24"/>
          <w:szCs w:val="24"/>
        </w:rPr>
        <w:t>.</w:t>
      </w:r>
      <w:r w:rsidRPr="00E218C1">
        <w:rPr>
          <w:rFonts w:ascii="Times New Roman" w:hAnsi="Times New Roman" w:cs="Times New Roman"/>
          <w:sz w:val="24"/>
          <w:szCs w:val="24"/>
        </w:rPr>
        <w:t xml:space="preserve">º exige documentação técnica </w:t>
      </w:r>
      <w:r>
        <w:rPr>
          <w:rFonts w:ascii="Times New Roman" w:hAnsi="Times New Roman" w:cs="Times New Roman"/>
          <w:sz w:val="24"/>
          <w:szCs w:val="24"/>
        </w:rPr>
        <w:t xml:space="preserve">a </w:t>
      </w:r>
      <w:r w:rsidRPr="00E218C1">
        <w:rPr>
          <w:rFonts w:ascii="Times New Roman" w:hAnsi="Times New Roman" w:cs="Times New Roman"/>
          <w:sz w:val="24"/>
          <w:szCs w:val="24"/>
        </w:rPr>
        <w:t>elabora</w:t>
      </w:r>
      <w:r>
        <w:rPr>
          <w:rFonts w:ascii="Times New Roman" w:hAnsi="Times New Roman" w:cs="Times New Roman"/>
          <w:sz w:val="24"/>
          <w:szCs w:val="24"/>
        </w:rPr>
        <w:t>r</w:t>
      </w:r>
      <w:r w:rsidRPr="00E218C1">
        <w:rPr>
          <w:rFonts w:ascii="Times New Roman" w:hAnsi="Times New Roman" w:cs="Times New Roman"/>
          <w:sz w:val="24"/>
          <w:szCs w:val="24"/>
        </w:rPr>
        <w:t xml:space="preserve"> antes da colocação no mercado ou entrada em serviço de um sistema de IA de alto risco; esta documentação deve ser mantida atualizada e serve o </w:t>
      </w:r>
      <w:r w:rsidR="00AB09F5" w:rsidRPr="00E218C1">
        <w:rPr>
          <w:rFonts w:ascii="Times New Roman" w:hAnsi="Times New Roman" w:cs="Times New Roman"/>
          <w:sz w:val="24"/>
          <w:szCs w:val="24"/>
        </w:rPr>
        <w:t>objetivo</w:t>
      </w:r>
      <w:r w:rsidRPr="00E218C1">
        <w:rPr>
          <w:rFonts w:ascii="Times New Roman" w:hAnsi="Times New Roman" w:cs="Times New Roman"/>
          <w:sz w:val="24"/>
          <w:szCs w:val="24"/>
        </w:rPr>
        <w:t xml:space="preserve"> de demonstrar que o sistema de IA de alto risco cumpre os requisitos estabelecidos no </w:t>
      </w:r>
      <w:r>
        <w:rPr>
          <w:rFonts w:ascii="Times New Roman" w:hAnsi="Times New Roman" w:cs="Times New Roman"/>
          <w:sz w:val="24"/>
          <w:szCs w:val="24"/>
        </w:rPr>
        <w:t>C</w:t>
      </w:r>
      <w:r w:rsidRPr="00E218C1">
        <w:rPr>
          <w:rFonts w:ascii="Times New Roman" w:hAnsi="Times New Roman" w:cs="Times New Roman"/>
          <w:sz w:val="24"/>
          <w:szCs w:val="24"/>
        </w:rPr>
        <w:t>apítulo 2, fornecendo simultaneamente às autoridades nacionais competentes e aos organismos notificados toda a informação necessária para avaliar a conformidade do sistema de IA com esses requisitos.</w:t>
      </w:r>
    </w:p>
    <w:p w14:paraId="48035057" w14:textId="7AFD42D4" w:rsidR="00E57F8D" w:rsidRPr="00E218C1" w:rsidRDefault="00E57F8D" w:rsidP="00A47FD9">
      <w:pPr>
        <w:spacing w:line="360" w:lineRule="auto"/>
        <w:ind w:firstLine="426"/>
        <w:jc w:val="both"/>
        <w:rPr>
          <w:rFonts w:ascii="Times New Roman" w:hAnsi="Times New Roman" w:cs="Times New Roman"/>
          <w:sz w:val="24"/>
          <w:szCs w:val="24"/>
        </w:rPr>
      </w:pPr>
      <w:r w:rsidRPr="00E218C1">
        <w:rPr>
          <w:rFonts w:ascii="Times New Roman" w:hAnsi="Times New Roman" w:cs="Times New Roman"/>
          <w:sz w:val="24"/>
          <w:szCs w:val="24"/>
        </w:rPr>
        <w:t>O artigo 12</w:t>
      </w:r>
      <w:r>
        <w:rPr>
          <w:rFonts w:ascii="Times New Roman" w:hAnsi="Times New Roman" w:cs="Times New Roman"/>
          <w:sz w:val="24"/>
          <w:szCs w:val="24"/>
        </w:rPr>
        <w:t>.</w:t>
      </w:r>
      <w:r w:rsidRPr="00E218C1">
        <w:rPr>
          <w:rFonts w:ascii="Times New Roman" w:hAnsi="Times New Roman" w:cs="Times New Roman"/>
          <w:sz w:val="24"/>
          <w:szCs w:val="24"/>
        </w:rPr>
        <w:t>º determina que os sistemas de IA de alto risco devem</w:t>
      </w:r>
      <w:r w:rsidR="00E30556">
        <w:rPr>
          <w:rFonts w:ascii="Times New Roman" w:hAnsi="Times New Roman" w:cs="Times New Roman"/>
          <w:sz w:val="24"/>
          <w:szCs w:val="24"/>
        </w:rPr>
        <w:t xml:space="preserve"> ser concebidos de forma a permitir</w:t>
      </w:r>
      <w:r w:rsidRPr="00E218C1">
        <w:rPr>
          <w:rFonts w:ascii="Times New Roman" w:hAnsi="Times New Roman" w:cs="Times New Roman"/>
          <w:sz w:val="24"/>
          <w:szCs w:val="24"/>
        </w:rPr>
        <w:t xml:space="preserve"> ter um registo automático de eventos (</w:t>
      </w:r>
      <w:r w:rsidR="00C34B8A">
        <w:rPr>
          <w:rFonts w:ascii="Times New Roman" w:hAnsi="Times New Roman" w:cs="Times New Roman"/>
          <w:sz w:val="24"/>
          <w:szCs w:val="24"/>
        </w:rPr>
        <w:t>“</w:t>
      </w:r>
      <w:r w:rsidRPr="00E218C1">
        <w:rPr>
          <w:rFonts w:ascii="Times New Roman" w:hAnsi="Times New Roman" w:cs="Times New Roman"/>
          <w:sz w:val="24"/>
          <w:szCs w:val="24"/>
        </w:rPr>
        <w:t>registos</w:t>
      </w:r>
      <w:r w:rsidR="00C34B8A">
        <w:rPr>
          <w:rFonts w:ascii="Times New Roman" w:hAnsi="Times New Roman" w:cs="Times New Roman"/>
          <w:sz w:val="24"/>
          <w:szCs w:val="24"/>
        </w:rPr>
        <w:t>”</w:t>
      </w:r>
      <w:r>
        <w:rPr>
          <w:rFonts w:ascii="Times New Roman" w:hAnsi="Times New Roman" w:cs="Times New Roman"/>
          <w:sz w:val="24"/>
          <w:szCs w:val="24"/>
        </w:rPr>
        <w:t xml:space="preserve"> ou “</w:t>
      </w:r>
      <w:proofErr w:type="spellStart"/>
      <w:r>
        <w:rPr>
          <w:rFonts w:ascii="Times New Roman" w:hAnsi="Times New Roman" w:cs="Times New Roman"/>
          <w:sz w:val="24"/>
          <w:szCs w:val="24"/>
        </w:rPr>
        <w:t>logs</w:t>
      </w:r>
      <w:proofErr w:type="spellEnd"/>
      <w:r>
        <w:rPr>
          <w:rFonts w:ascii="Times New Roman" w:hAnsi="Times New Roman" w:cs="Times New Roman"/>
          <w:sz w:val="24"/>
          <w:szCs w:val="24"/>
        </w:rPr>
        <w:t>”</w:t>
      </w:r>
      <w:r w:rsidRPr="00E218C1">
        <w:rPr>
          <w:rFonts w:ascii="Times New Roman" w:hAnsi="Times New Roman" w:cs="Times New Roman"/>
          <w:sz w:val="24"/>
          <w:szCs w:val="24"/>
        </w:rPr>
        <w:t xml:space="preserve">) enquanto os sistemas de IA de alto risco estiverem </w:t>
      </w:r>
      <w:r w:rsidR="00687C09">
        <w:rPr>
          <w:rFonts w:ascii="Times New Roman" w:hAnsi="Times New Roman" w:cs="Times New Roman"/>
          <w:sz w:val="24"/>
          <w:szCs w:val="24"/>
        </w:rPr>
        <w:t>em</w:t>
      </w:r>
      <w:r w:rsidRPr="00E218C1">
        <w:rPr>
          <w:rFonts w:ascii="Times New Roman" w:hAnsi="Times New Roman" w:cs="Times New Roman"/>
          <w:sz w:val="24"/>
          <w:szCs w:val="24"/>
        </w:rPr>
        <w:t xml:space="preserve"> funciona</w:t>
      </w:r>
      <w:r w:rsidR="00687C09">
        <w:rPr>
          <w:rFonts w:ascii="Times New Roman" w:hAnsi="Times New Roman" w:cs="Times New Roman"/>
          <w:sz w:val="24"/>
          <w:szCs w:val="24"/>
        </w:rPr>
        <w:t>mento</w:t>
      </w:r>
      <w:r w:rsidRPr="00E218C1">
        <w:rPr>
          <w:rFonts w:ascii="Times New Roman" w:hAnsi="Times New Roman" w:cs="Times New Roman"/>
          <w:sz w:val="24"/>
          <w:szCs w:val="24"/>
        </w:rPr>
        <w:t>.</w:t>
      </w:r>
      <w:r w:rsidR="00E3009F">
        <w:rPr>
          <w:rFonts w:ascii="Times New Roman" w:hAnsi="Times New Roman" w:cs="Times New Roman"/>
          <w:sz w:val="24"/>
          <w:szCs w:val="24"/>
        </w:rPr>
        <w:t xml:space="preserve"> </w:t>
      </w:r>
    </w:p>
    <w:p w14:paraId="422DFC96" w14:textId="077C6D42" w:rsidR="00E57F8D" w:rsidRPr="00E218C1" w:rsidRDefault="00E57F8D" w:rsidP="005E2ED8">
      <w:pPr>
        <w:spacing w:line="360" w:lineRule="auto"/>
        <w:ind w:firstLine="426"/>
        <w:jc w:val="both"/>
        <w:rPr>
          <w:rFonts w:ascii="Times New Roman" w:hAnsi="Times New Roman" w:cs="Times New Roman"/>
          <w:sz w:val="24"/>
          <w:szCs w:val="24"/>
        </w:rPr>
      </w:pPr>
      <w:r w:rsidRPr="00E218C1">
        <w:rPr>
          <w:rFonts w:ascii="Times New Roman" w:hAnsi="Times New Roman" w:cs="Times New Roman"/>
          <w:sz w:val="24"/>
          <w:szCs w:val="24"/>
        </w:rPr>
        <w:t>O artigo 13</w:t>
      </w:r>
      <w:r>
        <w:rPr>
          <w:rFonts w:ascii="Times New Roman" w:hAnsi="Times New Roman" w:cs="Times New Roman"/>
          <w:sz w:val="24"/>
          <w:szCs w:val="24"/>
        </w:rPr>
        <w:t>.º</w:t>
      </w:r>
      <w:r w:rsidRPr="00E218C1">
        <w:rPr>
          <w:rFonts w:ascii="Times New Roman" w:hAnsi="Times New Roman" w:cs="Times New Roman"/>
          <w:sz w:val="24"/>
          <w:szCs w:val="24"/>
        </w:rPr>
        <w:t xml:space="preserve"> estabelece que os sistemas de IA de alto risco devem ser concebidos e desenvolvidos de modo a assegurar que o seu funcionamento seja suficientemente transparente para permitir aos utilizadores interpretar os resultados do sistema e utilizá-los adequadamente; para tal, o sistema deve ter instruções adequadas (</w:t>
      </w:r>
      <w:r w:rsidR="00D84E29">
        <w:rPr>
          <w:rFonts w:ascii="Times New Roman" w:hAnsi="Times New Roman" w:cs="Times New Roman"/>
          <w:i/>
          <w:iCs/>
          <w:sz w:val="24"/>
          <w:szCs w:val="24"/>
        </w:rPr>
        <w:t>vide</w:t>
      </w:r>
      <w:r w:rsidR="00344E83">
        <w:rPr>
          <w:rFonts w:ascii="Times New Roman" w:hAnsi="Times New Roman" w:cs="Times New Roman"/>
          <w:sz w:val="24"/>
          <w:szCs w:val="24"/>
        </w:rPr>
        <w:t xml:space="preserve"> n.º </w:t>
      </w:r>
      <w:r w:rsidR="00F54967">
        <w:rPr>
          <w:rFonts w:ascii="Times New Roman" w:hAnsi="Times New Roman" w:cs="Times New Roman"/>
          <w:sz w:val="24"/>
          <w:szCs w:val="24"/>
        </w:rPr>
        <w:t xml:space="preserve">2: </w:t>
      </w:r>
      <w:r>
        <w:rPr>
          <w:rFonts w:ascii="Times New Roman" w:hAnsi="Times New Roman" w:cs="Times New Roman"/>
          <w:sz w:val="24"/>
          <w:szCs w:val="24"/>
        </w:rPr>
        <w:t>“i</w:t>
      </w:r>
      <w:r w:rsidRPr="00222AA5">
        <w:rPr>
          <w:rFonts w:ascii="Times New Roman" w:hAnsi="Times New Roman" w:cs="Times New Roman"/>
          <w:sz w:val="24"/>
          <w:szCs w:val="24"/>
        </w:rPr>
        <w:t>nformações concisas, completas, corretas e claras que sejam pertinentes, acessíveis e compreensíveis para os utilizadores</w:t>
      </w:r>
      <w:r>
        <w:rPr>
          <w:rFonts w:ascii="Times New Roman" w:hAnsi="Times New Roman" w:cs="Times New Roman"/>
          <w:sz w:val="24"/>
          <w:szCs w:val="24"/>
        </w:rPr>
        <w:t>”</w:t>
      </w:r>
      <w:r w:rsidRPr="00E218C1">
        <w:rPr>
          <w:rFonts w:ascii="Times New Roman" w:hAnsi="Times New Roman" w:cs="Times New Roman"/>
          <w:sz w:val="24"/>
          <w:szCs w:val="24"/>
        </w:rPr>
        <w:t>).</w:t>
      </w:r>
    </w:p>
    <w:p w14:paraId="793FDE4E" w14:textId="77777777" w:rsidR="00E57F8D" w:rsidRPr="00E218C1" w:rsidRDefault="00E57F8D" w:rsidP="005E2ED8">
      <w:pPr>
        <w:spacing w:line="360" w:lineRule="auto"/>
        <w:ind w:firstLine="426"/>
        <w:jc w:val="both"/>
        <w:rPr>
          <w:rFonts w:ascii="Times New Roman" w:hAnsi="Times New Roman" w:cs="Times New Roman"/>
          <w:sz w:val="24"/>
          <w:szCs w:val="24"/>
        </w:rPr>
      </w:pPr>
      <w:r w:rsidRPr="00E218C1">
        <w:rPr>
          <w:rFonts w:ascii="Times New Roman" w:hAnsi="Times New Roman" w:cs="Times New Roman"/>
          <w:sz w:val="24"/>
          <w:szCs w:val="24"/>
        </w:rPr>
        <w:t>O artigo 14</w:t>
      </w:r>
      <w:r>
        <w:rPr>
          <w:rFonts w:ascii="Times New Roman" w:hAnsi="Times New Roman" w:cs="Times New Roman"/>
          <w:sz w:val="24"/>
          <w:szCs w:val="24"/>
        </w:rPr>
        <w:t>.</w:t>
      </w:r>
      <w:r w:rsidRPr="00E218C1">
        <w:rPr>
          <w:rFonts w:ascii="Times New Roman" w:hAnsi="Times New Roman" w:cs="Times New Roman"/>
          <w:sz w:val="24"/>
          <w:szCs w:val="24"/>
        </w:rPr>
        <w:t xml:space="preserve">º exige supervisão humana: os sistemas de IA de alto risco devem ser concebidos de modo a poderem ser eficazmente supervisionados por pessoas singulares durante o período em que estão a ser utilizados. Este requisito visa minimizar os riscos para a saúde, a segurança ou os direitos fundamentais das pessoas singulares. Assim, o </w:t>
      </w:r>
      <w:r>
        <w:rPr>
          <w:rFonts w:ascii="Times New Roman" w:hAnsi="Times New Roman" w:cs="Times New Roman"/>
          <w:sz w:val="24"/>
          <w:szCs w:val="24"/>
        </w:rPr>
        <w:t>n.º</w:t>
      </w:r>
      <w:r w:rsidRPr="00E218C1">
        <w:rPr>
          <w:rFonts w:ascii="Times New Roman" w:hAnsi="Times New Roman" w:cs="Times New Roman"/>
          <w:sz w:val="24"/>
          <w:szCs w:val="24"/>
        </w:rPr>
        <w:t xml:space="preserve"> 4 deste artigo explica que os supervisores humanos devem estar cientes da possível tendência para confiar cegamente nos resultados dos sistemas (</w:t>
      </w:r>
      <w:r>
        <w:rPr>
          <w:rFonts w:ascii="Times New Roman" w:hAnsi="Times New Roman" w:cs="Times New Roman"/>
          <w:sz w:val="24"/>
          <w:szCs w:val="24"/>
        </w:rPr>
        <w:t>“</w:t>
      </w:r>
      <w:r w:rsidRPr="00BB5547">
        <w:rPr>
          <w:rFonts w:ascii="Times New Roman" w:hAnsi="Times New Roman" w:cs="Times New Roman"/>
          <w:sz w:val="24"/>
          <w:szCs w:val="24"/>
        </w:rPr>
        <w:t xml:space="preserve">enviesamento da </w:t>
      </w:r>
      <w:r w:rsidRPr="00E218C1">
        <w:rPr>
          <w:rFonts w:ascii="Times New Roman" w:hAnsi="Times New Roman" w:cs="Times New Roman"/>
          <w:sz w:val="24"/>
          <w:szCs w:val="24"/>
        </w:rPr>
        <w:t xml:space="preserve"> automatização</w:t>
      </w:r>
      <w:r>
        <w:rPr>
          <w:rFonts w:ascii="Times New Roman" w:hAnsi="Times New Roman" w:cs="Times New Roman"/>
          <w:sz w:val="24"/>
          <w:szCs w:val="24"/>
        </w:rPr>
        <w:t>”</w:t>
      </w:r>
      <w:r w:rsidRPr="00E218C1">
        <w:rPr>
          <w:rFonts w:ascii="Times New Roman" w:hAnsi="Times New Roman" w:cs="Times New Roman"/>
          <w:sz w:val="24"/>
          <w:szCs w:val="24"/>
        </w:rPr>
        <w:t>), em particular para sistemas de IA de alto risco utilizados para fornecer informações ou recomendações para decisões a serem tomadas por pessoas singulares; devem ser capazes de interpretar com precisão os resultados do sistema de IA; devem ser capazes de decidir não o utilizar, ignorar as suas recomendações, anular ou inverter os resultados do sistema (nomeadamente através da utilização de um "botão de paragem" de algum tipo).</w:t>
      </w:r>
    </w:p>
    <w:p w14:paraId="2240520B" w14:textId="7EF48697" w:rsidR="00E57F8D" w:rsidRPr="00E218C1" w:rsidRDefault="00E57F8D" w:rsidP="005E2ED8">
      <w:pPr>
        <w:spacing w:line="360" w:lineRule="auto"/>
        <w:ind w:firstLine="426"/>
        <w:jc w:val="both"/>
        <w:rPr>
          <w:rFonts w:ascii="Times New Roman" w:hAnsi="Times New Roman" w:cs="Times New Roman"/>
          <w:sz w:val="24"/>
          <w:szCs w:val="24"/>
        </w:rPr>
      </w:pPr>
      <w:r w:rsidRPr="00E218C1">
        <w:rPr>
          <w:rFonts w:ascii="Times New Roman" w:hAnsi="Times New Roman" w:cs="Times New Roman"/>
          <w:sz w:val="24"/>
          <w:szCs w:val="24"/>
        </w:rPr>
        <w:t>O artigo 15</w:t>
      </w:r>
      <w:r>
        <w:rPr>
          <w:rFonts w:ascii="Times New Roman" w:hAnsi="Times New Roman" w:cs="Times New Roman"/>
          <w:sz w:val="24"/>
          <w:szCs w:val="24"/>
        </w:rPr>
        <w:t>.º</w:t>
      </w:r>
      <w:r w:rsidRPr="00E218C1">
        <w:rPr>
          <w:rFonts w:ascii="Times New Roman" w:hAnsi="Times New Roman" w:cs="Times New Roman"/>
          <w:sz w:val="24"/>
          <w:szCs w:val="24"/>
        </w:rPr>
        <w:t xml:space="preserve"> exige que o funcionamento dos sistemas de IA de alto risco tenha um nível adequado de </w:t>
      </w:r>
      <w:r w:rsidRPr="003E2495">
        <w:rPr>
          <w:rFonts w:ascii="Times New Roman" w:hAnsi="Times New Roman" w:cs="Times New Roman"/>
          <w:sz w:val="24"/>
          <w:szCs w:val="24"/>
        </w:rPr>
        <w:t xml:space="preserve">exatidão, solidez e </w:t>
      </w:r>
      <w:proofErr w:type="spellStart"/>
      <w:r w:rsidRPr="003E2495">
        <w:rPr>
          <w:rFonts w:ascii="Times New Roman" w:hAnsi="Times New Roman" w:cs="Times New Roman"/>
          <w:sz w:val="24"/>
          <w:szCs w:val="24"/>
        </w:rPr>
        <w:t>cibersegurança</w:t>
      </w:r>
      <w:proofErr w:type="spellEnd"/>
      <w:r w:rsidRPr="00E218C1">
        <w:rPr>
          <w:rFonts w:ascii="Times New Roman" w:hAnsi="Times New Roman" w:cs="Times New Roman"/>
          <w:sz w:val="24"/>
          <w:szCs w:val="24"/>
        </w:rPr>
        <w:t xml:space="preserve">, e que tenha um desempenho consistente nesses </w:t>
      </w:r>
      <w:r w:rsidR="00B56191" w:rsidRPr="00E218C1">
        <w:rPr>
          <w:rFonts w:ascii="Times New Roman" w:hAnsi="Times New Roman" w:cs="Times New Roman"/>
          <w:sz w:val="24"/>
          <w:szCs w:val="24"/>
        </w:rPr>
        <w:t>aspetos</w:t>
      </w:r>
      <w:r w:rsidRPr="00E218C1">
        <w:rPr>
          <w:rFonts w:ascii="Times New Roman" w:hAnsi="Times New Roman" w:cs="Times New Roman"/>
          <w:sz w:val="24"/>
          <w:szCs w:val="24"/>
        </w:rPr>
        <w:t xml:space="preserve"> ao longo do seu ciclo de vida.</w:t>
      </w:r>
    </w:p>
    <w:p w14:paraId="189845A4" w14:textId="77777777" w:rsidR="00E57F8D" w:rsidRDefault="00E57F8D" w:rsidP="005E2ED8">
      <w:pPr>
        <w:spacing w:line="360" w:lineRule="auto"/>
        <w:ind w:firstLine="426"/>
        <w:jc w:val="both"/>
        <w:rPr>
          <w:rFonts w:ascii="Times New Roman" w:hAnsi="Times New Roman" w:cs="Times New Roman"/>
          <w:sz w:val="24"/>
          <w:szCs w:val="24"/>
        </w:rPr>
      </w:pPr>
      <w:r w:rsidRPr="00E218C1">
        <w:rPr>
          <w:rFonts w:ascii="Times New Roman" w:hAnsi="Times New Roman" w:cs="Times New Roman"/>
          <w:sz w:val="24"/>
          <w:szCs w:val="24"/>
        </w:rPr>
        <w:t xml:space="preserve">O Capítulo III concretiza estas obrigações, </w:t>
      </w:r>
      <w:r>
        <w:rPr>
          <w:rFonts w:ascii="Times New Roman" w:hAnsi="Times New Roman" w:cs="Times New Roman"/>
          <w:sz w:val="24"/>
          <w:szCs w:val="24"/>
        </w:rPr>
        <w:t xml:space="preserve">conforme </w:t>
      </w:r>
      <w:r w:rsidRPr="00E218C1">
        <w:rPr>
          <w:rFonts w:ascii="Times New Roman" w:hAnsi="Times New Roman" w:cs="Times New Roman"/>
          <w:sz w:val="24"/>
          <w:szCs w:val="24"/>
        </w:rPr>
        <w:t>reca</w:t>
      </w:r>
      <w:r>
        <w:rPr>
          <w:rFonts w:ascii="Times New Roman" w:hAnsi="Times New Roman" w:cs="Times New Roman"/>
          <w:sz w:val="24"/>
          <w:szCs w:val="24"/>
        </w:rPr>
        <w:t>ia</w:t>
      </w:r>
      <w:r w:rsidRPr="00E218C1">
        <w:rPr>
          <w:rFonts w:ascii="Times New Roman" w:hAnsi="Times New Roman" w:cs="Times New Roman"/>
          <w:sz w:val="24"/>
          <w:szCs w:val="24"/>
        </w:rPr>
        <w:t xml:space="preserve">m sobre os fornecedores de sistemas de IA de alto risco, os seus utilizadores </w:t>
      </w:r>
      <w:r>
        <w:rPr>
          <w:rFonts w:ascii="Times New Roman" w:hAnsi="Times New Roman" w:cs="Times New Roman"/>
          <w:sz w:val="24"/>
          <w:szCs w:val="24"/>
        </w:rPr>
        <w:t>e</w:t>
      </w:r>
      <w:r w:rsidRPr="00E218C1">
        <w:rPr>
          <w:rFonts w:ascii="Times New Roman" w:hAnsi="Times New Roman" w:cs="Times New Roman"/>
          <w:sz w:val="24"/>
          <w:szCs w:val="24"/>
        </w:rPr>
        <w:t xml:space="preserve"> outras partes. </w:t>
      </w:r>
    </w:p>
    <w:p w14:paraId="24B46FA9" w14:textId="29878EA1" w:rsidR="00E57F8D" w:rsidRPr="00E218C1" w:rsidRDefault="00E57F8D" w:rsidP="00375348">
      <w:pPr>
        <w:spacing w:line="360" w:lineRule="auto"/>
        <w:ind w:firstLine="426"/>
        <w:jc w:val="both"/>
        <w:rPr>
          <w:rFonts w:ascii="Times New Roman" w:hAnsi="Times New Roman" w:cs="Times New Roman"/>
          <w:sz w:val="24"/>
          <w:szCs w:val="24"/>
        </w:rPr>
      </w:pPr>
      <w:r w:rsidRPr="00B56191">
        <w:rPr>
          <w:rFonts w:ascii="Times New Roman" w:hAnsi="Times New Roman" w:cs="Times New Roman"/>
          <w:sz w:val="24"/>
          <w:szCs w:val="24"/>
        </w:rPr>
        <w:lastRenderedPageBreak/>
        <w:t>É importante salientar a avaliação da conformidade</w:t>
      </w:r>
      <w:r w:rsidR="001F6A01" w:rsidRPr="00B56191">
        <w:rPr>
          <w:rFonts w:ascii="Times New Roman" w:hAnsi="Times New Roman" w:cs="Times New Roman"/>
          <w:sz w:val="24"/>
          <w:szCs w:val="24"/>
        </w:rPr>
        <w:t xml:space="preserve"> a que se encontram obrigados os </w:t>
      </w:r>
      <w:r w:rsidR="00C650CD" w:rsidRPr="00B56191">
        <w:rPr>
          <w:rFonts w:ascii="Times New Roman" w:hAnsi="Times New Roman" w:cs="Times New Roman"/>
          <w:sz w:val="24"/>
          <w:szCs w:val="24"/>
        </w:rPr>
        <w:t>fornecedores</w:t>
      </w:r>
      <w:r w:rsidRPr="00B56191">
        <w:rPr>
          <w:rFonts w:ascii="Times New Roman" w:hAnsi="Times New Roman" w:cs="Times New Roman"/>
          <w:sz w:val="24"/>
          <w:szCs w:val="24"/>
        </w:rPr>
        <w:t xml:space="preserve"> de sistemas de IA de alto risco</w:t>
      </w:r>
      <w:r w:rsidR="00B52152" w:rsidRPr="00B56191">
        <w:rPr>
          <w:rFonts w:ascii="Times New Roman" w:hAnsi="Times New Roman" w:cs="Times New Roman"/>
          <w:sz w:val="24"/>
          <w:szCs w:val="24"/>
        </w:rPr>
        <w:t>. Estes</w:t>
      </w:r>
      <w:r w:rsidRPr="00B56191">
        <w:rPr>
          <w:rFonts w:ascii="Times New Roman" w:hAnsi="Times New Roman" w:cs="Times New Roman"/>
          <w:sz w:val="24"/>
          <w:szCs w:val="24"/>
        </w:rPr>
        <w:t xml:space="preserve"> devem assegurar que os seus sistemas sejam submetidos ao procedimento de avaliação da conformidade pertinente, em conformidade com o artigo 43.º, antes da sua colocação no mercado ou entrada em serviço. </w:t>
      </w:r>
    </w:p>
    <w:p w14:paraId="392C5A05" w14:textId="1EEB2BD1" w:rsidR="00E57F8D" w:rsidRPr="00E218C1" w:rsidRDefault="00E57F8D" w:rsidP="005E2ED8">
      <w:pPr>
        <w:spacing w:line="360" w:lineRule="auto"/>
        <w:ind w:firstLine="426"/>
        <w:jc w:val="both"/>
        <w:rPr>
          <w:rFonts w:ascii="Times New Roman" w:hAnsi="Times New Roman" w:cs="Times New Roman"/>
          <w:sz w:val="24"/>
          <w:szCs w:val="24"/>
        </w:rPr>
      </w:pPr>
      <w:r w:rsidRPr="00E218C1">
        <w:rPr>
          <w:rFonts w:ascii="Times New Roman" w:hAnsi="Times New Roman" w:cs="Times New Roman"/>
          <w:sz w:val="24"/>
          <w:szCs w:val="24"/>
        </w:rPr>
        <w:t xml:space="preserve">Em relação aos sistemas de alto risco </w:t>
      </w:r>
      <w:r>
        <w:rPr>
          <w:rFonts w:ascii="Times New Roman" w:hAnsi="Times New Roman" w:cs="Times New Roman"/>
          <w:sz w:val="24"/>
          <w:szCs w:val="24"/>
        </w:rPr>
        <w:t xml:space="preserve">de IA </w:t>
      </w:r>
      <w:r w:rsidRPr="00E218C1">
        <w:rPr>
          <w:rFonts w:ascii="Times New Roman" w:hAnsi="Times New Roman" w:cs="Times New Roman"/>
          <w:sz w:val="24"/>
          <w:szCs w:val="24"/>
        </w:rPr>
        <w:t>utilizados</w:t>
      </w:r>
      <w:r w:rsidR="00AC0EE2">
        <w:rPr>
          <w:rFonts w:ascii="Times New Roman" w:hAnsi="Times New Roman" w:cs="Times New Roman"/>
          <w:sz w:val="24"/>
          <w:szCs w:val="24"/>
        </w:rPr>
        <w:t xml:space="preserve"> pelos órgãos policiais (ponto 6 do Anexo III)</w:t>
      </w:r>
      <w:r w:rsidR="0024652D">
        <w:rPr>
          <w:rFonts w:ascii="Times New Roman" w:hAnsi="Times New Roman" w:cs="Times New Roman"/>
          <w:sz w:val="24"/>
          <w:szCs w:val="24"/>
        </w:rPr>
        <w:t xml:space="preserve"> e</w:t>
      </w:r>
      <w:r w:rsidRPr="00E218C1">
        <w:rPr>
          <w:rFonts w:ascii="Times New Roman" w:hAnsi="Times New Roman" w:cs="Times New Roman"/>
          <w:sz w:val="24"/>
          <w:szCs w:val="24"/>
        </w:rPr>
        <w:t xml:space="preserve"> </w:t>
      </w:r>
      <w:r w:rsidR="0024652D">
        <w:rPr>
          <w:rFonts w:ascii="Times New Roman" w:hAnsi="Times New Roman" w:cs="Times New Roman"/>
          <w:sz w:val="24"/>
          <w:szCs w:val="24"/>
        </w:rPr>
        <w:t xml:space="preserve">pelos órgãos judiciários </w:t>
      </w:r>
      <w:r w:rsidRPr="00E218C1">
        <w:rPr>
          <w:rFonts w:ascii="Times New Roman" w:hAnsi="Times New Roman" w:cs="Times New Roman"/>
          <w:sz w:val="24"/>
          <w:szCs w:val="24"/>
        </w:rPr>
        <w:t>(ponto 8 do Anexo III), o artigo 43</w:t>
      </w:r>
      <w:r>
        <w:rPr>
          <w:rFonts w:ascii="Times New Roman" w:hAnsi="Times New Roman" w:cs="Times New Roman"/>
          <w:sz w:val="24"/>
          <w:szCs w:val="24"/>
        </w:rPr>
        <w:t>.º</w:t>
      </w:r>
      <w:r w:rsidRPr="00E218C1">
        <w:rPr>
          <w:rFonts w:ascii="Times New Roman" w:hAnsi="Times New Roman" w:cs="Times New Roman"/>
          <w:sz w:val="24"/>
          <w:szCs w:val="24"/>
        </w:rPr>
        <w:t xml:space="preserve">, </w:t>
      </w:r>
      <w:r>
        <w:rPr>
          <w:rFonts w:ascii="Times New Roman" w:hAnsi="Times New Roman" w:cs="Times New Roman"/>
          <w:sz w:val="24"/>
          <w:szCs w:val="24"/>
        </w:rPr>
        <w:t xml:space="preserve">n.º </w:t>
      </w:r>
      <w:r w:rsidRPr="00E218C1">
        <w:rPr>
          <w:rFonts w:ascii="Times New Roman" w:hAnsi="Times New Roman" w:cs="Times New Roman"/>
          <w:sz w:val="24"/>
          <w:szCs w:val="24"/>
        </w:rPr>
        <w:t xml:space="preserve">2, determina que os seus fornecedores não têm de proceder a uma avaliação externa da conformidade com os requisitos, mas apenas ao procedimento de avaliação da conformidade baseado no controlo interno referido no Anexo VI. Isto significa que é o fornecedor do sistema </w:t>
      </w:r>
      <w:r>
        <w:rPr>
          <w:rFonts w:ascii="Times New Roman" w:hAnsi="Times New Roman" w:cs="Times New Roman"/>
          <w:sz w:val="24"/>
          <w:szCs w:val="24"/>
        </w:rPr>
        <w:t xml:space="preserve">de </w:t>
      </w:r>
      <w:r w:rsidRPr="00E218C1">
        <w:rPr>
          <w:rFonts w:ascii="Times New Roman" w:hAnsi="Times New Roman" w:cs="Times New Roman"/>
          <w:sz w:val="24"/>
          <w:szCs w:val="24"/>
        </w:rPr>
        <w:t>I</w:t>
      </w:r>
      <w:r>
        <w:rPr>
          <w:rFonts w:ascii="Times New Roman" w:hAnsi="Times New Roman" w:cs="Times New Roman"/>
          <w:sz w:val="24"/>
          <w:szCs w:val="24"/>
        </w:rPr>
        <w:t>A</w:t>
      </w:r>
      <w:r w:rsidRPr="00E218C1">
        <w:rPr>
          <w:rFonts w:ascii="Times New Roman" w:hAnsi="Times New Roman" w:cs="Times New Roman"/>
          <w:sz w:val="24"/>
          <w:szCs w:val="24"/>
        </w:rPr>
        <w:t xml:space="preserve"> que avaliará essa conformidade e não uma terceira parte</w:t>
      </w:r>
      <w:r w:rsidR="00F9152B">
        <w:rPr>
          <w:rFonts w:ascii="Times New Roman" w:hAnsi="Times New Roman" w:cs="Times New Roman"/>
          <w:sz w:val="24"/>
          <w:szCs w:val="24"/>
        </w:rPr>
        <w:t>; al</w:t>
      </w:r>
      <w:r w:rsidR="00180825">
        <w:rPr>
          <w:rFonts w:ascii="Times New Roman" w:hAnsi="Times New Roman" w:cs="Times New Roman"/>
          <w:sz w:val="24"/>
          <w:szCs w:val="24"/>
        </w:rPr>
        <w:t>é</w:t>
      </w:r>
      <w:r w:rsidR="00F9152B">
        <w:rPr>
          <w:rFonts w:ascii="Times New Roman" w:hAnsi="Times New Roman" w:cs="Times New Roman"/>
          <w:sz w:val="24"/>
          <w:szCs w:val="24"/>
        </w:rPr>
        <w:t xml:space="preserve">m disso, nos termos do artigo 43.º, n.º </w:t>
      </w:r>
      <w:ins w:id="548" w:author="Andreia Barbosa" w:date="2024-03-18T13:41:00Z">
        <w:r w:rsidR="00D82425">
          <w:rPr>
            <w:rFonts w:ascii="Times New Roman" w:hAnsi="Times New Roman" w:cs="Times New Roman"/>
            <w:sz w:val="24"/>
            <w:szCs w:val="24"/>
          </w:rPr>
          <w:t>3</w:t>
        </w:r>
      </w:ins>
      <w:del w:id="549" w:author="Andreia Barbosa" w:date="2024-03-18T13:41:00Z">
        <w:r w:rsidR="00F9152B" w:rsidDel="00D82425">
          <w:rPr>
            <w:rFonts w:ascii="Times New Roman" w:hAnsi="Times New Roman" w:cs="Times New Roman"/>
            <w:sz w:val="24"/>
            <w:szCs w:val="24"/>
          </w:rPr>
          <w:delText>2</w:delText>
        </w:r>
      </w:del>
      <w:r w:rsidR="00F9152B">
        <w:rPr>
          <w:rFonts w:ascii="Times New Roman" w:hAnsi="Times New Roman" w:cs="Times New Roman"/>
          <w:sz w:val="24"/>
          <w:szCs w:val="24"/>
        </w:rPr>
        <w:t>, este procedimento não exige notificação</w:t>
      </w:r>
      <w:r w:rsidR="001227B2">
        <w:rPr>
          <w:rFonts w:ascii="Times New Roman" w:hAnsi="Times New Roman" w:cs="Times New Roman"/>
          <w:sz w:val="24"/>
          <w:szCs w:val="24"/>
        </w:rPr>
        <w:t xml:space="preserve"> </w:t>
      </w:r>
      <w:r w:rsidR="00C52864">
        <w:rPr>
          <w:rFonts w:ascii="Times New Roman" w:hAnsi="Times New Roman" w:cs="Times New Roman"/>
          <w:sz w:val="24"/>
          <w:szCs w:val="24"/>
        </w:rPr>
        <w:t xml:space="preserve">aos organismos notificados previstos no art. </w:t>
      </w:r>
      <w:r w:rsidR="005238E4">
        <w:rPr>
          <w:rFonts w:ascii="Times New Roman" w:hAnsi="Times New Roman" w:cs="Times New Roman"/>
          <w:sz w:val="24"/>
          <w:szCs w:val="24"/>
        </w:rPr>
        <w:t xml:space="preserve">33.º (que </w:t>
      </w:r>
      <w:r w:rsidR="00BA37D3">
        <w:rPr>
          <w:rFonts w:ascii="Times New Roman" w:hAnsi="Times New Roman" w:cs="Times New Roman"/>
          <w:sz w:val="24"/>
          <w:szCs w:val="24"/>
        </w:rPr>
        <w:t>s</w:t>
      </w:r>
      <w:r w:rsidR="004467E4">
        <w:rPr>
          <w:rFonts w:ascii="Times New Roman" w:hAnsi="Times New Roman" w:cs="Times New Roman"/>
          <w:sz w:val="24"/>
          <w:szCs w:val="24"/>
        </w:rPr>
        <w:t>er</w:t>
      </w:r>
      <w:r w:rsidR="00BA37D3">
        <w:rPr>
          <w:rFonts w:ascii="Times New Roman" w:hAnsi="Times New Roman" w:cs="Times New Roman"/>
          <w:sz w:val="24"/>
          <w:szCs w:val="24"/>
        </w:rPr>
        <w:t>ão</w:t>
      </w:r>
      <w:r w:rsidR="005238E4">
        <w:rPr>
          <w:rFonts w:ascii="Times New Roman" w:hAnsi="Times New Roman" w:cs="Times New Roman"/>
          <w:sz w:val="24"/>
          <w:szCs w:val="24"/>
        </w:rPr>
        <w:t xml:space="preserve"> organismos </w:t>
      </w:r>
      <w:r w:rsidR="004467E4">
        <w:rPr>
          <w:rFonts w:ascii="Times New Roman" w:hAnsi="Times New Roman" w:cs="Times New Roman"/>
          <w:sz w:val="24"/>
          <w:szCs w:val="24"/>
        </w:rPr>
        <w:t xml:space="preserve">independentes dos fornecedores de sistemas de IA </w:t>
      </w:r>
      <w:r w:rsidR="005238E4">
        <w:rPr>
          <w:rFonts w:ascii="Times New Roman" w:hAnsi="Times New Roman" w:cs="Times New Roman"/>
          <w:sz w:val="24"/>
          <w:szCs w:val="24"/>
        </w:rPr>
        <w:t xml:space="preserve">que terão competência para </w:t>
      </w:r>
      <w:r w:rsidR="00BA37D3">
        <w:rPr>
          <w:rFonts w:ascii="Times New Roman" w:hAnsi="Times New Roman" w:cs="Times New Roman"/>
          <w:sz w:val="24"/>
          <w:szCs w:val="24"/>
        </w:rPr>
        <w:t>proceder à avaliação de conformidade</w:t>
      </w:r>
      <w:r w:rsidR="007156FD">
        <w:rPr>
          <w:rFonts w:ascii="Times New Roman" w:hAnsi="Times New Roman" w:cs="Times New Roman"/>
          <w:sz w:val="24"/>
          <w:szCs w:val="24"/>
        </w:rPr>
        <w:t xml:space="preserve"> destes sistemas com os requisitos estabelecidos </w:t>
      </w:r>
      <w:del w:id="550" w:author="Andreia Barbosa" w:date="2024-03-18T13:20:00Z">
        <w:r w:rsidR="007156FD" w:rsidDel="003A5DD0">
          <w:rPr>
            <w:rFonts w:ascii="Times New Roman" w:hAnsi="Times New Roman" w:cs="Times New Roman"/>
            <w:sz w:val="24"/>
            <w:szCs w:val="24"/>
          </w:rPr>
          <w:delText>na NPRIA</w:delText>
        </w:r>
      </w:del>
      <w:ins w:id="551" w:author="Andreia Barbosa" w:date="2024-03-18T13:20:00Z">
        <w:r w:rsidR="003A5DD0">
          <w:rPr>
            <w:rFonts w:ascii="Times New Roman" w:hAnsi="Times New Roman" w:cs="Times New Roman"/>
            <w:sz w:val="24"/>
            <w:szCs w:val="24"/>
          </w:rPr>
          <w:t>no RIA</w:t>
        </w:r>
      </w:ins>
      <w:r w:rsidR="007156FD">
        <w:rPr>
          <w:rFonts w:ascii="Times New Roman" w:hAnsi="Times New Roman" w:cs="Times New Roman"/>
          <w:sz w:val="24"/>
          <w:szCs w:val="24"/>
        </w:rPr>
        <w:t>)</w:t>
      </w:r>
      <w:r w:rsidRPr="00E218C1">
        <w:rPr>
          <w:rFonts w:ascii="Times New Roman" w:hAnsi="Times New Roman" w:cs="Times New Roman"/>
          <w:sz w:val="24"/>
          <w:szCs w:val="24"/>
        </w:rPr>
        <w:t xml:space="preserve">. </w:t>
      </w:r>
      <w:r w:rsidR="005156FE">
        <w:rPr>
          <w:rFonts w:ascii="Times New Roman" w:hAnsi="Times New Roman" w:cs="Times New Roman"/>
          <w:sz w:val="24"/>
          <w:szCs w:val="24"/>
        </w:rPr>
        <w:t>Deste modo, feita a avaliação interna da conformidade por parte d</w:t>
      </w:r>
      <w:r w:rsidRPr="00E218C1">
        <w:rPr>
          <w:rFonts w:ascii="Times New Roman" w:hAnsi="Times New Roman" w:cs="Times New Roman"/>
          <w:sz w:val="24"/>
          <w:szCs w:val="24"/>
        </w:rPr>
        <w:t xml:space="preserve">os fornecedores </w:t>
      </w:r>
      <w:r w:rsidR="005156FE">
        <w:rPr>
          <w:rFonts w:ascii="Times New Roman" w:hAnsi="Times New Roman" w:cs="Times New Roman"/>
          <w:sz w:val="24"/>
          <w:szCs w:val="24"/>
        </w:rPr>
        <w:t>de sistemas de IA</w:t>
      </w:r>
      <w:r w:rsidRPr="00E218C1">
        <w:rPr>
          <w:rFonts w:ascii="Times New Roman" w:hAnsi="Times New Roman" w:cs="Times New Roman"/>
          <w:sz w:val="24"/>
          <w:szCs w:val="24"/>
        </w:rPr>
        <w:t>,</w:t>
      </w:r>
      <w:r w:rsidR="00962E53">
        <w:rPr>
          <w:rFonts w:ascii="Times New Roman" w:hAnsi="Times New Roman" w:cs="Times New Roman"/>
          <w:sz w:val="24"/>
          <w:szCs w:val="24"/>
        </w:rPr>
        <w:t xml:space="preserve"> estes</w:t>
      </w:r>
      <w:r w:rsidRPr="00E218C1">
        <w:rPr>
          <w:rFonts w:ascii="Times New Roman" w:hAnsi="Times New Roman" w:cs="Times New Roman"/>
          <w:sz w:val="24"/>
          <w:szCs w:val="24"/>
        </w:rPr>
        <w:t xml:space="preserve"> </w:t>
      </w:r>
      <w:r w:rsidR="002B33A6">
        <w:rPr>
          <w:rFonts w:ascii="Times New Roman" w:hAnsi="Times New Roman" w:cs="Times New Roman"/>
          <w:sz w:val="24"/>
          <w:szCs w:val="24"/>
        </w:rPr>
        <w:t>deverão</w:t>
      </w:r>
      <w:r w:rsidR="001227B2">
        <w:rPr>
          <w:rFonts w:ascii="Times New Roman" w:hAnsi="Times New Roman" w:cs="Times New Roman"/>
          <w:sz w:val="24"/>
          <w:szCs w:val="24"/>
        </w:rPr>
        <w:t xml:space="preserve"> </w:t>
      </w:r>
      <w:r w:rsidRPr="00E218C1">
        <w:rPr>
          <w:rFonts w:ascii="Times New Roman" w:hAnsi="Times New Roman" w:cs="Times New Roman"/>
          <w:sz w:val="24"/>
          <w:szCs w:val="24"/>
        </w:rPr>
        <w:t>elaborar a declaração de conformidade da UE, tal como determinado no artigo 48</w:t>
      </w:r>
      <w:r>
        <w:rPr>
          <w:rFonts w:ascii="Times New Roman" w:hAnsi="Times New Roman" w:cs="Times New Roman"/>
          <w:sz w:val="24"/>
          <w:szCs w:val="24"/>
        </w:rPr>
        <w:t>.</w:t>
      </w:r>
      <w:r w:rsidRPr="00E218C1">
        <w:rPr>
          <w:rFonts w:ascii="Times New Roman" w:hAnsi="Times New Roman" w:cs="Times New Roman"/>
          <w:sz w:val="24"/>
          <w:szCs w:val="24"/>
        </w:rPr>
        <w:t xml:space="preserve">º. Isto significa que </w:t>
      </w:r>
      <w:r>
        <w:rPr>
          <w:rFonts w:ascii="Times New Roman" w:hAnsi="Times New Roman" w:cs="Times New Roman"/>
          <w:sz w:val="24"/>
          <w:szCs w:val="24"/>
        </w:rPr>
        <w:t>“</w:t>
      </w:r>
      <w:r w:rsidRPr="00403BAA">
        <w:rPr>
          <w:rFonts w:ascii="Times New Roman" w:hAnsi="Times New Roman" w:cs="Times New Roman"/>
          <w:sz w:val="24"/>
          <w:szCs w:val="24"/>
        </w:rPr>
        <w:t xml:space="preserve">o fornecedor deve assumir a responsabilidade pelo cumprimento dos requisitos estabelecidos no capítulo 2 </w:t>
      </w:r>
      <w:r w:rsidRPr="00E218C1">
        <w:rPr>
          <w:rFonts w:ascii="Times New Roman" w:hAnsi="Times New Roman" w:cs="Times New Roman"/>
          <w:sz w:val="24"/>
          <w:szCs w:val="24"/>
        </w:rPr>
        <w:t>(...)</w:t>
      </w:r>
      <w:r>
        <w:rPr>
          <w:rFonts w:ascii="Times New Roman" w:hAnsi="Times New Roman" w:cs="Times New Roman"/>
          <w:sz w:val="24"/>
          <w:szCs w:val="24"/>
        </w:rPr>
        <w:t>”</w:t>
      </w:r>
      <w:r w:rsidRPr="00E218C1">
        <w:rPr>
          <w:rFonts w:ascii="Times New Roman" w:hAnsi="Times New Roman" w:cs="Times New Roman"/>
          <w:sz w:val="24"/>
          <w:szCs w:val="24"/>
        </w:rPr>
        <w:t xml:space="preserve"> e </w:t>
      </w:r>
      <w:r>
        <w:rPr>
          <w:rFonts w:ascii="Times New Roman" w:hAnsi="Times New Roman" w:cs="Times New Roman"/>
          <w:sz w:val="24"/>
          <w:szCs w:val="24"/>
        </w:rPr>
        <w:t>“</w:t>
      </w:r>
      <w:r w:rsidRPr="00B91E6E">
        <w:rPr>
          <w:rFonts w:ascii="Times New Roman" w:hAnsi="Times New Roman" w:cs="Times New Roman"/>
          <w:sz w:val="24"/>
          <w:szCs w:val="24"/>
        </w:rPr>
        <w:t>deve manter a declaração de conformidade UE atualizada, consoante necessário</w:t>
      </w:r>
      <w:r w:rsidR="00500F97">
        <w:rPr>
          <w:rFonts w:ascii="Times New Roman" w:hAnsi="Times New Roman" w:cs="Times New Roman"/>
          <w:sz w:val="24"/>
          <w:szCs w:val="24"/>
        </w:rPr>
        <w:t>” (</w:t>
      </w:r>
      <w:r w:rsidR="004C5D01">
        <w:rPr>
          <w:rFonts w:ascii="Times New Roman" w:hAnsi="Times New Roman" w:cs="Times New Roman"/>
          <w:i/>
          <w:iCs/>
          <w:sz w:val="24"/>
          <w:szCs w:val="24"/>
        </w:rPr>
        <w:t>vide</w:t>
      </w:r>
      <w:r w:rsidR="00500F97">
        <w:rPr>
          <w:rFonts w:ascii="Times New Roman" w:hAnsi="Times New Roman" w:cs="Times New Roman"/>
          <w:sz w:val="24"/>
          <w:szCs w:val="24"/>
        </w:rPr>
        <w:t xml:space="preserve"> art. 48.º, n.º 4)</w:t>
      </w:r>
      <w:r w:rsidRPr="00E218C1">
        <w:rPr>
          <w:rFonts w:ascii="Times New Roman" w:hAnsi="Times New Roman" w:cs="Times New Roman"/>
          <w:sz w:val="24"/>
          <w:szCs w:val="24"/>
        </w:rPr>
        <w:t>.</w:t>
      </w:r>
    </w:p>
    <w:p w14:paraId="7586516C" w14:textId="0B5BD5A2" w:rsidR="00E57F8D" w:rsidRPr="00E218C1" w:rsidRDefault="00E57F8D" w:rsidP="005E2ED8">
      <w:pPr>
        <w:spacing w:line="360" w:lineRule="auto"/>
        <w:ind w:firstLine="426"/>
        <w:jc w:val="both"/>
        <w:rPr>
          <w:rFonts w:ascii="Times New Roman" w:hAnsi="Times New Roman" w:cs="Times New Roman"/>
          <w:sz w:val="24"/>
          <w:szCs w:val="24"/>
        </w:rPr>
      </w:pPr>
      <w:r w:rsidRPr="00E218C1">
        <w:rPr>
          <w:rFonts w:ascii="Times New Roman" w:hAnsi="Times New Roman" w:cs="Times New Roman"/>
          <w:sz w:val="24"/>
          <w:szCs w:val="24"/>
        </w:rPr>
        <w:t xml:space="preserve">Este procedimento deve ser repetido sempre que os sistemas AI de alto risco sejam substancialmente modificados, independentemente de os sistemas modificados se destinarem a ser distribuídos ou continuarem a ser utilizados pelos utilizadores </w:t>
      </w:r>
      <w:r w:rsidR="00335C9C" w:rsidRPr="00E218C1">
        <w:rPr>
          <w:rFonts w:ascii="Times New Roman" w:hAnsi="Times New Roman" w:cs="Times New Roman"/>
          <w:sz w:val="24"/>
          <w:szCs w:val="24"/>
        </w:rPr>
        <w:t>atuais</w:t>
      </w:r>
      <w:r w:rsidRPr="00E218C1">
        <w:rPr>
          <w:rFonts w:ascii="Times New Roman" w:hAnsi="Times New Roman" w:cs="Times New Roman"/>
          <w:sz w:val="24"/>
          <w:szCs w:val="24"/>
        </w:rPr>
        <w:t xml:space="preserve"> (</w:t>
      </w:r>
      <w:r w:rsidRPr="00B33B4B">
        <w:rPr>
          <w:rFonts w:ascii="Times New Roman" w:hAnsi="Times New Roman" w:cs="Times New Roman"/>
          <w:i/>
          <w:iCs/>
          <w:sz w:val="24"/>
          <w:szCs w:val="24"/>
        </w:rPr>
        <w:t>vide</w:t>
      </w:r>
      <w:r w:rsidRPr="00E218C1">
        <w:rPr>
          <w:rFonts w:ascii="Times New Roman" w:hAnsi="Times New Roman" w:cs="Times New Roman"/>
          <w:sz w:val="24"/>
          <w:szCs w:val="24"/>
        </w:rPr>
        <w:t xml:space="preserve"> artigo 43</w:t>
      </w:r>
      <w:r>
        <w:rPr>
          <w:rFonts w:ascii="Times New Roman" w:hAnsi="Times New Roman" w:cs="Times New Roman"/>
          <w:sz w:val="24"/>
          <w:szCs w:val="24"/>
        </w:rPr>
        <w:t>.º</w:t>
      </w:r>
      <w:r w:rsidRPr="00E218C1">
        <w:rPr>
          <w:rFonts w:ascii="Times New Roman" w:hAnsi="Times New Roman" w:cs="Times New Roman"/>
          <w:sz w:val="24"/>
          <w:szCs w:val="24"/>
        </w:rPr>
        <w:t xml:space="preserve">, </w:t>
      </w:r>
      <w:r>
        <w:rPr>
          <w:rFonts w:ascii="Times New Roman" w:hAnsi="Times New Roman" w:cs="Times New Roman"/>
          <w:sz w:val="24"/>
          <w:szCs w:val="24"/>
        </w:rPr>
        <w:t xml:space="preserve">n.º </w:t>
      </w:r>
      <w:r w:rsidRPr="00E218C1">
        <w:rPr>
          <w:rFonts w:ascii="Times New Roman" w:hAnsi="Times New Roman" w:cs="Times New Roman"/>
          <w:sz w:val="24"/>
          <w:szCs w:val="24"/>
        </w:rPr>
        <w:t>4).</w:t>
      </w:r>
    </w:p>
    <w:p w14:paraId="3CEE93BF" w14:textId="77777777" w:rsidR="00E57F8D" w:rsidRPr="00E218C1" w:rsidRDefault="00E57F8D" w:rsidP="005E2ED8">
      <w:pPr>
        <w:spacing w:line="360" w:lineRule="auto"/>
        <w:ind w:firstLine="426"/>
        <w:jc w:val="both"/>
        <w:rPr>
          <w:rFonts w:ascii="Times New Roman" w:hAnsi="Times New Roman" w:cs="Times New Roman"/>
          <w:sz w:val="24"/>
          <w:szCs w:val="24"/>
        </w:rPr>
      </w:pPr>
    </w:p>
    <w:p w14:paraId="6ABF1C9B" w14:textId="0F9BE717" w:rsidR="00AB3C5A" w:rsidRPr="00FD7EB8" w:rsidRDefault="00AB3C5A" w:rsidP="00FD7EB8">
      <w:pPr>
        <w:pStyle w:val="Ttulo2"/>
        <w:numPr>
          <w:ilvl w:val="1"/>
          <w:numId w:val="2"/>
        </w:numPr>
        <w:spacing w:before="0" w:after="240"/>
        <w:jc w:val="both"/>
        <w:rPr>
          <w:rFonts w:ascii="Times New Roman" w:hAnsi="Times New Roman" w:cs="Times New Roman"/>
          <w:b/>
          <w:bCs/>
          <w:i/>
          <w:iCs/>
          <w:color w:val="auto"/>
          <w:sz w:val="24"/>
          <w:szCs w:val="24"/>
        </w:rPr>
      </w:pPr>
      <w:r w:rsidRPr="00FD7EB8">
        <w:rPr>
          <w:rFonts w:ascii="Times New Roman" w:hAnsi="Times New Roman" w:cs="Times New Roman"/>
          <w:b/>
          <w:bCs/>
          <w:i/>
          <w:iCs/>
          <w:color w:val="auto"/>
          <w:sz w:val="24"/>
          <w:szCs w:val="24"/>
        </w:rPr>
        <w:t xml:space="preserve"> </w:t>
      </w:r>
      <w:bookmarkStart w:id="552" w:name="_Toc161923697"/>
      <w:r w:rsidRPr="00FD7EB8">
        <w:rPr>
          <w:rFonts w:ascii="Times New Roman" w:hAnsi="Times New Roman" w:cs="Times New Roman"/>
          <w:b/>
          <w:bCs/>
          <w:i/>
          <w:iCs/>
          <w:color w:val="auto"/>
          <w:sz w:val="24"/>
          <w:szCs w:val="24"/>
        </w:rPr>
        <w:t>Possíveis zonas de colisão com um sistema de auxílio à produção legislativa</w:t>
      </w:r>
      <w:bookmarkEnd w:id="552"/>
    </w:p>
    <w:p w14:paraId="528E4A2B" w14:textId="12C109B1" w:rsidR="00C3669C" w:rsidRDefault="00766219" w:rsidP="00766219">
      <w:pPr>
        <w:spacing w:line="360" w:lineRule="auto"/>
        <w:ind w:firstLine="426"/>
        <w:jc w:val="both"/>
        <w:rPr>
          <w:rFonts w:ascii="Times New Roman" w:hAnsi="Times New Roman" w:cs="Times New Roman"/>
          <w:sz w:val="24"/>
          <w:szCs w:val="24"/>
        </w:rPr>
      </w:pPr>
      <w:r w:rsidRPr="00412385">
        <w:rPr>
          <w:rFonts w:ascii="Times New Roman" w:hAnsi="Times New Roman" w:cs="Times New Roman"/>
          <w:sz w:val="24"/>
          <w:szCs w:val="24"/>
        </w:rPr>
        <w:t xml:space="preserve">Como vimos, </w:t>
      </w:r>
      <w:ins w:id="553" w:author="Sónia Moreira" w:date="2024-03-21T14:49:00Z">
        <w:r w:rsidR="00881BDA">
          <w:rPr>
            <w:rFonts w:ascii="Times New Roman" w:hAnsi="Times New Roman" w:cs="Times New Roman"/>
            <w:sz w:val="24"/>
            <w:szCs w:val="24"/>
          </w:rPr>
          <w:t>o</w:t>
        </w:r>
      </w:ins>
      <w:del w:id="554" w:author="Sónia Moreira" w:date="2024-03-21T14:49:00Z">
        <w:r w:rsidRPr="00412385" w:rsidDel="00881BDA">
          <w:rPr>
            <w:rFonts w:ascii="Times New Roman" w:hAnsi="Times New Roman" w:cs="Times New Roman"/>
            <w:sz w:val="24"/>
            <w:szCs w:val="24"/>
          </w:rPr>
          <w:delText>a</w:delText>
        </w:r>
      </w:del>
      <w:r w:rsidRPr="00412385">
        <w:rPr>
          <w:rFonts w:ascii="Times New Roman" w:hAnsi="Times New Roman" w:cs="Times New Roman"/>
          <w:sz w:val="24"/>
          <w:szCs w:val="24"/>
        </w:rPr>
        <w:t xml:space="preserve"> </w:t>
      </w:r>
      <w:del w:id="555" w:author="Sónia Moreira" w:date="2024-03-21T14:49:00Z">
        <w:r w:rsidRPr="00412385" w:rsidDel="00881BDA">
          <w:rPr>
            <w:rFonts w:ascii="Times New Roman" w:hAnsi="Times New Roman" w:cs="Times New Roman"/>
            <w:sz w:val="24"/>
            <w:szCs w:val="24"/>
          </w:rPr>
          <w:delText>P</w:delText>
        </w:r>
      </w:del>
      <w:r w:rsidRPr="00412385">
        <w:rPr>
          <w:rFonts w:ascii="Times New Roman" w:hAnsi="Times New Roman" w:cs="Times New Roman"/>
          <w:sz w:val="24"/>
          <w:szCs w:val="24"/>
        </w:rPr>
        <w:t xml:space="preserve">RIA não se pronuncia explicitamente sobre os sistemas de IA </w:t>
      </w:r>
      <w:r w:rsidR="00966197" w:rsidRPr="00412385">
        <w:rPr>
          <w:rFonts w:ascii="Times New Roman" w:hAnsi="Times New Roman" w:cs="Times New Roman"/>
          <w:sz w:val="24"/>
          <w:szCs w:val="24"/>
        </w:rPr>
        <w:t>de auxílio à produção legislativa.</w:t>
      </w:r>
      <w:r w:rsidR="00F55185">
        <w:rPr>
          <w:rFonts w:ascii="Times New Roman" w:hAnsi="Times New Roman" w:cs="Times New Roman"/>
          <w:sz w:val="24"/>
          <w:szCs w:val="24"/>
        </w:rPr>
        <w:t xml:space="preserve"> Contudo, do exposto no que toca à utilização da IA</w:t>
      </w:r>
      <w:r w:rsidR="00AE4265">
        <w:rPr>
          <w:rFonts w:ascii="Times New Roman" w:hAnsi="Times New Roman" w:cs="Times New Roman"/>
          <w:sz w:val="24"/>
          <w:szCs w:val="24"/>
        </w:rPr>
        <w:t xml:space="preserve"> no sistema judicial</w:t>
      </w:r>
      <w:r w:rsidR="00135794">
        <w:rPr>
          <w:rFonts w:ascii="Times New Roman" w:hAnsi="Times New Roman" w:cs="Times New Roman"/>
          <w:sz w:val="24"/>
          <w:szCs w:val="24"/>
        </w:rPr>
        <w:t xml:space="preserve"> e na aplicação da Lei, há algumas conclusões que podem ser tomadas.</w:t>
      </w:r>
    </w:p>
    <w:p w14:paraId="45EF3BC8" w14:textId="0E4F25DD" w:rsidR="00343314" w:rsidRDefault="00135794" w:rsidP="002E0A2C">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lastRenderedPageBreak/>
        <w:t>Em primeiro lugar</w:t>
      </w:r>
      <w:r w:rsidR="002E0A2C">
        <w:rPr>
          <w:rFonts w:ascii="Times New Roman" w:hAnsi="Times New Roman" w:cs="Times New Roman"/>
          <w:sz w:val="24"/>
          <w:szCs w:val="24"/>
        </w:rPr>
        <w:t xml:space="preserve">, </w:t>
      </w:r>
      <w:r w:rsidR="00343314">
        <w:rPr>
          <w:rFonts w:ascii="Times New Roman" w:hAnsi="Times New Roman" w:cs="Times New Roman"/>
          <w:sz w:val="24"/>
          <w:szCs w:val="24"/>
        </w:rPr>
        <w:t xml:space="preserve">a utilização de IA no procedimento legislativo não cabe nas práticas expressamente </w:t>
      </w:r>
      <w:r w:rsidR="00FB093C">
        <w:rPr>
          <w:rFonts w:ascii="Times New Roman" w:hAnsi="Times New Roman" w:cs="Times New Roman"/>
          <w:sz w:val="24"/>
          <w:szCs w:val="24"/>
        </w:rPr>
        <w:t>proibidas, pelo que será admissível o seu desenvolvimento e implementação.</w:t>
      </w:r>
    </w:p>
    <w:p w14:paraId="668D9CFE" w14:textId="14659904" w:rsidR="009107E4" w:rsidRDefault="00343314" w:rsidP="002E0A2C">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Em segundo lugar, </w:t>
      </w:r>
      <w:r w:rsidR="002E0A2C">
        <w:rPr>
          <w:rFonts w:ascii="Times New Roman" w:hAnsi="Times New Roman" w:cs="Times New Roman"/>
          <w:sz w:val="24"/>
          <w:szCs w:val="24"/>
        </w:rPr>
        <w:t>e uma vez que a criação de leis contende com os direitos fundamentais dos cidadãos</w:t>
      </w:r>
      <w:r w:rsidR="008C6D1D">
        <w:rPr>
          <w:rFonts w:ascii="Times New Roman" w:hAnsi="Times New Roman" w:cs="Times New Roman"/>
          <w:sz w:val="24"/>
          <w:szCs w:val="24"/>
        </w:rPr>
        <w:t>,</w:t>
      </w:r>
      <w:r w:rsidR="002E0A2C">
        <w:rPr>
          <w:rFonts w:ascii="Times New Roman" w:hAnsi="Times New Roman" w:cs="Times New Roman"/>
          <w:sz w:val="24"/>
          <w:szCs w:val="24"/>
        </w:rPr>
        <w:t xml:space="preserve"> </w:t>
      </w:r>
      <w:r w:rsidR="008C6D1D">
        <w:rPr>
          <w:rFonts w:ascii="Times New Roman" w:hAnsi="Times New Roman" w:cs="Times New Roman"/>
          <w:sz w:val="24"/>
          <w:szCs w:val="24"/>
        </w:rPr>
        <w:t xml:space="preserve">já </w:t>
      </w:r>
      <w:r w:rsidR="002E0A2C">
        <w:rPr>
          <w:rFonts w:ascii="Times New Roman" w:hAnsi="Times New Roman" w:cs="Times New Roman"/>
          <w:sz w:val="24"/>
          <w:szCs w:val="24"/>
        </w:rPr>
        <w:t xml:space="preserve">que possibilita a alteração do seu </w:t>
      </w:r>
      <w:r w:rsidR="002E0A2C">
        <w:rPr>
          <w:rFonts w:ascii="Times New Roman" w:hAnsi="Times New Roman" w:cs="Times New Roman"/>
          <w:i/>
          <w:iCs/>
          <w:sz w:val="24"/>
          <w:szCs w:val="24"/>
        </w:rPr>
        <w:t>status quo</w:t>
      </w:r>
      <w:r w:rsidR="002E0A2C">
        <w:rPr>
          <w:rFonts w:ascii="Times New Roman" w:hAnsi="Times New Roman" w:cs="Times New Roman"/>
          <w:sz w:val="24"/>
          <w:szCs w:val="24"/>
        </w:rPr>
        <w:t>,</w:t>
      </w:r>
      <w:r w:rsidR="00F45C4F">
        <w:rPr>
          <w:rFonts w:ascii="Times New Roman" w:hAnsi="Times New Roman" w:cs="Times New Roman"/>
          <w:sz w:val="24"/>
          <w:szCs w:val="24"/>
        </w:rPr>
        <w:t xml:space="preserve"> cremos que a utilização de sistemas de IA no procedimento legislativo deverá ser considerada</w:t>
      </w:r>
      <w:r w:rsidR="00D3074B">
        <w:rPr>
          <w:rFonts w:ascii="Times New Roman" w:hAnsi="Times New Roman" w:cs="Times New Roman"/>
          <w:sz w:val="24"/>
          <w:szCs w:val="24"/>
        </w:rPr>
        <w:t xml:space="preserve"> como sendo de alto risco, </w:t>
      </w:r>
      <w:r w:rsidR="008C6D1D">
        <w:rPr>
          <w:rFonts w:ascii="Times New Roman" w:hAnsi="Times New Roman" w:cs="Times New Roman"/>
          <w:sz w:val="24"/>
          <w:szCs w:val="24"/>
        </w:rPr>
        <w:t xml:space="preserve">pelo que deverá ser </w:t>
      </w:r>
      <w:r w:rsidR="00D3074B">
        <w:rPr>
          <w:rFonts w:ascii="Times New Roman" w:hAnsi="Times New Roman" w:cs="Times New Roman"/>
          <w:sz w:val="24"/>
          <w:szCs w:val="24"/>
        </w:rPr>
        <w:t xml:space="preserve">sujeita às </w:t>
      </w:r>
      <w:r w:rsidR="00D3074B" w:rsidRPr="002905D7">
        <w:rPr>
          <w:rFonts w:ascii="Times New Roman" w:hAnsi="Times New Roman" w:cs="Times New Roman"/>
          <w:sz w:val="24"/>
          <w:szCs w:val="24"/>
        </w:rPr>
        <w:t xml:space="preserve">salvaguardas estabelecidas </w:t>
      </w:r>
      <w:r w:rsidR="00CC088F" w:rsidRPr="002905D7">
        <w:rPr>
          <w:rFonts w:ascii="Times New Roman" w:hAnsi="Times New Roman" w:cs="Times New Roman"/>
          <w:sz w:val="24"/>
          <w:szCs w:val="24"/>
          <w:rPrChange w:id="556" w:author="Sónia Moreira" w:date="2024-03-21T14:50:00Z">
            <w:rPr>
              <w:rFonts w:ascii="Times New Roman" w:hAnsi="Times New Roman" w:cs="Times New Roman"/>
              <w:sz w:val="24"/>
              <w:szCs w:val="24"/>
              <w:highlight w:val="yellow"/>
            </w:rPr>
          </w:rPrChange>
        </w:rPr>
        <w:t xml:space="preserve">no capítulo II </w:t>
      </w:r>
      <w:del w:id="557" w:author="Sónia Moreira" w:date="2024-03-21T14:50:00Z">
        <w:r w:rsidR="00CC088F" w:rsidRPr="002905D7" w:rsidDel="002905D7">
          <w:rPr>
            <w:rFonts w:ascii="Times New Roman" w:hAnsi="Times New Roman" w:cs="Times New Roman"/>
            <w:sz w:val="24"/>
            <w:szCs w:val="24"/>
            <w:rPrChange w:id="558" w:author="Sónia Moreira" w:date="2024-03-21T14:50:00Z">
              <w:rPr>
                <w:rFonts w:ascii="Times New Roman" w:hAnsi="Times New Roman" w:cs="Times New Roman"/>
                <w:sz w:val="24"/>
                <w:szCs w:val="24"/>
                <w:highlight w:val="yellow"/>
              </w:rPr>
            </w:rPrChange>
          </w:rPr>
          <w:delText>d</w:delText>
        </w:r>
        <w:r w:rsidR="00D3074B" w:rsidRPr="002905D7" w:rsidDel="002905D7">
          <w:rPr>
            <w:rFonts w:ascii="Times New Roman" w:hAnsi="Times New Roman" w:cs="Times New Roman"/>
            <w:sz w:val="24"/>
            <w:szCs w:val="24"/>
            <w:rPrChange w:id="559" w:author="Sónia Moreira" w:date="2024-03-21T14:50:00Z">
              <w:rPr>
                <w:rFonts w:ascii="Times New Roman" w:hAnsi="Times New Roman" w:cs="Times New Roman"/>
                <w:sz w:val="24"/>
                <w:szCs w:val="24"/>
                <w:highlight w:val="yellow"/>
              </w:rPr>
            </w:rPrChange>
          </w:rPr>
          <w:delText xml:space="preserve">a </w:delText>
        </w:r>
      </w:del>
      <w:ins w:id="560" w:author="Sónia Moreira" w:date="2024-03-21T14:50:00Z">
        <w:r w:rsidR="002905D7" w:rsidRPr="002905D7">
          <w:rPr>
            <w:rFonts w:ascii="Times New Roman" w:hAnsi="Times New Roman" w:cs="Times New Roman"/>
            <w:sz w:val="24"/>
            <w:szCs w:val="24"/>
            <w:rPrChange w:id="561" w:author="Sónia Moreira" w:date="2024-03-21T14:50:00Z">
              <w:rPr>
                <w:rFonts w:ascii="Times New Roman" w:hAnsi="Times New Roman" w:cs="Times New Roman"/>
                <w:sz w:val="24"/>
                <w:szCs w:val="24"/>
                <w:highlight w:val="yellow"/>
              </w:rPr>
            </w:rPrChange>
          </w:rPr>
          <w:t>d</w:t>
        </w:r>
        <w:r w:rsidR="002905D7" w:rsidRPr="002905D7">
          <w:rPr>
            <w:rFonts w:ascii="Times New Roman" w:hAnsi="Times New Roman" w:cs="Times New Roman"/>
            <w:sz w:val="24"/>
            <w:szCs w:val="24"/>
            <w:rPrChange w:id="562" w:author="Sónia Moreira" w:date="2024-03-21T14:50:00Z">
              <w:rPr>
                <w:rFonts w:ascii="Times New Roman" w:hAnsi="Times New Roman" w:cs="Times New Roman"/>
                <w:sz w:val="24"/>
                <w:szCs w:val="24"/>
                <w:highlight w:val="yellow"/>
              </w:rPr>
            </w:rPrChange>
          </w:rPr>
          <w:t>o</w:t>
        </w:r>
        <w:r w:rsidR="002905D7" w:rsidRPr="002905D7">
          <w:rPr>
            <w:rFonts w:ascii="Times New Roman" w:hAnsi="Times New Roman" w:cs="Times New Roman"/>
            <w:sz w:val="24"/>
            <w:szCs w:val="24"/>
            <w:rPrChange w:id="563" w:author="Sónia Moreira" w:date="2024-03-21T14:50:00Z">
              <w:rPr>
                <w:rFonts w:ascii="Times New Roman" w:hAnsi="Times New Roman" w:cs="Times New Roman"/>
                <w:sz w:val="24"/>
                <w:szCs w:val="24"/>
                <w:highlight w:val="yellow"/>
              </w:rPr>
            </w:rPrChange>
          </w:rPr>
          <w:t xml:space="preserve"> </w:t>
        </w:r>
      </w:ins>
      <w:del w:id="564" w:author="Sónia Moreira" w:date="2024-03-21T14:50:00Z">
        <w:r w:rsidR="00D3074B" w:rsidRPr="002905D7" w:rsidDel="002905D7">
          <w:rPr>
            <w:rFonts w:ascii="Times New Roman" w:hAnsi="Times New Roman" w:cs="Times New Roman"/>
            <w:sz w:val="24"/>
            <w:szCs w:val="24"/>
            <w:rPrChange w:id="565" w:author="Sónia Moreira" w:date="2024-03-21T14:50:00Z">
              <w:rPr>
                <w:rFonts w:ascii="Times New Roman" w:hAnsi="Times New Roman" w:cs="Times New Roman"/>
                <w:sz w:val="24"/>
                <w:szCs w:val="24"/>
                <w:highlight w:val="yellow"/>
              </w:rPr>
            </w:rPrChange>
          </w:rPr>
          <w:delText>P</w:delText>
        </w:r>
      </w:del>
      <w:r w:rsidR="00D3074B" w:rsidRPr="002905D7">
        <w:rPr>
          <w:rFonts w:ascii="Times New Roman" w:hAnsi="Times New Roman" w:cs="Times New Roman"/>
          <w:sz w:val="24"/>
          <w:szCs w:val="24"/>
          <w:rPrChange w:id="566" w:author="Sónia Moreira" w:date="2024-03-21T14:50:00Z">
            <w:rPr>
              <w:rFonts w:ascii="Times New Roman" w:hAnsi="Times New Roman" w:cs="Times New Roman"/>
              <w:sz w:val="24"/>
              <w:szCs w:val="24"/>
              <w:highlight w:val="yellow"/>
            </w:rPr>
          </w:rPrChange>
        </w:rPr>
        <w:t>RIA</w:t>
      </w:r>
      <w:r w:rsidR="00591771" w:rsidRPr="002905D7">
        <w:rPr>
          <w:rFonts w:ascii="Times New Roman" w:hAnsi="Times New Roman" w:cs="Times New Roman"/>
          <w:sz w:val="24"/>
          <w:szCs w:val="24"/>
        </w:rPr>
        <w:t xml:space="preserve">; desta categorização deverá </w:t>
      </w:r>
      <w:r w:rsidR="00CC088F" w:rsidRPr="002905D7">
        <w:rPr>
          <w:rFonts w:ascii="Times New Roman" w:hAnsi="Times New Roman" w:cs="Times New Roman"/>
          <w:sz w:val="24"/>
          <w:szCs w:val="24"/>
        </w:rPr>
        <w:t>exclui</w:t>
      </w:r>
      <w:r w:rsidR="00591771" w:rsidRPr="002905D7">
        <w:rPr>
          <w:rFonts w:ascii="Times New Roman" w:hAnsi="Times New Roman" w:cs="Times New Roman"/>
          <w:sz w:val="24"/>
          <w:szCs w:val="24"/>
        </w:rPr>
        <w:t>r</w:t>
      </w:r>
      <w:r w:rsidR="00CC088F" w:rsidRPr="002905D7">
        <w:rPr>
          <w:rFonts w:ascii="Times New Roman" w:hAnsi="Times New Roman" w:cs="Times New Roman"/>
          <w:sz w:val="24"/>
          <w:szCs w:val="24"/>
        </w:rPr>
        <w:t>-se, ap</w:t>
      </w:r>
      <w:r w:rsidR="00CC088F">
        <w:rPr>
          <w:rFonts w:ascii="Times New Roman" w:hAnsi="Times New Roman" w:cs="Times New Roman"/>
          <w:sz w:val="24"/>
          <w:szCs w:val="24"/>
        </w:rPr>
        <w:t xml:space="preserve">enas, </w:t>
      </w:r>
      <w:r w:rsidR="00591771">
        <w:rPr>
          <w:rFonts w:ascii="Times New Roman" w:hAnsi="Times New Roman" w:cs="Times New Roman"/>
          <w:sz w:val="24"/>
          <w:szCs w:val="24"/>
        </w:rPr>
        <w:t xml:space="preserve">os sistemas de IA que se limitem a realizar </w:t>
      </w:r>
      <w:r w:rsidR="00CC088F">
        <w:rPr>
          <w:rFonts w:ascii="Times New Roman" w:hAnsi="Times New Roman" w:cs="Times New Roman"/>
          <w:sz w:val="24"/>
          <w:szCs w:val="24"/>
        </w:rPr>
        <w:t>tarefas meramente auxiliares</w:t>
      </w:r>
      <w:r w:rsidR="007A4EE0">
        <w:rPr>
          <w:rFonts w:ascii="Times New Roman" w:hAnsi="Times New Roman" w:cs="Times New Roman"/>
          <w:sz w:val="24"/>
          <w:szCs w:val="24"/>
        </w:rPr>
        <w:t xml:space="preserve"> (como pesquisa, recolha e disponibilização de dados, decisões judiciais, legislação interna, legislação europeia, legislação estrangeira, etc.</w:t>
      </w:r>
      <w:r w:rsidR="007B7C58">
        <w:rPr>
          <w:rFonts w:ascii="Times New Roman" w:hAnsi="Times New Roman" w:cs="Times New Roman"/>
          <w:sz w:val="24"/>
          <w:szCs w:val="24"/>
        </w:rPr>
        <w:t>, salvaguardando-se de todo o modo, o cumprimento da legislação aplicável, nomeadamente, o RGPD</w:t>
      </w:r>
      <w:r w:rsidR="005800D7">
        <w:rPr>
          <w:rFonts w:ascii="Times New Roman" w:hAnsi="Times New Roman" w:cs="Times New Roman"/>
          <w:sz w:val="24"/>
          <w:szCs w:val="24"/>
        </w:rPr>
        <w:t xml:space="preserve">, como observado </w:t>
      </w:r>
      <w:r w:rsidR="005800D7" w:rsidRPr="005800D7">
        <w:rPr>
          <w:rFonts w:ascii="Times New Roman" w:hAnsi="Times New Roman" w:cs="Times New Roman"/>
          <w:i/>
          <w:iCs/>
          <w:sz w:val="24"/>
          <w:szCs w:val="24"/>
        </w:rPr>
        <w:t>supra</w:t>
      </w:r>
      <w:r w:rsidR="005800D7">
        <w:rPr>
          <w:rFonts w:ascii="Times New Roman" w:hAnsi="Times New Roman" w:cs="Times New Roman"/>
          <w:sz w:val="24"/>
          <w:szCs w:val="24"/>
        </w:rPr>
        <w:t>).</w:t>
      </w:r>
    </w:p>
    <w:p w14:paraId="62985A31" w14:textId="3FF5A10A" w:rsidR="00412385" w:rsidRPr="002E0A2C" w:rsidRDefault="00412385" w:rsidP="002E0A2C">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Por último, tal como </w:t>
      </w:r>
      <w:del w:id="567" w:author="Andreia Barbosa" w:date="2024-03-18T13:43:00Z">
        <w:r w:rsidDel="00D82425">
          <w:rPr>
            <w:rFonts w:ascii="Times New Roman" w:hAnsi="Times New Roman" w:cs="Times New Roman"/>
            <w:sz w:val="24"/>
            <w:szCs w:val="24"/>
          </w:rPr>
          <w:delText>a NPRIA</w:delText>
        </w:r>
      </w:del>
      <w:ins w:id="568" w:author="Andreia Barbosa" w:date="2024-03-18T13:43:00Z">
        <w:r w:rsidR="00D82425">
          <w:rPr>
            <w:rFonts w:ascii="Times New Roman" w:hAnsi="Times New Roman" w:cs="Times New Roman"/>
            <w:sz w:val="24"/>
            <w:szCs w:val="24"/>
          </w:rPr>
          <w:t>o RIA</w:t>
        </w:r>
      </w:ins>
      <w:r>
        <w:rPr>
          <w:rFonts w:ascii="Times New Roman" w:hAnsi="Times New Roman" w:cs="Times New Roman"/>
          <w:sz w:val="24"/>
          <w:szCs w:val="24"/>
        </w:rPr>
        <w:t xml:space="preserve"> afasta expressamente a possibilidade de </w:t>
      </w:r>
      <w:r w:rsidR="00321C6C">
        <w:rPr>
          <w:rFonts w:ascii="Times New Roman" w:hAnsi="Times New Roman" w:cs="Times New Roman"/>
          <w:sz w:val="24"/>
          <w:szCs w:val="24"/>
        </w:rPr>
        <w:t xml:space="preserve">o juiz ser substituído por IA, também a tomada de decisões </w:t>
      </w:r>
      <w:r w:rsidR="00EF579B">
        <w:rPr>
          <w:rFonts w:ascii="Times New Roman" w:hAnsi="Times New Roman" w:cs="Times New Roman"/>
          <w:sz w:val="24"/>
          <w:szCs w:val="24"/>
        </w:rPr>
        <w:t xml:space="preserve">no âmbito legislativo terá sempre </w:t>
      </w:r>
      <w:r w:rsidR="00753C52">
        <w:rPr>
          <w:rFonts w:ascii="Times New Roman" w:hAnsi="Times New Roman" w:cs="Times New Roman"/>
          <w:sz w:val="24"/>
          <w:szCs w:val="24"/>
        </w:rPr>
        <w:t xml:space="preserve">de ser assegurada por seres humanos. Ainda que </w:t>
      </w:r>
      <w:del w:id="569" w:author="Andreia Barbosa" w:date="2024-03-18T13:43:00Z">
        <w:r w:rsidR="00753C52" w:rsidDel="00D82425">
          <w:rPr>
            <w:rFonts w:ascii="Times New Roman" w:hAnsi="Times New Roman" w:cs="Times New Roman"/>
            <w:sz w:val="24"/>
            <w:szCs w:val="24"/>
          </w:rPr>
          <w:delText>a NPRIA</w:delText>
        </w:r>
      </w:del>
      <w:ins w:id="570" w:author="Andreia Barbosa" w:date="2024-03-18T13:43:00Z">
        <w:r w:rsidR="00D82425">
          <w:rPr>
            <w:rFonts w:ascii="Times New Roman" w:hAnsi="Times New Roman" w:cs="Times New Roman"/>
            <w:sz w:val="24"/>
            <w:szCs w:val="24"/>
          </w:rPr>
          <w:t>o RIA</w:t>
        </w:r>
      </w:ins>
      <w:r w:rsidR="00753C52">
        <w:rPr>
          <w:rFonts w:ascii="Times New Roman" w:hAnsi="Times New Roman" w:cs="Times New Roman"/>
          <w:sz w:val="24"/>
          <w:szCs w:val="24"/>
        </w:rPr>
        <w:t xml:space="preserve"> </w:t>
      </w:r>
      <w:ins w:id="571" w:author="Andreia Barbosa" w:date="2024-03-18T13:43:00Z">
        <w:r w:rsidR="00D82425">
          <w:rPr>
            <w:rFonts w:ascii="Times New Roman" w:hAnsi="Times New Roman" w:cs="Times New Roman"/>
            <w:sz w:val="24"/>
            <w:szCs w:val="24"/>
          </w:rPr>
          <w:t>seja</w:t>
        </w:r>
      </w:ins>
      <w:del w:id="572" w:author="Andreia Barbosa" w:date="2024-03-18T13:43:00Z">
        <w:r w:rsidR="00753C52" w:rsidDel="00D82425">
          <w:rPr>
            <w:rFonts w:ascii="Times New Roman" w:hAnsi="Times New Roman" w:cs="Times New Roman"/>
            <w:sz w:val="24"/>
            <w:szCs w:val="24"/>
          </w:rPr>
          <w:delText>fosse</w:delText>
        </w:r>
      </w:del>
      <w:r w:rsidR="00753C52">
        <w:rPr>
          <w:rFonts w:ascii="Times New Roman" w:hAnsi="Times New Roman" w:cs="Times New Roman"/>
          <w:sz w:val="24"/>
          <w:szCs w:val="24"/>
        </w:rPr>
        <w:t xml:space="preserve"> omissa a este respeito, a questão da representatividade </w:t>
      </w:r>
      <w:r w:rsidR="00425991">
        <w:rPr>
          <w:rFonts w:ascii="Times New Roman" w:hAnsi="Times New Roman" w:cs="Times New Roman"/>
          <w:sz w:val="24"/>
          <w:szCs w:val="24"/>
        </w:rPr>
        <w:t>democrática parlamentar a tanto obrigaria.</w:t>
      </w:r>
    </w:p>
    <w:p w14:paraId="0787CAFA" w14:textId="77777777" w:rsidR="002E0A2C" w:rsidRDefault="002E0A2C" w:rsidP="002E0A2C">
      <w:pPr>
        <w:spacing w:line="360" w:lineRule="auto"/>
        <w:ind w:firstLine="426"/>
        <w:jc w:val="both"/>
        <w:rPr>
          <w:rFonts w:ascii="Times New Roman" w:hAnsi="Times New Roman" w:cs="Times New Roman"/>
          <w:sz w:val="24"/>
          <w:szCs w:val="24"/>
        </w:rPr>
      </w:pPr>
    </w:p>
    <w:p w14:paraId="7A9FF13D" w14:textId="319AA26D" w:rsidR="0058614C" w:rsidRPr="00EE1544" w:rsidRDefault="009107E4" w:rsidP="00EE1544">
      <w:pPr>
        <w:pStyle w:val="Ttulo1"/>
        <w:numPr>
          <w:ilvl w:val="0"/>
          <w:numId w:val="2"/>
        </w:numPr>
        <w:spacing w:after="240"/>
        <w:jc w:val="both"/>
        <w:rPr>
          <w:rFonts w:ascii="Times New Roman" w:hAnsi="Times New Roman" w:cs="Times New Roman"/>
          <w:b/>
          <w:bCs/>
          <w:color w:val="auto"/>
          <w:sz w:val="24"/>
          <w:szCs w:val="24"/>
        </w:rPr>
      </w:pPr>
      <w:bookmarkStart w:id="573" w:name="_Toc161923698"/>
      <w:r w:rsidRPr="00EE1544">
        <w:rPr>
          <w:rFonts w:ascii="Times New Roman" w:hAnsi="Times New Roman" w:cs="Times New Roman"/>
          <w:b/>
          <w:bCs/>
          <w:color w:val="auto"/>
          <w:sz w:val="24"/>
          <w:szCs w:val="24"/>
        </w:rPr>
        <w:t>Acesso e tratamento de dados</w:t>
      </w:r>
      <w:bookmarkEnd w:id="573"/>
    </w:p>
    <w:p w14:paraId="1455F7AF" w14:textId="5B9216D8" w:rsidR="009107E4" w:rsidRPr="00B22E50" w:rsidRDefault="009107E4" w:rsidP="009107E4">
      <w:pPr>
        <w:spacing w:line="360" w:lineRule="auto"/>
        <w:ind w:firstLine="426"/>
        <w:jc w:val="both"/>
        <w:rPr>
          <w:rFonts w:ascii="Times New Roman" w:hAnsi="Times New Roman" w:cs="Times New Roman"/>
          <w:sz w:val="24"/>
          <w:szCs w:val="24"/>
        </w:rPr>
      </w:pPr>
      <w:r w:rsidRPr="00B22E50">
        <w:rPr>
          <w:rFonts w:ascii="Times New Roman" w:hAnsi="Times New Roman" w:cs="Times New Roman"/>
          <w:sz w:val="24"/>
          <w:szCs w:val="24"/>
        </w:rPr>
        <w:t>De acordo com o modelo que se encontra em estudo</w:t>
      </w:r>
      <w:r>
        <w:rPr>
          <w:rFonts w:ascii="Times New Roman" w:hAnsi="Times New Roman" w:cs="Times New Roman"/>
          <w:sz w:val="24"/>
          <w:szCs w:val="24"/>
        </w:rPr>
        <w:t>,</w:t>
      </w:r>
      <w:r w:rsidRPr="00B22E50">
        <w:rPr>
          <w:rFonts w:ascii="Times New Roman" w:hAnsi="Times New Roman" w:cs="Times New Roman"/>
          <w:sz w:val="24"/>
          <w:szCs w:val="24"/>
        </w:rPr>
        <w:t xml:space="preserve"> uma plataforma que auxilie na produção de atos normativos</w:t>
      </w:r>
      <w:r>
        <w:rPr>
          <w:rFonts w:ascii="Times New Roman" w:hAnsi="Times New Roman" w:cs="Times New Roman"/>
          <w:sz w:val="24"/>
          <w:szCs w:val="24"/>
        </w:rPr>
        <w:t xml:space="preserve"> </w:t>
      </w:r>
      <w:r w:rsidRPr="00B22E50">
        <w:rPr>
          <w:rFonts w:ascii="Times New Roman" w:hAnsi="Times New Roman" w:cs="Times New Roman"/>
          <w:sz w:val="24"/>
          <w:szCs w:val="24"/>
        </w:rPr>
        <w:t>com recurso a mecanismos de inteligência artificial terá</w:t>
      </w:r>
      <w:r>
        <w:rPr>
          <w:rFonts w:ascii="Times New Roman" w:hAnsi="Times New Roman" w:cs="Times New Roman"/>
          <w:sz w:val="24"/>
          <w:szCs w:val="24"/>
        </w:rPr>
        <w:t xml:space="preserve"> necessidade de</w:t>
      </w:r>
      <w:r w:rsidRPr="00B22E50">
        <w:rPr>
          <w:rFonts w:ascii="Times New Roman" w:hAnsi="Times New Roman" w:cs="Times New Roman"/>
          <w:sz w:val="24"/>
          <w:szCs w:val="24"/>
        </w:rPr>
        <w:t xml:space="preserve"> </w:t>
      </w:r>
      <w:r w:rsidR="00E85318">
        <w:rPr>
          <w:rFonts w:ascii="Times New Roman" w:hAnsi="Times New Roman" w:cs="Times New Roman"/>
          <w:sz w:val="24"/>
          <w:szCs w:val="24"/>
        </w:rPr>
        <w:t>aceder</w:t>
      </w:r>
      <w:r w:rsidRPr="00B22E50">
        <w:rPr>
          <w:rFonts w:ascii="Times New Roman" w:hAnsi="Times New Roman" w:cs="Times New Roman"/>
          <w:sz w:val="24"/>
          <w:szCs w:val="24"/>
        </w:rPr>
        <w:t xml:space="preserve"> às seguintes bases de dados:</w:t>
      </w:r>
    </w:p>
    <w:p w14:paraId="410B9E03" w14:textId="122B23B6" w:rsidR="009107E4" w:rsidRPr="00B03D96" w:rsidRDefault="009107E4" w:rsidP="00B03D96">
      <w:pPr>
        <w:pStyle w:val="PargrafodaLista"/>
        <w:numPr>
          <w:ilvl w:val="0"/>
          <w:numId w:val="9"/>
        </w:numPr>
        <w:spacing w:line="360" w:lineRule="auto"/>
        <w:jc w:val="both"/>
        <w:rPr>
          <w:rFonts w:ascii="Times New Roman" w:hAnsi="Times New Roman" w:cs="Times New Roman"/>
          <w:sz w:val="24"/>
          <w:szCs w:val="24"/>
        </w:rPr>
      </w:pPr>
      <w:r w:rsidRPr="00B03D96">
        <w:rPr>
          <w:rFonts w:ascii="Times New Roman" w:hAnsi="Times New Roman" w:cs="Times New Roman"/>
          <w:sz w:val="24"/>
          <w:szCs w:val="24"/>
        </w:rPr>
        <w:t>A base de dados de atos publicados no Diário da República da Imprensa Nacional Casa da Moeda (INCM); e</w:t>
      </w:r>
    </w:p>
    <w:p w14:paraId="75B99DB9" w14:textId="77777777" w:rsidR="009107E4" w:rsidRDefault="009107E4" w:rsidP="009107E4">
      <w:pPr>
        <w:pStyle w:val="PargrafodaLista"/>
        <w:numPr>
          <w:ilvl w:val="0"/>
          <w:numId w:val="9"/>
        </w:numPr>
        <w:spacing w:line="360" w:lineRule="auto"/>
        <w:jc w:val="both"/>
        <w:rPr>
          <w:rFonts w:ascii="Times New Roman" w:hAnsi="Times New Roman" w:cs="Times New Roman"/>
          <w:sz w:val="24"/>
          <w:szCs w:val="24"/>
        </w:rPr>
      </w:pPr>
      <w:r w:rsidRPr="00B22E50">
        <w:rPr>
          <w:rFonts w:ascii="Times New Roman" w:hAnsi="Times New Roman" w:cs="Times New Roman"/>
          <w:sz w:val="24"/>
          <w:szCs w:val="24"/>
        </w:rPr>
        <w:t xml:space="preserve">A base de dados de jurisprudência </w:t>
      </w:r>
      <w:r>
        <w:rPr>
          <w:rFonts w:ascii="Times New Roman" w:hAnsi="Times New Roman" w:cs="Times New Roman"/>
          <w:sz w:val="24"/>
          <w:szCs w:val="24"/>
        </w:rPr>
        <w:t>do Instituto de Gestão Financeira e Equipamentos da Justiça, IP (IGFEJ) e/ou do Conselho Superior de Magistratura (CSM).</w:t>
      </w:r>
    </w:p>
    <w:p w14:paraId="6CE4AABB" w14:textId="77777777" w:rsidR="009107E4" w:rsidRDefault="009107E4" w:rsidP="007D7BDD">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Para além destas bases de dados pré-existentes, o projeto pressupõe a criação de bases de dados normalizadas de:</w:t>
      </w:r>
    </w:p>
    <w:p w14:paraId="1B76B0C3" w14:textId="77777777" w:rsidR="009107E4" w:rsidRDefault="009107E4" w:rsidP="009107E4">
      <w:pPr>
        <w:pStyle w:val="Pargrafoda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Modelos de atos normativos;</w:t>
      </w:r>
    </w:p>
    <w:p w14:paraId="3367E0D0" w14:textId="77777777" w:rsidR="009107E4" w:rsidRPr="00B40DF5" w:rsidRDefault="009107E4" w:rsidP="009107E4">
      <w:pPr>
        <w:pStyle w:val="PargrafodaLista"/>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Termos jurídicos a adotar nos atos normativos.</w:t>
      </w:r>
    </w:p>
    <w:p w14:paraId="33285957" w14:textId="2CB318A9" w:rsidR="009107E4" w:rsidRPr="00B22E50" w:rsidRDefault="009107E4" w:rsidP="007D7BDD">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lastRenderedPageBreak/>
        <w:t>Importa</w:t>
      </w:r>
      <w:r w:rsidR="008C1D30">
        <w:rPr>
          <w:rFonts w:ascii="Times New Roman" w:hAnsi="Times New Roman" w:cs="Times New Roman"/>
          <w:sz w:val="24"/>
          <w:szCs w:val="24"/>
        </w:rPr>
        <w:t>,</w:t>
      </w:r>
      <w:r>
        <w:rPr>
          <w:rFonts w:ascii="Times New Roman" w:hAnsi="Times New Roman" w:cs="Times New Roman"/>
          <w:sz w:val="24"/>
          <w:szCs w:val="24"/>
        </w:rPr>
        <w:t xml:space="preserve"> assim</w:t>
      </w:r>
      <w:r w:rsidR="008C1D30">
        <w:rPr>
          <w:rFonts w:ascii="Times New Roman" w:hAnsi="Times New Roman" w:cs="Times New Roman"/>
          <w:sz w:val="24"/>
          <w:szCs w:val="24"/>
        </w:rPr>
        <w:t>,</w:t>
      </w:r>
      <w:r>
        <w:rPr>
          <w:rFonts w:ascii="Times New Roman" w:hAnsi="Times New Roman" w:cs="Times New Roman"/>
          <w:sz w:val="24"/>
          <w:szCs w:val="24"/>
        </w:rPr>
        <w:t xml:space="preserve"> avaliar se o acesso, compilação e tratamento destes dados está sujeito a algum exclusivo ou restrição jurídica que obste à sua utilização no </w:t>
      </w:r>
      <w:r>
        <w:rPr>
          <w:rFonts w:ascii="Times New Roman" w:hAnsi="Times New Roman" w:cs="Times New Roman"/>
          <w:sz w:val="24"/>
          <w:szCs w:val="24"/>
        </w:rPr>
        <w:br/>
        <w:t>âmbito desta plataforma. Focamo-nos nesta secção nos exclusivos de propriedade intelectual e em eventuais restrições ao tratamento de dados pessoais.</w:t>
      </w:r>
    </w:p>
    <w:p w14:paraId="2DF826EA" w14:textId="77777777" w:rsidR="009107E4" w:rsidRDefault="009107E4" w:rsidP="0049523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Consideremos primeiro a possibilidade de sobre estes dados existirem </w:t>
      </w:r>
      <w:r w:rsidRPr="0049523B">
        <w:rPr>
          <w:rFonts w:ascii="Times New Roman" w:hAnsi="Times New Roman" w:cs="Times New Roman"/>
          <w:i/>
          <w:iCs/>
          <w:sz w:val="24"/>
          <w:szCs w:val="24"/>
        </w:rPr>
        <w:t>exclusivos de propriedade intelectual</w:t>
      </w:r>
      <w:r>
        <w:rPr>
          <w:rFonts w:ascii="Times New Roman" w:hAnsi="Times New Roman" w:cs="Times New Roman"/>
          <w:sz w:val="24"/>
          <w:szCs w:val="24"/>
        </w:rPr>
        <w:t>, em especial de direitos de autor.</w:t>
      </w:r>
    </w:p>
    <w:p w14:paraId="23F99D5A" w14:textId="01EB7C7C" w:rsidR="009107E4" w:rsidRDefault="009107E4" w:rsidP="0049523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Tem se entendido que a </w:t>
      </w:r>
      <w:r w:rsidRPr="00FA7FE0">
        <w:rPr>
          <w:rFonts w:ascii="Times New Roman" w:hAnsi="Times New Roman" w:cs="Times New Roman"/>
          <w:sz w:val="24"/>
          <w:szCs w:val="24"/>
        </w:rPr>
        <w:t>obra</w:t>
      </w:r>
      <w:r>
        <w:rPr>
          <w:rFonts w:ascii="Times New Roman" w:hAnsi="Times New Roman" w:cs="Times New Roman"/>
          <w:sz w:val="24"/>
          <w:szCs w:val="24"/>
        </w:rPr>
        <w:t xml:space="preserve"> protegida por direito de autor é “o resultado autónomo e exteriorizado de uma criação intelectual, nos domínios das letras, artes ou ciências, que seja original e não constitua meras ideias, processos, sistemas, métodos operacionais, conceitos, princípios ou descobertas, desprovido de personalidade jurídica, e ao qual o direito reconhece utilidade e suscetibilidade </w:t>
      </w:r>
      <w:r w:rsidRPr="00F82DCB">
        <w:rPr>
          <w:rFonts w:ascii="Times New Roman" w:hAnsi="Times New Roman" w:cs="Times New Roman"/>
          <w:sz w:val="24"/>
          <w:szCs w:val="24"/>
        </w:rPr>
        <w:t>de apropriação</w:t>
      </w:r>
      <w:r w:rsidRPr="21F82B1B">
        <w:rPr>
          <w:rFonts w:ascii="Times New Roman" w:hAnsi="Times New Roman" w:cs="Times New Roman"/>
          <w:sz w:val="24"/>
          <w:szCs w:val="24"/>
        </w:rPr>
        <w:t xml:space="preserve"> privada</w:t>
      </w:r>
      <w:r>
        <w:rPr>
          <w:rFonts w:ascii="Times New Roman" w:hAnsi="Times New Roman" w:cs="Times New Roman"/>
          <w:sz w:val="24"/>
          <w:szCs w:val="24"/>
        </w:rPr>
        <w:t>”</w:t>
      </w:r>
      <w:r>
        <w:rPr>
          <w:rStyle w:val="Refdenotaderodap"/>
          <w:rFonts w:ascii="Times New Roman" w:hAnsi="Times New Roman" w:cs="Times New Roman"/>
          <w:sz w:val="24"/>
          <w:szCs w:val="24"/>
        </w:rPr>
        <w:footnoteReference w:id="28"/>
      </w:r>
      <w:r>
        <w:rPr>
          <w:rFonts w:ascii="Times New Roman" w:hAnsi="Times New Roman" w:cs="Times New Roman"/>
          <w:sz w:val="24"/>
          <w:szCs w:val="24"/>
        </w:rPr>
        <w:t xml:space="preserve">. Em princípio, caem neste conceito todos os textos – neste sentido amplo de obra literária “nos domínios das letras, artes ou ciências” </w:t>
      </w:r>
      <w:r w:rsidR="00B30742">
        <w:rPr>
          <w:rFonts w:ascii="Times New Roman" w:hAnsi="Times New Roman" w:cs="Times New Roman"/>
          <w:sz w:val="24"/>
          <w:szCs w:val="24"/>
        </w:rPr>
        <w:t>–</w:t>
      </w:r>
      <w:r>
        <w:rPr>
          <w:rFonts w:ascii="Times New Roman" w:hAnsi="Times New Roman" w:cs="Times New Roman"/>
          <w:sz w:val="24"/>
          <w:szCs w:val="24"/>
        </w:rPr>
        <w:t xml:space="preserve"> que cumpram o requisito de originalidade.</w:t>
      </w:r>
    </w:p>
    <w:p w14:paraId="1D145F62" w14:textId="77777777" w:rsidR="00430CB8" w:rsidRDefault="009107E4" w:rsidP="0049523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Para este projeto, e tomando em atenção os seus fins e as bases de dados a que terá de ter acesso, mostra-se particularmente relevante o disposto no artigo 7.º</w:t>
      </w:r>
      <w:r w:rsidR="00430CB8">
        <w:rPr>
          <w:rFonts w:ascii="Times New Roman" w:hAnsi="Times New Roman" w:cs="Times New Roman"/>
          <w:sz w:val="24"/>
          <w:szCs w:val="24"/>
        </w:rPr>
        <w:t>,</w:t>
      </w:r>
      <w:r>
        <w:rPr>
          <w:rFonts w:ascii="Times New Roman" w:hAnsi="Times New Roman" w:cs="Times New Roman"/>
          <w:sz w:val="24"/>
          <w:szCs w:val="24"/>
        </w:rPr>
        <w:t xml:space="preserve"> n.º 1</w:t>
      </w:r>
      <w:r w:rsidR="00430CB8">
        <w:rPr>
          <w:rFonts w:ascii="Times New Roman" w:hAnsi="Times New Roman" w:cs="Times New Roman"/>
          <w:sz w:val="24"/>
          <w:szCs w:val="24"/>
        </w:rPr>
        <w:t>,</w:t>
      </w:r>
      <w:r>
        <w:rPr>
          <w:rFonts w:ascii="Times New Roman" w:hAnsi="Times New Roman" w:cs="Times New Roman"/>
          <w:sz w:val="24"/>
          <w:szCs w:val="24"/>
        </w:rPr>
        <w:t xml:space="preserve"> do Código de Direitos de Autor e Direitos Conexos (CDADC), nos termos do qual n</w:t>
      </w:r>
      <w:r w:rsidRPr="009233CA">
        <w:rPr>
          <w:rFonts w:ascii="Times New Roman" w:hAnsi="Times New Roman" w:cs="Times New Roman"/>
          <w:sz w:val="24"/>
          <w:szCs w:val="24"/>
        </w:rPr>
        <w:t>ão constituem objeto de proteção</w:t>
      </w:r>
      <w:r>
        <w:rPr>
          <w:rFonts w:ascii="Times New Roman" w:hAnsi="Times New Roman" w:cs="Times New Roman"/>
          <w:sz w:val="24"/>
          <w:szCs w:val="24"/>
        </w:rPr>
        <w:t xml:space="preserve"> </w:t>
      </w:r>
      <w:r w:rsidR="00430CB8">
        <w:rPr>
          <w:rFonts w:ascii="Times New Roman" w:hAnsi="Times New Roman" w:cs="Times New Roman"/>
          <w:sz w:val="24"/>
          <w:szCs w:val="24"/>
        </w:rPr>
        <w:t xml:space="preserve">por </w:t>
      </w:r>
      <w:r>
        <w:rPr>
          <w:rFonts w:ascii="Times New Roman" w:hAnsi="Times New Roman" w:cs="Times New Roman"/>
          <w:sz w:val="24"/>
          <w:szCs w:val="24"/>
        </w:rPr>
        <w:t>direito</w:t>
      </w:r>
      <w:r w:rsidR="00430CB8">
        <w:rPr>
          <w:rFonts w:ascii="Times New Roman" w:hAnsi="Times New Roman" w:cs="Times New Roman"/>
          <w:sz w:val="24"/>
          <w:szCs w:val="24"/>
        </w:rPr>
        <w:t>s</w:t>
      </w:r>
      <w:r>
        <w:rPr>
          <w:rFonts w:ascii="Times New Roman" w:hAnsi="Times New Roman" w:cs="Times New Roman"/>
          <w:sz w:val="24"/>
          <w:szCs w:val="24"/>
        </w:rPr>
        <w:t xml:space="preserve"> de autor</w:t>
      </w:r>
      <w:r w:rsidRPr="009233CA">
        <w:rPr>
          <w:rFonts w:ascii="Times New Roman" w:hAnsi="Times New Roman" w:cs="Times New Roman"/>
          <w:sz w:val="24"/>
          <w:szCs w:val="24"/>
        </w:rPr>
        <w:t>:</w:t>
      </w:r>
      <w:r>
        <w:rPr>
          <w:rFonts w:ascii="Times New Roman" w:hAnsi="Times New Roman" w:cs="Times New Roman"/>
          <w:sz w:val="24"/>
          <w:szCs w:val="24"/>
        </w:rPr>
        <w:t xml:space="preserve"> </w:t>
      </w:r>
    </w:p>
    <w:p w14:paraId="48573696" w14:textId="77777777" w:rsidR="00430CB8" w:rsidRDefault="009107E4" w:rsidP="0049523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w:t>
      </w:r>
      <w:r w:rsidRPr="009233CA">
        <w:rPr>
          <w:rFonts w:ascii="Times New Roman" w:hAnsi="Times New Roman" w:cs="Times New Roman"/>
          <w:sz w:val="24"/>
          <w:szCs w:val="24"/>
        </w:rPr>
        <w:t>a) As notícias do dia e os relatos de acontecimentos diversos com carácter de simples informações de qualquer modo</w:t>
      </w:r>
      <w:r>
        <w:rPr>
          <w:rFonts w:ascii="Times New Roman" w:hAnsi="Times New Roman" w:cs="Times New Roman"/>
          <w:sz w:val="24"/>
          <w:szCs w:val="24"/>
        </w:rPr>
        <w:t xml:space="preserve"> </w:t>
      </w:r>
      <w:r w:rsidRPr="009233CA">
        <w:rPr>
          <w:rFonts w:ascii="Times New Roman" w:hAnsi="Times New Roman" w:cs="Times New Roman"/>
          <w:sz w:val="24"/>
          <w:szCs w:val="24"/>
        </w:rPr>
        <w:t>divulgados;</w:t>
      </w:r>
      <w:r>
        <w:rPr>
          <w:rFonts w:ascii="Times New Roman" w:hAnsi="Times New Roman" w:cs="Times New Roman"/>
          <w:sz w:val="24"/>
          <w:szCs w:val="24"/>
        </w:rPr>
        <w:t xml:space="preserve"> </w:t>
      </w:r>
    </w:p>
    <w:p w14:paraId="31761941" w14:textId="77777777" w:rsidR="00430CB8" w:rsidRDefault="009107E4" w:rsidP="0049523B">
      <w:pPr>
        <w:spacing w:line="360" w:lineRule="auto"/>
        <w:ind w:firstLine="426"/>
        <w:jc w:val="both"/>
        <w:rPr>
          <w:rFonts w:ascii="Times New Roman" w:hAnsi="Times New Roman" w:cs="Times New Roman"/>
          <w:sz w:val="24"/>
          <w:szCs w:val="24"/>
        </w:rPr>
      </w:pPr>
      <w:r w:rsidRPr="009233CA">
        <w:rPr>
          <w:rFonts w:ascii="Times New Roman" w:hAnsi="Times New Roman" w:cs="Times New Roman"/>
          <w:sz w:val="24"/>
          <w:szCs w:val="24"/>
        </w:rPr>
        <w:t>b) Os requerimentos, alegações, queixas e outros textos apresentados por escrito ou oralmente perante autoridades ou serviços</w:t>
      </w:r>
      <w:r>
        <w:rPr>
          <w:rFonts w:ascii="Times New Roman" w:hAnsi="Times New Roman" w:cs="Times New Roman"/>
          <w:sz w:val="24"/>
          <w:szCs w:val="24"/>
        </w:rPr>
        <w:t xml:space="preserve"> </w:t>
      </w:r>
      <w:r w:rsidRPr="009233CA">
        <w:rPr>
          <w:rFonts w:ascii="Times New Roman" w:hAnsi="Times New Roman" w:cs="Times New Roman"/>
          <w:sz w:val="24"/>
          <w:szCs w:val="24"/>
        </w:rPr>
        <w:t>públicos;</w:t>
      </w:r>
      <w:r>
        <w:rPr>
          <w:rFonts w:ascii="Times New Roman" w:hAnsi="Times New Roman" w:cs="Times New Roman"/>
          <w:sz w:val="24"/>
          <w:szCs w:val="24"/>
        </w:rPr>
        <w:t xml:space="preserve"> </w:t>
      </w:r>
    </w:p>
    <w:p w14:paraId="79E03054" w14:textId="77777777" w:rsidR="00430CB8" w:rsidRDefault="009107E4" w:rsidP="0049523B">
      <w:pPr>
        <w:spacing w:line="360" w:lineRule="auto"/>
        <w:ind w:firstLine="426"/>
        <w:jc w:val="both"/>
        <w:rPr>
          <w:rFonts w:ascii="Times New Roman" w:hAnsi="Times New Roman" w:cs="Times New Roman"/>
          <w:sz w:val="24"/>
          <w:szCs w:val="24"/>
        </w:rPr>
      </w:pPr>
      <w:r w:rsidRPr="009233CA">
        <w:rPr>
          <w:rFonts w:ascii="Times New Roman" w:hAnsi="Times New Roman" w:cs="Times New Roman"/>
          <w:sz w:val="24"/>
          <w:szCs w:val="24"/>
        </w:rPr>
        <w:t>c) Os textos propostos e os discursos proferidos perante assembleias ou outros órgãos colegiais, políticos e administrativos, de</w:t>
      </w:r>
      <w:r>
        <w:rPr>
          <w:rFonts w:ascii="Times New Roman" w:hAnsi="Times New Roman" w:cs="Times New Roman"/>
          <w:sz w:val="24"/>
          <w:szCs w:val="24"/>
        </w:rPr>
        <w:t xml:space="preserve"> </w:t>
      </w:r>
      <w:r w:rsidRPr="009233CA">
        <w:rPr>
          <w:rFonts w:ascii="Times New Roman" w:hAnsi="Times New Roman" w:cs="Times New Roman"/>
          <w:sz w:val="24"/>
          <w:szCs w:val="24"/>
        </w:rPr>
        <w:t>âmbito nacional, regional ou local, ou em debates públicos sobre assuntos de interesse comum;</w:t>
      </w:r>
      <w:r>
        <w:rPr>
          <w:rFonts w:ascii="Times New Roman" w:hAnsi="Times New Roman" w:cs="Times New Roman"/>
          <w:sz w:val="24"/>
          <w:szCs w:val="24"/>
        </w:rPr>
        <w:t xml:space="preserve"> e </w:t>
      </w:r>
    </w:p>
    <w:p w14:paraId="3A163DF8" w14:textId="1AB3AC28" w:rsidR="009107E4" w:rsidRDefault="009107E4" w:rsidP="0049523B">
      <w:pPr>
        <w:spacing w:line="360" w:lineRule="auto"/>
        <w:ind w:firstLine="426"/>
        <w:jc w:val="both"/>
        <w:rPr>
          <w:rFonts w:ascii="Times New Roman" w:hAnsi="Times New Roman" w:cs="Times New Roman"/>
          <w:sz w:val="24"/>
          <w:szCs w:val="24"/>
        </w:rPr>
      </w:pPr>
      <w:r w:rsidRPr="009233CA">
        <w:rPr>
          <w:rFonts w:ascii="Times New Roman" w:hAnsi="Times New Roman" w:cs="Times New Roman"/>
          <w:sz w:val="24"/>
          <w:szCs w:val="24"/>
        </w:rPr>
        <w:t>d) Os discursos políticos</w:t>
      </w:r>
      <w:r>
        <w:rPr>
          <w:rFonts w:ascii="Times New Roman" w:hAnsi="Times New Roman" w:cs="Times New Roman"/>
          <w:sz w:val="24"/>
          <w:szCs w:val="24"/>
        </w:rPr>
        <w:t>”</w:t>
      </w:r>
      <w:r w:rsidRPr="009233CA">
        <w:rPr>
          <w:rFonts w:ascii="Times New Roman" w:hAnsi="Times New Roman" w:cs="Times New Roman"/>
          <w:sz w:val="24"/>
          <w:szCs w:val="24"/>
        </w:rPr>
        <w:t>.</w:t>
      </w:r>
    </w:p>
    <w:p w14:paraId="02541662" w14:textId="77777777" w:rsidR="009107E4" w:rsidRDefault="009107E4" w:rsidP="0049523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Deste preceito tem a doutrina portuguesa entendido, de forma pacífica, que “os textos oficiais, sejam textos de convenções, de leis, de regulamentos e de relatórios ou de decisões administrativas, judiciais ou de quaisquer órgãos ou autoridades do Estado ou </w:t>
      </w:r>
      <w:r>
        <w:rPr>
          <w:rFonts w:ascii="Times New Roman" w:hAnsi="Times New Roman" w:cs="Times New Roman"/>
          <w:sz w:val="24"/>
          <w:szCs w:val="24"/>
        </w:rPr>
        <w:lastRenderedPageBreak/>
        <w:t>da Administração [Pública] e, bem assim, as traduções oficiais destes não são protegidos por direito de autor”</w:t>
      </w:r>
      <w:r>
        <w:rPr>
          <w:rStyle w:val="Refdenotaderodap"/>
          <w:rFonts w:ascii="Times New Roman" w:hAnsi="Times New Roman" w:cs="Times New Roman"/>
          <w:sz w:val="24"/>
          <w:szCs w:val="24"/>
        </w:rPr>
        <w:footnoteReference w:id="29"/>
      </w:r>
      <w:r>
        <w:rPr>
          <w:rFonts w:ascii="Times New Roman" w:hAnsi="Times New Roman" w:cs="Times New Roman"/>
          <w:sz w:val="24"/>
          <w:szCs w:val="24"/>
        </w:rPr>
        <w:t>.</w:t>
      </w:r>
    </w:p>
    <w:p w14:paraId="6EEB656C" w14:textId="6DFBF0B3" w:rsidR="009107E4" w:rsidRDefault="21F82B1B" w:rsidP="0049523B">
      <w:pPr>
        <w:spacing w:line="360" w:lineRule="auto"/>
        <w:ind w:firstLine="426"/>
        <w:jc w:val="both"/>
        <w:rPr>
          <w:rFonts w:ascii="Times New Roman" w:hAnsi="Times New Roman" w:cs="Times New Roman"/>
          <w:sz w:val="24"/>
          <w:szCs w:val="24"/>
        </w:rPr>
      </w:pPr>
      <w:r w:rsidRPr="21F82B1B">
        <w:rPr>
          <w:rFonts w:ascii="Times New Roman" w:hAnsi="Times New Roman" w:cs="Times New Roman"/>
          <w:sz w:val="24"/>
          <w:szCs w:val="24"/>
        </w:rPr>
        <w:t>Teremos, então, de concluir que não existirão quaisquer direitos de autor quer sobre os textos constantes das bases de dados de atos normativos do INCM, quer sobre os textos de jurisprudência constante das base</w:t>
      </w:r>
      <w:ins w:id="577" w:author="Andreia Barbosa" w:date="2024-03-18T13:21:00Z">
        <w:r w:rsidR="00813FB9">
          <w:rPr>
            <w:rFonts w:ascii="Times New Roman" w:hAnsi="Times New Roman" w:cs="Times New Roman"/>
            <w:sz w:val="24"/>
            <w:szCs w:val="24"/>
          </w:rPr>
          <w:t>s</w:t>
        </w:r>
      </w:ins>
      <w:r w:rsidRPr="21F82B1B">
        <w:rPr>
          <w:rFonts w:ascii="Times New Roman" w:hAnsi="Times New Roman" w:cs="Times New Roman"/>
          <w:sz w:val="24"/>
          <w:szCs w:val="24"/>
        </w:rPr>
        <w:t xml:space="preserve"> de dados da</w:t>
      </w:r>
      <w:r>
        <w:t xml:space="preserve"> </w:t>
      </w:r>
      <w:r w:rsidRPr="21F82B1B">
        <w:rPr>
          <w:rFonts w:ascii="Times New Roman" w:hAnsi="Times New Roman" w:cs="Times New Roman"/>
          <w:sz w:val="24"/>
          <w:szCs w:val="24"/>
        </w:rPr>
        <w:t xml:space="preserve">IGFEJ e/ou do CSM, na medida em que todos se enquadrarão nas categorias referidas na norma citada </w:t>
      </w:r>
      <w:r w:rsidRPr="21F82B1B">
        <w:rPr>
          <w:rFonts w:ascii="Times New Roman" w:hAnsi="Times New Roman" w:cs="Times New Roman"/>
          <w:i/>
          <w:iCs/>
          <w:sz w:val="24"/>
          <w:szCs w:val="24"/>
        </w:rPr>
        <w:t>supra</w:t>
      </w:r>
      <w:r w:rsidRPr="21F82B1B">
        <w:rPr>
          <w:rFonts w:ascii="Times New Roman" w:hAnsi="Times New Roman" w:cs="Times New Roman"/>
          <w:sz w:val="24"/>
          <w:szCs w:val="24"/>
        </w:rPr>
        <w:t>.</w:t>
      </w:r>
    </w:p>
    <w:p w14:paraId="579EC670" w14:textId="77777777" w:rsidR="009107E4" w:rsidRPr="009233CA" w:rsidRDefault="009107E4" w:rsidP="0049523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Acresce que o fim desta aplicação de apoio à produção legislativa não será a reprodução destes dados, mas a sua análise para o desenvolvimento de novos atos legislativos, pelo que também não se colocam nesta circunstância as restrições à reprodução de tais atos sem consentimento, previstas nas alíneas 2 a 4 do citado artigo 7.º do CDADC.</w:t>
      </w:r>
    </w:p>
    <w:p w14:paraId="012F9E51" w14:textId="234C3CEB" w:rsidR="009107E4" w:rsidRDefault="21F82B1B" w:rsidP="0049523B">
      <w:pPr>
        <w:spacing w:line="360" w:lineRule="auto"/>
        <w:ind w:firstLine="426"/>
        <w:jc w:val="both"/>
        <w:rPr>
          <w:rFonts w:ascii="Times New Roman" w:hAnsi="Times New Roman" w:cs="Times New Roman"/>
          <w:sz w:val="24"/>
          <w:szCs w:val="24"/>
        </w:rPr>
      </w:pPr>
      <w:r w:rsidRPr="21F82B1B">
        <w:rPr>
          <w:rFonts w:ascii="Times New Roman" w:hAnsi="Times New Roman" w:cs="Times New Roman"/>
          <w:sz w:val="24"/>
          <w:szCs w:val="24"/>
        </w:rPr>
        <w:t>O mesmo raciocínio seria de aplicar às bases de dados a criar (alíneas c) e d) suprarreferidas). Ainda que assim não fosse, sempre seria a entidade promotora dessa base de dados a detentora dos direitos sobre os mesmos para este fim, nos termos do disposto no artigo 14.º do CDADC, por serem obras produzidas por encomenda ou sob vínculo laboral.</w:t>
      </w:r>
    </w:p>
    <w:p w14:paraId="1AD944EC" w14:textId="69991A01" w:rsidR="009107E4" w:rsidRDefault="009107E4" w:rsidP="0049523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Podemos</w:t>
      </w:r>
      <w:r w:rsidR="003B1BD9">
        <w:rPr>
          <w:rFonts w:ascii="Times New Roman" w:hAnsi="Times New Roman" w:cs="Times New Roman"/>
          <w:sz w:val="24"/>
          <w:szCs w:val="24"/>
        </w:rPr>
        <w:t>,</w:t>
      </w:r>
      <w:r>
        <w:rPr>
          <w:rFonts w:ascii="Times New Roman" w:hAnsi="Times New Roman" w:cs="Times New Roman"/>
          <w:sz w:val="24"/>
          <w:szCs w:val="24"/>
        </w:rPr>
        <w:t xml:space="preserve"> ainda</w:t>
      </w:r>
      <w:r w:rsidR="003B1BD9">
        <w:rPr>
          <w:rFonts w:ascii="Times New Roman" w:hAnsi="Times New Roman" w:cs="Times New Roman"/>
          <w:sz w:val="24"/>
          <w:szCs w:val="24"/>
        </w:rPr>
        <w:t>,</w:t>
      </w:r>
      <w:r>
        <w:rPr>
          <w:rFonts w:ascii="Times New Roman" w:hAnsi="Times New Roman" w:cs="Times New Roman"/>
          <w:sz w:val="24"/>
          <w:szCs w:val="24"/>
        </w:rPr>
        <w:t xml:space="preserve"> colocar a questão de saber se sobre as bases de dados do INCM, IGFEJ e CSM existirá um direito especial do fabricante de bases de dados</w:t>
      </w:r>
      <w:r>
        <w:rPr>
          <w:rStyle w:val="Refdenotaderodap"/>
          <w:rFonts w:ascii="Times New Roman" w:hAnsi="Times New Roman" w:cs="Times New Roman"/>
          <w:sz w:val="24"/>
          <w:szCs w:val="24"/>
        </w:rPr>
        <w:footnoteReference w:id="30"/>
      </w:r>
      <w:r>
        <w:rPr>
          <w:rFonts w:ascii="Times New Roman" w:hAnsi="Times New Roman" w:cs="Times New Roman"/>
          <w:sz w:val="24"/>
          <w:szCs w:val="24"/>
        </w:rPr>
        <w:t xml:space="preserve">, quando estas tenham resultado de um investimento substancial, qualitativa e/ou quantitativamente, nos termos e para os efeitos do disposto no artigo 12.º do </w:t>
      </w:r>
      <w:r w:rsidRPr="00C743BD">
        <w:rPr>
          <w:rFonts w:ascii="Times New Roman" w:hAnsi="Times New Roman" w:cs="Times New Roman"/>
          <w:sz w:val="24"/>
          <w:szCs w:val="24"/>
        </w:rPr>
        <w:t>Decreto-Lei n.º 122/2000</w:t>
      </w:r>
      <w:r>
        <w:rPr>
          <w:rFonts w:ascii="Times New Roman" w:hAnsi="Times New Roman" w:cs="Times New Roman"/>
          <w:sz w:val="24"/>
          <w:szCs w:val="24"/>
        </w:rPr>
        <w:t xml:space="preserve">, </w:t>
      </w:r>
      <w:r w:rsidRPr="00C743BD">
        <w:rPr>
          <w:rFonts w:ascii="Times New Roman" w:hAnsi="Times New Roman" w:cs="Times New Roman"/>
          <w:sz w:val="24"/>
          <w:szCs w:val="24"/>
        </w:rPr>
        <w:t xml:space="preserve">de 4 de </w:t>
      </w:r>
      <w:r>
        <w:rPr>
          <w:rFonts w:ascii="Times New Roman" w:hAnsi="Times New Roman" w:cs="Times New Roman"/>
          <w:sz w:val="24"/>
          <w:szCs w:val="24"/>
        </w:rPr>
        <w:t>j</w:t>
      </w:r>
      <w:r w:rsidRPr="00C743BD">
        <w:rPr>
          <w:rFonts w:ascii="Times New Roman" w:hAnsi="Times New Roman" w:cs="Times New Roman"/>
          <w:sz w:val="24"/>
          <w:szCs w:val="24"/>
        </w:rPr>
        <w:t>ulho</w:t>
      </w:r>
      <w:r>
        <w:rPr>
          <w:rFonts w:ascii="Times New Roman" w:hAnsi="Times New Roman" w:cs="Times New Roman"/>
          <w:sz w:val="24"/>
          <w:szCs w:val="24"/>
        </w:rPr>
        <w:t xml:space="preserve">. </w:t>
      </w:r>
    </w:p>
    <w:p w14:paraId="1C35CDC1" w14:textId="019871B4" w:rsidR="009107E4" w:rsidRDefault="21F82B1B" w:rsidP="0049523B">
      <w:pPr>
        <w:spacing w:line="360" w:lineRule="auto"/>
        <w:ind w:firstLine="426"/>
        <w:jc w:val="both"/>
        <w:rPr>
          <w:rFonts w:ascii="Times New Roman" w:hAnsi="Times New Roman" w:cs="Times New Roman"/>
          <w:sz w:val="24"/>
          <w:szCs w:val="24"/>
        </w:rPr>
      </w:pPr>
      <w:r w:rsidRPr="21F82B1B">
        <w:rPr>
          <w:rFonts w:ascii="Times New Roman" w:hAnsi="Times New Roman" w:cs="Times New Roman"/>
          <w:sz w:val="24"/>
          <w:szCs w:val="24"/>
        </w:rPr>
        <w:t>A resposta não será necessariamente igual para todas elas e requereria uma análise caso a caso, para a qual não temos os dados necessários para uma resposta conclusiva. No entanto, esse exclusivo, a existir, sempre estaria na titularidade do fabricante da base de dados, no caso, as identificadas instituições públicas: INCM, IGFEJ e CSM. Acresce que, também numa perspetiva técnica, haverá todo o interesse na colaboração destas instituições para o acesso eficiente a estas bases de dados.</w:t>
      </w:r>
    </w:p>
    <w:p w14:paraId="5723370C" w14:textId="3A6E5D6D" w:rsidR="009107E4" w:rsidRDefault="009107E4" w:rsidP="0049523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lastRenderedPageBreak/>
        <w:t xml:space="preserve">Em conclusão, entendemos que não existem exclusivos de propriedade intelectual, nomeadamente direitos de autor, sobre os textos constantes destas bases de dados de atos normativos e jurisprudência, que obstem à sua utilização </w:t>
      </w:r>
      <w:r w:rsidR="002E6F07">
        <w:rPr>
          <w:rFonts w:ascii="Times New Roman" w:hAnsi="Times New Roman" w:cs="Times New Roman"/>
          <w:sz w:val="24"/>
          <w:szCs w:val="24"/>
        </w:rPr>
        <w:t>no âmbito d</w:t>
      </w:r>
      <w:r w:rsidR="007D4639">
        <w:rPr>
          <w:rFonts w:ascii="Times New Roman" w:hAnsi="Times New Roman" w:cs="Times New Roman"/>
          <w:sz w:val="24"/>
          <w:szCs w:val="24"/>
        </w:rPr>
        <w:t>o funcionamento de um</w:t>
      </w:r>
      <w:r w:rsidR="001E40DB">
        <w:rPr>
          <w:rFonts w:ascii="Times New Roman" w:hAnsi="Times New Roman" w:cs="Times New Roman"/>
          <w:sz w:val="24"/>
          <w:szCs w:val="24"/>
        </w:rPr>
        <w:t>a</w:t>
      </w:r>
      <w:r w:rsidR="007D4639">
        <w:rPr>
          <w:rFonts w:ascii="Times New Roman" w:hAnsi="Times New Roman" w:cs="Times New Roman"/>
          <w:sz w:val="24"/>
          <w:szCs w:val="24"/>
        </w:rPr>
        <w:t xml:space="preserve"> </w:t>
      </w:r>
      <w:r w:rsidR="001E40DB">
        <w:rPr>
          <w:rFonts w:ascii="Times New Roman" w:hAnsi="Times New Roman" w:cs="Times New Roman"/>
          <w:sz w:val="24"/>
          <w:szCs w:val="24"/>
        </w:rPr>
        <w:t xml:space="preserve">plataforma </w:t>
      </w:r>
      <w:r w:rsidR="007D4639">
        <w:rPr>
          <w:rFonts w:ascii="Times New Roman" w:hAnsi="Times New Roman" w:cs="Times New Roman"/>
          <w:sz w:val="24"/>
          <w:szCs w:val="24"/>
        </w:rPr>
        <w:t>de auxílio à produção legislativa</w:t>
      </w:r>
      <w:r>
        <w:rPr>
          <w:rFonts w:ascii="Times New Roman" w:hAnsi="Times New Roman" w:cs="Times New Roman"/>
          <w:sz w:val="24"/>
          <w:szCs w:val="24"/>
        </w:rPr>
        <w:t xml:space="preserve"> ou que requeiram qualquer tipo de autorização, para além da necessária para o acesso à própria base de dados por parte da instituição titular.</w:t>
      </w:r>
    </w:p>
    <w:p w14:paraId="7D03A5F4" w14:textId="47F3256A" w:rsidR="009107E4" w:rsidRDefault="21F82B1B" w:rsidP="0049523B">
      <w:pPr>
        <w:spacing w:line="360" w:lineRule="auto"/>
        <w:ind w:firstLine="426"/>
        <w:jc w:val="both"/>
        <w:rPr>
          <w:rFonts w:ascii="Times New Roman" w:hAnsi="Times New Roman" w:cs="Times New Roman"/>
          <w:sz w:val="24"/>
          <w:szCs w:val="24"/>
        </w:rPr>
      </w:pPr>
      <w:r w:rsidRPr="21F82B1B">
        <w:rPr>
          <w:rFonts w:ascii="Times New Roman" w:hAnsi="Times New Roman" w:cs="Times New Roman"/>
          <w:sz w:val="24"/>
          <w:szCs w:val="24"/>
        </w:rPr>
        <w:t>Ou seja, considerando que podem existir exclusivos decorrentes do direito especial do fabricante sobre as bases de dados, consideradas no seu conjunto, a entidade promotora desta plataforma sempre deverá obter junto das entidades titulares das mesmas o direito de acesso, não só para cautelar um qualquer litígio futuro, mas também para garantir um acesso com as melhores condições técnicas que garantam o bom desempenho da aplicação a desenvolver.</w:t>
      </w:r>
    </w:p>
    <w:p w14:paraId="10027B07" w14:textId="77777777" w:rsidR="009107E4" w:rsidRDefault="009107E4" w:rsidP="0049523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Uma segunda questão a considerar é a possibilidade de existência de </w:t>
      </w:r>
      <w:r w:rsidRPr="002E6F07">
        <w:rPr>
          <w:rFonts w:ascii="Times New Roman" w:hAnsi="Times New Roman" w:cs="Times New Roman"/>
          <w:i/>
          <w:iCs/>
          <w:sz w:val="24"/>
          <w:szCs w:val="24"/>
        </w:rPr>
        <w:t>dados pessoais</w:t>
      </w:r>
      <w:r>
        <w:rPr>
          <w:rFonts w:ascii="Times New Roman" w:hAnsi="Times New Roman" w:cs="Times New Roman"/>
          <w:sz w:val="24"/>
          <w:szCs w:val="24"/>
        </w:rPr>
        <w:t xml:space="preserve"> nos textos constantes destas bases de dados.</w:t>
      </w:r>
    </w:p>
    <w:p w14:paraId="4A3678E9" w14:textId="140CCEC7" w:rsidR="009107E4" w:rsidRDefault="009107E4" w:rsidP="0049523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 tutela de dados pessoais face ao seu tratamento informático está prevista no artigo 35.º da Constituição da República Portuguesa (CRP) dentro do leque </w:t>
      </w:r>
      <w:r w:rsidR="006B3DEC">
        <w:rPr>
          <w:rFonts w:ascii="Times New Roman" w:hAnsi="Times New Roman" w:cs="Times New Roman"/>
          <w:sz w:val="24"/>
          <w:szCs w:val="24"/>
        </w:rPr>
        <w:t xml:space="preserve">restrito </w:t>
      </w:r>
      <w:r>
        <w:rPr>
          <w:rFonts w:ascii="Times New Roman" w:hAnsi="Times New Roman" w:cs="Times New Roman"/>
          <w:sz w:val="24"/>
          <w:szCs w:val="24"/>
        </w:rPr>
        <w:t>de direitos, liberdades e garantias, beneficiando assim do regime destes, impondo-se a entidades públicas e privadas.</w:t>
      </w:r>
    </w:p>
    <w:p w14:paraId="26C9536B" w14:textId="77777777" w:rsidR="009107E4" w:rsidRDefault="009107E4" w:rsidP="0049523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Nos termos do artigo 4.º do </w:t>
      </w:r>
      <w:r w:rsidRPr="00155EA0">
        <w:rPr>
          <w:rFonts w:ascii="Times New Roman" w:hAnsi="Times New Roman" w:cs="Times New Roman"/>
          <w:sz w:val="24"/>
          <w:szCs w:val="24"/>
        </w:rPr>
        <w:t>R</w:t>
      </w:r>
      <w:r>
        <w:rPr>
          <w:rFonts w:ascii="Times New Roman" w:hAnsi="Times New Roman" w:cs="Times New Roman"/>
          <w:sz w:val="24"/>
          <w:szCs w:val="24"/>
        </w:rPr>
        <w:t>egulamento</w:t>
      </w:r>
      <w:r w:rsidRPr="00155EA0">
        <w:rPr>
          <w:rFonts w:ascii="Times New Roman" w:hAnsi="Times New Roman" w:cs="Times New Roman"/>
          <w:sz w:val="24"/>
          <w:szCs w:val="24"/>
        </w:rPr>
        <w:t xml:space="preserve"> (UE) 2016/679</w:t>
      </w:r>
      <w:r>
        <w:rPr>
          <w:rFonts w:ascii="Times New Roman" w:hAnsi="Times New Roman" w:cs="Times New Roman"/>
          <w:sz w:val="24"/>
          <w:szCs w:val="24"/>
        </w:rPr>
        <w:t xml:space="preserve">, </w:t>
      </w:r>
      <w:r w:rsidRPr="00155EA0">
        <w:rPr>
          <w:rFonts w:ascii="Times New Roman" w:hAnsi="Times New Roman" w:cs="Times New Roman"/>
          <w:sz w:val="24"/>
          <w:szCs w:val="24"/>
        </w:rPr>
        <w:t>de 27 de abril de 2016</w:t>
      </w:r>
      <w:r>
        <w:rPr>
          <w:rFonts w:ascii="Times New Roman" w:hAnsi="Times New Roman" w:cs="Times New Roman"/>
          <w:sz w:val="24"/>
          <w:szCs w:val="24"/>
        </w:rPr>
        <w:t xml:space="preserve">, (RGPD) consideram-se </w:t>
      </w:r>
      <w:r w:rsidRPr="00732AA2">
        <w:rPr>
          <w:rFonts w:ascii="Times New Roman" w:hAnsi="Times New Roman" w:cs="Times New Roman"/>
          <w:sz w:val="24"/>
          <w:szCs w:val="24"/>
        </w:rPr>
        <w:t>«</w:t>
      </w:r>
      <w:r w:rsidRPr="00155EA0">
        <w:rPr>
          <w:rFonts w:ascii="Times New Roman" w:hAnsi="Times New Roman" w:cs="Times New Roman"/>
          <w:sz w:val="24"/>
          <w:szCs w:val="24"/>
        </w:rPr>
        <w:t>Dados pessoais</w:t>
      </w:r>
      <w:r w:rsidRPr="00732AA2">
        <w:rPr>
          <w:rFonts w:ascii="Times New Roman" w:hAnsi="Times New Roman" w:cs="Times New Roman"/>
          <w:sz w:val="24"/>
          <w:szCs w:val="24"/>
        </w:rPr>
        <w:t>»</w:t>
      </w:r>
      <w:r>
        <w:rPr>
          <w:rFonts w:ascii="Times New Roman" w:hAnsi="Times New Roman" w:cs="Times New Roman"/>
          <w:sz w:val="24"/>
          <w:szCs w:val="24"/>
        </w:rPr>
        <w:t xml:space="preserve"> qualquer “</w:t>
      </w:r>
      <w:r w:rsidRPr="00732AA2">
        <w:rPr>
          <w:rFonts w:ascii="Times New Roman" w:hAnsi="Times New Roman" w:cs="Times New Roman"/>
          <w:sz w:val="24"/>
          <w:szCs w:val="24"/>
        </w:rPr>
        <w:t>informação relativa a uma pessoa singular identificada ou identificável («titular dos dados»); é considerada identificável uma pessoa singular que possa ser identificada, direta ou indiretamente, em especial por referência a um identificador, como por exemplo um nome, um número de identificação, dados de localização, identificadores por via eletrónica ou a um ou mais elementos específicos da identidade física, fisiológica, genética, mental, económica, cultural ou social dessa pessoa singular</w:t>
      </w:r>
      <w:r>
        <w:rPr>
          <w:rFonts w:ascii="Times New Roman" w:hAnsi="Times New Roman" w:cs="Times New Roman"/>
          <w:sz w:val="24"/>
          <w:szCs w:val="24"/>
        </w:rPr>
        <w:t xml:space="preserve">”. </w:t>
      </w:r>
    </w:p>
    <w:p w14:paraId="1492025F" w14:textId="6F042D6B" w:rsidR="009107E4" w:rsidRDefault="009107E4" w:rsidP="0049523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Trata-se um conceito extraordinariamente amplo, quer quanto à natureza dos dados abrangidos, quer quanto ao âmbito do sujeito a que estes dizem respeito, visto abranger não apenas os respeitantes a pessoa singular identificada, como também à pessoa singular meramente “identificável”, ainda que indiretamente (entenda-se</w:t>
      </w:r>
      <w:r w:rsidR="00586E91">
        <w:rPr>
          <w:rFonts w:ascii="Times New Roman" w:hAnsi="Times New Roman" w:cs="Times New Roman"/>
          <w:sz w:val="24"/>
          <w:szCs w:val="24"/>
        </w:rPr>
        <w:t>,</w:t>
      </w:r>
      <w:r>
        <w:rPr>
          <w:rFonts w:ascii="Times New Roman" w:hAnsi="Times New Roman" w:cs="Times New Roman"/>
          <w:sz w:val="24"/>
          <w:szCs w:val="24"/>
        </w:rPr>
        <w:t xml:space="preserve"> por conjugação com outros dados publicamente disponíveis).</w:t>
      </w:r>
    </w:p>
    <w:p w14:paraId="4071A977" w14:textId="209D5A4E" w:rsidR="009107E4" w:rsidRDefault="009107E4" w:rsidP="0049523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lastRenderedPageBreak/>
        <w:t>Parece-me pacífico que os textos a incluir nas bases de dados a criar (</w:t>
      </w:r>
      <w:r w:rsidRPr="0080383E">
        <w:rPr>
          <w:rFonts w:ascii="Times New Roman" w:hAnsi="Times New Roman" w:cs="Times New Roman"/>
          <w:sz w:val="24"/>
          <w:szCs w:val="24"/>
        </w:rPr>
        <w:t>alínea</w:t>
      </w:r>
      <w:r w:rsidR="00477A9A">
        <w:rPr>
          <w:rFonts w:ascii="Times New Roman" w:hAnsi="Times New Roman" w:cs="Times New Roman"/>
          <w:sz w:val="24"/>
          <w:szCs w:val="24"/>
        </w:rPr>
        <w:t>s</w:t>
      </w:r>
      <w:r w:rsidRPr="0080383E">
        <w:rPr>
          <w:rFonts w:ascii="Times New Roman" w:hAnsi="Times New Roman" w:cs="Times New Roman"/>
          <w:sz w:val="24"/>
          <w:szCs w:val="24"/>
        </w:rPr>
        <w:t xml:space="preserve"> c</w:t>
      </w:r>
      <w:r w:rsidR="00477A9A">
        <w:rPr>
          <w:rFonts w:ascii="Times New Roman" w:hAnsi="Times New Roman" w:cs="Times New Roman"/>
          <w:sz w:val="24"/>
          <w:szCs w:val="24"/>
        </w:rPr>
        <w:t>)</w:t>
      </w:r>
      <w:r w:rsidRPr="0080383E">
        <w:rPr>
          <w:rFonts w:ascii="Times New Roman" w:hAnsi="Times New Roman" w:cs="Times New Roman"/>
          <w:sz w:val="24"/>
          <w:szCs w:val="24"/>
        </w:rPr>
        <w:t xml:space="preserve"> e d</w:t>
      </w:r>
      <w:r w:rsidR="00477A9A">
        <w:rPr>
          <w:rFonts w:ascii="Times New Roman" w:hAnsi="Times New Roman" w:cs="Times New Roman"/>
          <w:sz w:val="24"/>
          <w:szCs w:val="24"/>
        </w:rPr>
        <w:t>)</w:t>
      </w:r>
      <w:r w:rsidRPr="0080383E">
        <w:rPr>
          <w:rFonts w:ascii="Times New Roman" w:hAnsi="Times New Roman" w:cs="Times New Roman"/>
          <w:sz w:val="24"/>
          <w:szCs w:val="24"/>
        </w:rPr>
        <w:t xml:space="preserve"> suprarreferidas)</w:t>
      </w:r>
      <w:r>
        <w:rPr>
          <w:rFonts w:ascii="Times New Roman" w:hAnsi="Times New Roman" w:cs="Times New Roman"/>
          <w:sz w:val="24"/>
          <w:szCs w:val="24"/>
        </w:rPr>
        <w:t>, não se referi</w:t>
      </w:r>
      <w:r w:rsidR="00477A9A">
        <w:rPr>
          <w:rFonts w:ascii="Times New Roman" w:hAnsi="Times New Roman" w:cs="Times New Roman"/>
          <w:sz w:val="24"/>
          <w:szCs w:val="24"/>
        </w:rPr>
        <w:t>n</w:t>
      </w:r>
      <w:r>
        <w:rPr>
          <w:rFonts w:ascii="Times New Roman" w:hAnsi="Times New Roman" w:cs="Times New Roman"/>
          <w:sz w:val="24"/>
          <w:szCs w:val="24"/>
        </w:rPr>
        <w:t>do a pessoas singulares, identificadas ou identificáveis, não conterão dados pessoais.</w:t>
      </w:r>
    </w:p>
    <w:p w14:paraId="637F017C" w14:textId="77777777" w:rsidR="009107E4" w:rsidRDefault="009107E4" w:rsidP="0049523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Os mesmo não se poderá dizer dos textos incluídos nas bases de dados do INCM e do IGFEJ e CSM.</w:t>
      </w:r>
    </w:p>
    <w:p w14:paraId="1A68E849" w14:textId="0DC26917" w:rsidR="009107E4" w:rsidRDefault="009107E4" w:rsidP="0049523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Quer os atos publicados em Diário da República (não os diplomas legais, mas despachos de nomeações ou outros similares), quer as decisões judiciais publicadas no IGFEJ e/ou no CSM, poderão conter dados pessoais</w:t>
      </w:r>
      <w:r w:rsidR="007B15FE">
        <w:rPr>
          <w:rFonts w:ascii="Times New Roman" w:hAnsi="Times New Roman" w:cs="Times New Roman"/>
          <w:sz w:val="24"/>
          <w:szCs w:val="24"/>
        </w:rPr>
        <w:t>, d</w:t>
      </w:r>
      <w:r>
        <w:rPr>
          <w:rFonts w:ascii="Times New Roman" w:hAnsi="Times New Roman" w:cs="Times New Roman"/>
          <w:sz w:val="24"/>
          <w:szCs w:val="24"/>
        </w:rPr>
        <w:t xml:space="preserve">esde logo, </w:t>
      </w:r>
      <w:r w:rsidR="007B15FE">
        <w:rPr>
          <w:rFonts w:ascii="Times New Roman" w:hAnsi="Times New Roman" w:cs="Times New Roman"/>
          <w:sz w:val="24"/>
          <w:szCs w:val="24"/>
        </w:rPr>
        <w:t xml:space="preserve">relativos às </w:t>
      </w:r>
      <w:r>
        <w:rPr>
          <w:rFonts w:ascii="Times New Roman" w:hAnsi="Times New Roman" w:cs="Times New Roman"/>
          <w:sz w:val="24"/>
          <w:szCs w:val="24"/>
        </w:rPr>
        <w:t>pessoas que nesses atos sejam visad</w:t>
      </w:r>
      <w:r w:rsidR="007B15FE">
        <w:rPr>
          <w:rFonts w:ascii="Times New Roman" w:hAnsi="Times New Roman" w:cs="Times New Roman"/>
          <w:sz w:val="24"/>
          <w:szCs w:val="24"/>
        </w:rPr>
        <w:t>a</w:t>
      </w:r>
      <w:r>
        <w:rPr>
          <w:rFonts w:ascii="Times New Roman" w:hAnsi="Times New Roman" w:cs="Times New Roman"/>
          <w:sz w:val="24"/>
          <w:szCs w:val="24"/>
        </w:rPr>
        <w:t>s ou interessad</w:t>
      </w:r>
      <w:r w:rsidR="007B15FE">
        <w:rPr>
          <w:rFonts w:ascii="Times New Roman" w:hAnsi="Times New Roman" w:cs="Times New Roman"/>
          <w:sz w:val="24"/>
          <w:szCs w:val="24"/>
        </w:rPr>
        <w:t>a</w:t>
      </w:r>
      <w:r>
        <w:rPr>
          <w:rFonts w:ascii="Times New Roman" w:hAnsi="Times New Roman" w:cs="Times New Roman"/>
          <w:sz w:val="24"/>
          <w:szCs w:val="24"/>
        </w:rPr>
        <w:t xml:space="preserve">s e que, por essa via, sejam neles identificados ou identificáveis. </w:t>
      </w:r>
    </w:p>
    <w:p w14:paraId="45A4041F" w14:textId="58F3CC28" w:rsidR="009107E4" w:rsidRDefault="21F82B1B" w:rsidP="0049523B">
      <w:pPr>
        <w:spacing w:line="360" w:lineRule="auto"/>
        <w:ind w:firstLine="426"/>
        <w:jc w:val="both"/>
        <w:rPr>
          <w:rFonts w:ascii="Times New Roman" w:hAnsi="Times New Roman" w:cs="Times New Roman"/>
          <w:sz w:val="24"/>
          <w:szCs w:val="24"/>
        </w:rPr>
      </w:pPr>
      <w:r w:rsidRPr="21F82B1B">
        <w:rPr>
          <w:rFonts w:ascii="Times New Roman" w:hAnsi="Times New Roman" w:cs="Times New Roman"/>
          <w:sz w:val="24"/>
          <w:szCs w:val="24"/>
        </w:rPr>
        <w:t>No caso de bases de dados de jurisprudência (do IGFEJ ou CSM), os textos nelas disponibilizados publicamente deverão já cumprir a legislação de proteção de dados pessoais, nomeadamente através da anonimização dos dados pessoais que não possam ser publicamente disponibilizados. Em princípio, os textos constantes das bases de dados de jurisprudência do IGFEJ e CSM são públicos e já cumprirão as regras de proteção de dados, ou seja, os dados pessoais destas constantes já terão sido removidos ou a sua divulgação será legalmente admissível.</w:t>
      </w:r>
    </w:p>
    <w:p w14:paraId="4B964BE2" w14:textId="65A5CEC5" w:rsidR="009107E4" w:rsidRDefault="008A5745" w:rsidP="0049523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Por outro lado</w:t>
      </w:r>
      <w:r w:rsidR="009107E4">
        <w:rPr>
          <w:rFonts w:ascii="Times New Roman" w:hAnsi="Times New Roman" w:cs="Times New Roman"/>
          <w:sz w:val="24"/>
          <w:szCs w:val="24"/>
        </w:rPr>
        <w:t>, a plataforma a desenvolver limitar</w:t>
      </w:r>
      <w:r>
        <w:rPr>
          <w:rFonts w:ascii="Times New Roman" w:hAnsi="Times New Roman" w:cs="Times New Roman"/>
          <w:sz w:val="24"/>
          <w:szCs w:val="24"/>
        </w:rPr>
        <w:t>-se-</w:t>
      </w:r>
      <w:r w:rsidR="009107E4">
        <w:rPr>
          <w:rFonts w:ascii="Times New Roman" w:hAnsi="Times New Roman" w:cs="Times New Roman"/>
          <w:sz w:val="24"/>
          <w:szCs w:val="24"/>
        </w:rPr>
        <w:t>á a consultar esses dados para efeitos de auxílio à produção legislativa</w:t>
      </w:r>
      <w:r w:rsidR="00FF7F04">
        <w:rPr>
          <w:rFonts w:ascii="Times New Roman" w:hAnsi="Times New Roman" w:cs="Times New Roman"/>
          <w:sz w:val="24"/>
          <w:szCs w:val="24"/>
        </w:rPr>
        <w:t xml:space="preserve"> e </w:t>
      </w:r>
      <w:r w:rsidR="009107E4">
        <w:rPr>
          <w:rFonts w:ascii="Times New Roman" w:hAnsi="Times New Roman" w:cs="Times New Roman"/>
          <w:sz w:val="24"/>
          <w:szCs w:val="24"/>
        </w:rPr>
        <w:t>não os irá reproduzir, publicar ou comunicar a terceiros.</w:t>
      </w:r>
      <w:r w:rsidR="00E878C4">
        <w:rPr>
          <w:rFonts w:ascii="Times New Roman" w:hAnsi="Times New Roman" w:cs="Times New Roman"/>
          <w:sz w:val="24"/>
          <w:szCs w:val="24"/>
        </w:rPr>
        <w:t xml:space="preserve"> </w:t>
      </w:r>
      <w:r w:rsidR="009107E4">
        <w:rPr>
          <w:rFonts w:ascii="Times New Roman" w:hAnsi="Times New Roman" w:cs="Times New Roman"/>
          <w:sz w:val="24"/>
          <w:szCs w:val="24"/>
        </w:rPr>
        <w:t>De facto, coloca-se</w:t>
      </w:r>
      <w:r w:rsidR="00E878C4">
        <w:rPr>
          <w:rFonts w:ascii="Times New Roman" w:hAnsi="Times New Roman" w:cs="Times New Roman"/>
          <w:sz w:val="24"/>
          <w:szCs w:val="24"/>
        </w:rPr>
        <w:t>,</w:t>
      </w:r>
      <w:r w:rsidR="009107E4">
        <w:rPr>
          <w:rFonts w:ascii="Times New Roman" w:hAnsi="Times New Roman" w:cs="Times New Roman"/>
          <w:sz w:val="24"/>
          <w:szCs w:val="24"/>
        </w:rPr>
        <w:t xml:space="preserve"> neste caso</w:t>
      </w:r>
      <w:r w:rsidR="00E878C4">
        <w:rPr>
          <w:rFonts w:ascii="Times New Roman" w:hAnsi="Times New Roman" w:cs="Times New Roman"/>
          <w:sz w:val="24"/>
          <w:szCs w:val="24"/>
        </w:rPr>
        <w:t>,</w:t>
      </w:r>
      <w:r w:rsidR="009107E4">
        <w:rPr>
          <w:rFonts w:ascii="Times New Roman" w:hAnsi="Times New Roman" w:cs="Times New Roman"/>
          <w:sz w:val="24"/>
          <w:szCs w:val="24"/>
        </w:rPr>
        <w:t xml:space="preserve"> apenas a questão do acesso do sistema a esses dados e não a sua gravação ou reprodução, na medida em que</w:t>
      </w:r>
      <w:r w:rsidR="00FF7F04">
        <w:rPr>
          <w:rFonts w:ascii="Times New Roman" w:hAnsi="Times New Roman" w:cs="Times New Roman"/>
          <w:sz w:val="24"/>
          <w:szCs w:val="24"/>
        </w:rPr>
        <w:t>,</w:t>
      </w:r>
      <w:r w:rsidR="009107E4">
        <w:rPr>
          <w:rFonts w:ascii="Times New Roman" w:hAnsi="Times New Roman" w:cs="Times New Roman"/>
          <w:sz w:val="24"/>
          <w:szCs w:val="24"/>
        </w:rPr>
        <w:t xml:space="preserve"> para a produção de atos legislativos, por natureza gerais e abstratos, dificilmente será necessário a reprodução de dados pessoais (relativos a pessoas identificadas ou identificáveis).</w:t>
      </w:r>
    </w:p>
    <w:p w14:paraId="2CCA77B3" w14:textId="2F3F94F3" w:rsidR="009107E4" w:rsidRDefault="009107E4" w:rsidP="0049523B">
      <w:pPr>
        <w:spacing w:line="360" w:lineRule="auto"/>
        <w:ind w:firstLine="426"/>
        <w:jc w:val="both"/>
        <w:rPr>
          <w:rFonts w:ascii="Times New Roman" w:hAnsi="Times New Roman" w:cs="Times New Roman"/>
          <w:sz w:val="24"/>
          <w:szCs w:val="24"/>
        </w:rPr>
      </w:pPr>
      <w:r w:rsidRPr="00AD2BE2">
        <w:rPr>
          <w:rFonts w:ascii="Times New Roman" w:hAnsi="Times New Roman" w:cs="Times New Roman"/>
          <w:sz w:val="24"/>
          <w:szCs w:val="24"/>
        </w:rPr>
        <w:t>Questão diferente coloca-se r</w:t>
      </w:r>
      <w:r>
        <w:rPr>
          <w:rFonts w:ascii="Times New Roman" w:hAnsi="Times New Roman" w:cs="Times New Roman"/>
          <w:sz w:val="24"/>
          <w:szCs w:val="24"/>
        </w:rPr>
        <w:t>elativamente aos atos publicados em Diário da República, nas bases de dados do INCM. Neste caso teremos muitas vezes dados pessoais, relativos a pessoas singulares identificadas, que são publicados por imposição legal (por exemplo, um despacho de nomeação de determinado funcionário de entidade pública que est</w:t>
      </w:r>
      <w:r w:rsidR="007C0A78">
        <w:rPr>
          <w:rFonts w:ascii="Times New Roman" w:hAnsi="Times New Roman" w:cs="Times New Roman"/>
          <w:sz w:val="24"/>
          <w:szCs w:val="24"/>
        </w:rPr>
        <w:t>á</w:t>
      </w:r>
      <w:r>
        <w:rPr>
          <w:rFonts w:ascii="Times New Roman" w:hAnsi="Times New Roman" w:cs="Times New Roman"/>
          <w:sz w:val="24"/>
          <w:szCs w:val="24"/>
        </w:rPr>
        <w:t xml:space="preserve"> sujeito </w:t>
      </w:r>
      <w:r w:rsidR="007C0A78">
        <w:rPr>
          <w:rFonts w:ascii="Times New Roman" w:hAnsi="Times New Roman" w:cs="Times New Roman"/>
          <w:sz w:val="24"/>
          <w:szCs w:val="24"/>
        </w:rPr>
        <w:t xml:space="preserve">a </w:t>
      </w:r>
      <w:r>
        <w:rPr>
          <w:rFonts w:ascii="Times New Roman" w:hAnsi="Times New Roman" w:cs="Times New Roman"/>
          <w:sz w:val="24"/>
          <w:szCs w:val="24"/>
        </w:rPr>
        <w:t>publicação oficial).</w:t>
      </w:r>
      <w:r w:rsidR="007C0A78">
        <w:rPr>
          <w:rFonts w:ascii="Times New Roman" w:hAnsi="Times New Roman" w:cs="Times New Roman"/>
          <w:sz w:val="24"/>
          <w:szCs w:val="24"/>
        </w:rPr>
        <w:t xml:space="preserve"> </w:t>
      </w:r>
      <w:r w:rsidR="00D46914">
        <w:rPr>
          <w:rFonts w:ascii="Times New Roman" w:hAnsi="Times New Roman" w:cs="Times New Roman"/>
          <w:sz w:val="24"/>
          <w:szCs w:val="24"/>
        </w:rPr>
        <w:t>E</w:t>
      </w:r>
      <w:r w:rsidRPr="0058340A">
        <w:rPr>
          <w:rFonts w:ascii="Times New Roman" w:hAnsi="Times New Roman" w:cs="Times New Roman"/>
          <w:sz w:val="24"/>
          <w:szCs w:val="24"/>
        </w:rPr>
        <w:t xml:space="preserve">stamos </w:t>
      </w:r>
      <w:r w:rsidR="00D46914">
        <w:rPr>
          <w:rFonts w:ascii="Times New Roman" w:hAnsi="Times New Roman" w:cs="Times New Roman"/>
          <w:sz w:val="24"/>
          <w:szCs w:val="24"/>
        </w:rPr>
        <w:t>perante a</w:t>
      </w:r>
      <w:r w:rsidRPr="0058340A">
        <w:rPr>
          <w:rFonts w:ascii="Times New Roman" w:hAnsi="Times New Roman" w:cs="Times New Roman"/>
          <w:sz w:val="24"/>
          <w:szCs w:val="24"/>
        </w:rPr>
        <w:t xml:space="preserve"> c</w:t>
      </w:r>
      <w:r>
        <w:rPr>
          <w:rFonts w:ascii="Times New Roman" w:hAnsi="Times New Roman" w:cs="Times New Roman"/>
          <w:sz w:val="24"/>
          <w:szCs w:val="24"/>
        </w:rPr>
        <w:t xml:space="preserve">ircunstância </w:t>
      </w:r>
      <w:r w:rsidR="00D46914">
        <w:rPr>
          <w:rFonts w:ascii="Times New Roman" w:hAnsi="Times New Roman" w:cs="Times New Roman"/>
          <w:sz w:val="24"/>
          <w:szCs w:val="24"/>
        </w:rPr>
        <w:t>de</w:t>
      </w:r>
      <w:r>
        <w:rPr>
          <w:rFonts w:ascii="Times New Roman" w:hAnsi="Times New Roman" w:cs="Times New Roman"/>
          <w:sz w:val="24"/>
          <w:szCs w:val="24"/>
        </w:rPr>
        <w:t xml:space="preserve"> tais dados pessoa</w:t>
      </w:r>
      <w:r w:rsidR="00F63447">
        <w:rPr>
          <w:rFonts w:ascii="Times New Roman" w:hAnsi="Times New Roman" w:cs="Times New Roman"/>
          <w:sz w:val="24"/>
          <w:szCs w:val="24"/>
        </w:rPr>
        <w:t>i</w:t>
      </w:r>
      <w:r>
        <w:rPr>
          <w:rFonts w:ascii="Times New Roman" w:hAnsi="Times New Roman" w:cs="Times New Roman"/>
          <w:sz w:val="24"/>
          <w:szCs w:val="24"/>
        </w:rPr>
        <w:t>s s</w:t>
      </w:r>
      <w:r w:rsidR="00F63447">
        <w:rPr>
          <w:rFonts w:ascii="Times New Roman" w:hAnsi="Times New Roman" w:cs="Times New Roman"/>
          <w:sz w:val="24"/>
          <w:szCs w:val="24"/>
        </w:rPr>
        <w:t>erem</w:t>
      </w:r>
      <w:r>
        <w:rPr>
          <w:rFonts w:ascii="Times New Roman" w:hAnsi="Times New Roman" w:cs="Times New Roman"/>
          <w:sz w:val="24"/>
          <w:szCs w:val="24"/>
        </w:rPr>
        <w:t xml:space="preserve"> tornados públicos para cumprimento de uma obrigação legal</w:t>
      </w:r>
      <w:r w:rsidR="00F63447">
        <w:rPr>
          <w:rFonts w:ascii="Times New Roman" w:hAnsi="Times New Roman" w:cs="Times New Roman"/>
          <w:sz w:val="24"/>
          <w:szCs w:val="24"/>
        </w:rPr>
        <w:t>,</w:t>
      </w:r>
      <w:r>
        <w:rPr>
          <w:rFonts w:ascii="Times New Roman" w:hAnsi="Times New Roman" w:cs="Times New Roman"/>
          <w:sz w:val="24"/>
          <w:szCs w:val="24"/>
        </w:rPr>
        <w:t xml:space="preserve"> </w:t>
      </w:r>
      <w:r w:rsidR="00F63447">
        <w:rPr>
          <w:rFonts w:ascii="Times New Roman" w:hAnsi="Times New Roman" w:cs="Times New Roman"/>
          <w:sz w:val="24"/>
          <w:szCs w:val="24"/>
        </w:rPr>
        <w:t>pelo que</w:t>
      </w:r>
      <w:r>
        <w:rPr>
          <w:rFonts w:ascii="Times New Roman" w:hAnsi="Times New Roman" w:cs="Times New Roman"/>
          <w:sz w:val="24"/>
          <w:szCs w:val="24"/>
        </w:rPr>
        <w:t xml:space="preserve"> a sua publicidade no âmbito do Diário da República é licita, o que não significa que seja lícito o seu tratamento para outros fins.</w:t>
      </w:r>
    </w:p>
    <w:p w14:paraId="6E5EDBF3" w14:textId="77777777" w:rsidR="009107E4" w:rsidRDefault="009107E4" w:rsidP="0049523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lastRenderedPageBreak/>
        <w:t>Ainda assim, p</w:t>
      </w:r>
      <w:r w:rsidRPr="00B22E50">
        <w:rPr>
          <w:rFonts w:ascii="Times New Roman" w:hAnsi="Times New Roman" w:cs="Times New Roman"/>
          <w:sz w:val="24"/>
          <w:szCs w:val="24"/>
        </w:rPr>
        <w:t xml:space="preserve">artindo do pressuposto que a plataforma a desenvolver irá limitar-se </w:t>
      </w:r>
      <w:r>
        <w:rPr>
          <w:rFonts w:ascii="Times New Roman" w:hAnsi="Times New Roman" w:cs="Times New Roman"/>
          <w:sz w:val="24"/>
          <w:szCs w:val="24"/>
        </w:rPr>
        <w:t>a</w:t>
      </w:r>
      <w:r w:rsidRPr="00B22E50">
        <w:rPr>
          <w:rFonts w:ascii="Times New Roman" w:hAnsi="Times New Roman" w:cs="Times New Roman"/>
          <w:sz w:val="24"/>
          <w:szCs w:val="24"/>
        </w:rPr>
        <w:t xml:space="preserve"> ser um instrumento auxiliar no processo de análise e redação das propostas de diplomas legais, não ve</w:t>
      </w:r>
      <w:r>
        <w:rPr>
          <w:rFonts w:ascii="Times New Roman" w:hAnsi="Times New Roman" w:cs="Times New Roman"/>
          <w:sz w:val="24"/>
          <w:szCs w:val="24"/>
        </w:rPr>
        <w:t>mos</w:t>
      </w:r>
      <w:r w:rsidRPr="00B22E50">
        <w:rPr>
          <w:rFonts w:ascii="Times New Roman" w:hAnsi="Times New Roman" w:cs="Times New Roman"/>
          <w:sz w:val="24"/>
          <w:szCs w:val="24"/>
        </w:rPr>
        <w:t xml:space="preserve"> obstáculos éticos ou </w:t>
      </w:r>
      <w:r>
        <w:rPr>
          <w:rFonts w:ascii="Times New Roman" w:hAnsi="Times New Roman" w:cs="Times New Roman"/>
          <w:sz w:val="24"/>
          <w:szCs w:val="24"/>
        </w:rPr>
        <w:t>legais</w:t>
      </w:r>
      <w:r w:rsidRPr="00B22E50">
        <w:rPr>
          <w:rFonts w:ascii="Times New Roman" w:hAnsi="Times New Roman" w:cs="Times New Roman"/>
          <w:sz w:val="24"/>
          <w:szCs w:val="24"/>
        </w:rPr>
        <w:t xml:space="preserve"> </w:t>
      </w:r>
      <w:r>
        <w:rPr>
          <w:rFonts w:ascii="Times New Roman" w:hAnsi="Times New Roman" w:cs="Times New Roman"/>
          <w:sz w:val="24"/>
          <w:szCs w:val="24"/>
        </w:rPr>
        <w:t>ao acesso a estes dados</w:t>
      </w:r>
      <w:r w:rsidRPr="00B22E50">
        <w:rPr>
          <w:rFonts w:ascii="Times New Roman" w:hAnsi="Times New Roman" w:cs="Times New Roman"/>
          <w:sz w:val="24"/>
          <w:szCs w:val="24"/>
        </w:rPr>
        <w:t xml:space="preserve">. </w:t>
      </w:r>
    </w:p>
    <w:p w14:paraId="4828F5E2" w14:textId="77777777" w:rsidR="009107E4" w:rsidRDefault="009107E4" w:rsidP="0049523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Reiteramos que esta aplicação, com o recurso a tecnologias de inteligência artificial, vai limitar-se a consultar esses dados para efeitos de auxílio à produção legislativa, não os irá reproduzir, publicar ou comunicar a terceiros. Tanto mais que, como já </w:t>
      </w:r>
      <w:r w:rsidRPr="00346B74">
        <w:rPr>
          <w:rFonts w:ascii="Times New Roman" w:hAnsi="Times New Roman" w:cs="Times New Roman"/>
          <w:i/>
          <w:iCs/>
          <w:sz w:val="24"/>
          <w:szCs w:val="24"/>
        </w:rPr>
        <w:t>supra</w:t>
      </w:r>
      <w:r>
        <w:rPr>
          <w:rFonts w:ascii="Times New Roman" w:hAnsi="Times New Roman" w:cs="Times New Roman"/>
          <w:sz w:val="24"/>
          <w:szCs w:val="24"/>
        </w:rPr>
        <w:t xml:space="preserve"> dissemos, para </w:t>
      </w:r>
      <w:r w:rsidRPr="0033266D">
        <w:rPr>
          <w:rFonts w:ascii="Times New Roman" w:hAnsi="Times New Roman" w:cs="Times New Roman"/>
          <w:sz w:val="24"/>
          <w:szCs w:val="24"/>
        </w:rPr>
        <w:t xml:space="preserve">a produção de atos </w:t>
      </w:r>
      <w:r>
        <w:rPr>
          <w:rFonts w:ascii="Times New Roman" w:hAnsi="Times New Roman" w:cs="Times New Roman"/>
          <w:sz w:val="24"/>
          <w:szCs w:val="24"/>
        </w:rPr>
        <w:t>normativos</w:t>
      </w:r>
      <w:r w:rsidRPr="0033266D">
        <w:rPr>
          <w:rFonts w:ascii="Times New Roman" w:hAnsi="Times New Roman" w:cs="Times New Roman"/>
          <w:sz w:val="24"/>
          <w:szCs w:val="24"/>
        </w:rPr>
        <w:t>, por natureza gerais e abstratos, dificilmente será necessário a reprodução de dados pessoais (relativos a pessoas identificadas ou identificáveis).</w:t>
      </w:r>
      <w:r>
        <w:rPr>
          <w:rFonts w:ascii="Times New Roman" w:hAnsi="Times New Roman" w:cs="Times New Roman"/>
          <w:sz w:val="24"/>
          <w:szCs w:val="24"/>
        </w:rPr>
        <w:t xml:space="preserve"> As propostas de atos normativos a produzir por esta aplicação deverão ser, nos termos das melhores práticas legislativas, aplicáveis a um conjunto de situações gerais e abstratas e, portanto, sem informações ou disposições que possam ser associáveis a pessoa identificada ou identificável.</w:t>
      </w:r>
    </w:p>
    <w:p w14:paraId="1BFA48C0" w14:textId="1743777F" w:rsidR="0058614C" w:rsidRDefault="009107E4" w:rsidP="0049523B">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Em conclusão, entendemos que nas circunstâncias </w:t>
      </w:r>
      <w:r w:rsidRPr="00E926C5">
        <w:rPr>
          <w:rFonts w:ascii="Times New Roman" w:hAnsi="Times New Roman" w:cs="Times New Roman"/>
          <w:i/>
          <w:iCs/>
          <w:sz w:val="24"/>
          <w:szCs w:val="24"/>
        </w:rPr>
        <w:t>supra</w:t>
      </w:r>
      <w:r>
        <w:rPr>
          <w:rFonts w:ascii="Times New Roman" w:hAnsi="Times New Roman" w:cs="Times New Roman"/>
          <w:sz w:val="24"/>
          <w:szCs w:val="24"/>
        </w:rPr>
        <w:t xml:space="preserve"> descritas, a conceção e funcionamento de uma plataforma de auxílio à produção legislativa, com acesso às bases de dados oficiais de legislação e jurisprudência, nos termos </w:t>
      </w:r>
      <w:r w:rsidRPr="00A42712">
        <w:rPr>
          <w:rFonts w:ascii="Times New Roman" w:hAnsi="Times New Roman" w:cs="Times New Roman"/>
          <w:i/>
          <w:iCs/>
          <w:sz w:val="24"/>
          <w:szCs w:val="24"/>
        </w:rPr>
        <w:t>supra</w:t>
      </w:r>
      <w:r>
        <w:rPr>
          <w:rFonts w:ascii="Times New Roman" w:hAnsi="Times New Roman" w:cs="Times New Roman"/>
          <w:sz w:val="24"/>
          <w:szCs w:val="24"/>
        </w:rPr>
        <w:t xml:space="preserve"> descrito</w:t>
      </w:r>
      <w:r w:rsidR="00A42712">
        <w:rPr>
          <w:rFonts w:ascii="Times New Roman" w:hAnsi="Times New Roman" w:cs="Times New Roman"/>
          <w:sz w:val="24"/>
          <w:szCs w:val="24"/>
        </w:rPr>
        <w:t>s</w:t>
      </w:r>
      <w:r>
        <w:rPr>
          <w:rFonts w:ascii="Times New Roman" w:hAnsi="Times New Roman" w:cs="Times New Roman"/>
          <w:sz w:val="24"/>
          <w:szCs w:val="24"/>
        </w:rPr>
        <w:t>, não colide com as garantias constitucionais e legais sobre o tratamento informatizado de dados pessoais.</w:t>
      </w:r>
      <w:r w:rsidR="0058614C">
        <w:rPr>
          <w:rFonts w:ascii="Times New Roman" w:hAnsi="Times New Roman" w:cs="Times New Roman"/>
          <w:sz w:val="24"/>
          <w:szCs w:val="24"/>
        </w:rPr>
        <w:br w:type="page"/>
      </w:r>
    </w:p>
    <w:p w14:paraId="713E2C7F" w14:textId="03E09D6B" w:rsidR="009716D5" w:rsidRPr="001C30BC" w:rsidRDefault="009716D5" w:rsidP="00CF65D3">
      <w:pPr>
        <w:pStyle w:val="Ttulo1"/>
        <w:jc w:val="center"/>
        <w:rPr>
          <w:rFonts w:ascii="Times New Roman" w:hAnsi="Times New Roman" w:cs="Times New Roman"/>
          <w:b/>
          <w:bCs/>
          <w:color w:val="auto"/>
          <w:sz w:val="28"/>
          <w:szCs w:val="28"/>
        </w:rPr>
      </w:pPr>
      <w:bookmarkStart w:id="578" w:name="_Toc161923699"/>
      <w:r w:rsidRPr="001C30BC">
        <w:rPr>
          <w:rFonts w:ascii="Times New Roman" w:hAnsi="Times New Roman" w:cs="Times New Roman"/>
          <w:b/>
          <w:bCs/>
          <w:color w:val="auto"/>
          <w:sz w:val="28"/>
          <w:szCs w:val="28"/>
        </w:rPr>
        <w:lastRenderedPageBreak/>
        <w:t>Parte II - O Estado da Arte dos sistemas de apoio à produção legislativa na União Europeia e na América Latina</w:t>
      </w:r>
      <w:bookmarkEnd w:id="578"/>
    </w:p>
    <w:p w14:paraId="05E6B169" w14:textId="77777777" w:rsidR="00C3669C" w:rsidRDefault="00C3669C" w:rsidP="00C3669C">
      <w:pPr>
        <w:pStyle w:val="Default"/>
        <w:spacing w:line="360" w:lineRule="auto"/>
        <w:jc w:val="both"/>
        <w:rPr>
          <w:rFonts w:ascii="Times New Roman" w:hAnsi="Times New Roman" w:cs="Times New Roman"/>
          <w:b/>
          <w:bCs/>
        </w:rPr>
      </w:pPr>
    </w:p>
    <w:p w14:paraId="4BCA7B9F" w14:textId="77777777" w:rsidR="001C30BC" w:rsidRDefault="001C30BC" w:rsidP="00C3669C">
      <w:pPr>
        <w:pStyle w:val="Default"/>
        <w:spacing w:line="360" w:lineRule="auto"/>
        <w:jc w:val="both"/>
        <w:rPr>
          <w:rFonts w:ascii="Times New Roman" w:hAnsi="Times New Roman" w:cs="Times New Roman"/>
          <w:b/>
          <w:bCs/>
        </w:rPr>
      </w:pPr>
    </w:p>
    <w:p w14:paraId="28731155" w14:textId="77777777" w:rsidR="004A2F4E" w:rsidRDefault="00C3669C" w:rsidP="004A2F4E">
      <w:pPr>
        <w:pStyle w:val="Ttulo1"/>
        <w:numPr>
          <w:ilvl w:val="0"/>
          <w:numId w:val="21"/>
        </w:numPr>
        <w:spacing w:after="240"/>
        <w:jc w:val="both"/>
        <w:rPr>
          <w:rFonts w:ascii="Times New Roman" w:hAnsi="Times New Roman" w:cs="Times New Roman"/>
          <w:b/>
          <w:bCs/>
          <w:color w:val="auto"/>
          <w:sz w:val="24"/>
          <w:szCs w:val="24"/>
        </w:rPr>
      </w:pPr>
      <w:bookmarkStart w:id="579" w:name="_Toc161923700"/>
      <w:r w:rsidRPr="00AC075A">
        <w:rPr>
          <w:rFonts w:ascii="Times New Roman" w:hAnsi="Times New Roman" w:cs="Times New Roman"/>
          <w:b/>
          <w:bCs/>
          <w:color w:val="auto"/>
          <w:sz w:val="24"/>
          <w:szCs w:val="24"/>
        </w:rPr>
        <w:t>Identificação e caracterização dos sistemas automatizados, desenvolvidos e em desenvolvimento, de apoio à conceção, elaboração e redação de legislação nos países da União Europeia (UE) e da América Latina</w:t>
      </w:r>
      <w:bookmarkEnd w:id="579"/>
    </w:p>
    <w:p w14:paraId="2568F1B6" w14:textId="77A847EC" w:rsidR="00F11BEA" w:rsidRPr="008D2906" w:rsidRDefault="008D2906" w:rsidP="008D2906">
      <w:pPr>
        <w:pStyle w:val="Ttulo2"/>
        <w:numPr>
          <w:ilvl w:val="1"/>
          <w:numId w:val="6"/>
        </w:numPr>
        <w:jc w:val="both"/>
        <w:rPr>
          <w:rFonts w:ascii="Times New Roman" w:hAnsi="Times New Roman" w:cs="Times New Roman"/>
          <w:b/>
          <w:bCs/>
          <w:i/>
          <w:iCs/>
          <w:color w:val="auto"/>
          <w:sz w:val="24"/>
          <w:szCs w:val="24"/>
        </w:rPr>
      </w:pPr>
      <w:r w:rsidRPr="008D2906">
        <w:rPr>
          <w:rFonts w:ascii="Times New Roman" w:hAnsi="Times New Roman" w:cs="Times New Roman"/>
          <w:b/>
          <w:bCs/>
          <w:i/>
          <w:iCs/>
          <w:color w:val="auto"/>
          <w:sz w:val="24"/>
          <w:szCs w:val="24"/>
        </w:rPr>
        <w:t xml:space="preserve"> </w:t>
      </w:r>
      <w:bookmarkStart w:id="580" w:name="_Toc161923701"/>
      <w:r w:rsidR="00F11BEA" w:rsidRPr="008D2906">
        <w:rPr>
          <w:rFonts w:ascii="Times New Roman" w:hAnsi="Times New Roman" w:cs="Times New Roman"/>
          <w:b/>
          <w:bCs/>
          <w:i/>
          <w:iCs/>
          <w:color w:val="auto"/>
          <w:sz w:val="24"/>
          <w:szCs w:val="24"/>
        </w:rPr>
        <w:t>Sistemas desenvolvidos e em dese</w:t>
      </w:r>
      <w:r w:rsidR="00CF2CA9" w:rsidRPr="008D2906">
        <w:rPr>
          <w:rFonts w:ascii="Times New Roman" w:hAnsi="Times New Roman" w:cs="Times New Roman"/>
          <w:b/>
          <w:bCs/>
          <w:i/>
          <w:iCs/>
          <w:color w:val="auto"/>
          <w:sz w:val="24"/>
          <w:szCs w:val="24"/>
        </w:rPr>
        <w:t>nvolvimento nos países da União Europeia</w:t>
      </w:r>
      <w:bookmarkEnd w:id="580"/>
    </w:p>
    <w:p w14:paraId="71CACC7E" w14:textId="04444F7F" w:rsidR="00C4365B" w:rsidRPr="00462434" w:rsidRDefault="00C4365B" w:rsidP="00462434">
      <w:pPr>
        <w:pStyle w:val="Ttulo3"/>
        <w:numPr>
          <w:ilvl w:val="2"/>
          <w:numId w:val="6"/>
        </w:numPr>
        <w:spacing w:after="240"/>
        <w:ind w:left="1418"/>
        <w:jc w:val="both"/>
        <w:rPr>
          <w:rFonts w:ascii="Times New Roman" w:hAnsi="Times New Roman" w:cs="Times New Roman"/>
          <w:b/>
          <w:bCs/>
          <w:i/>
          <w:iCs/>
          <w:color w:val="auto"/>
        </w:rPr>
      </w:pPr>
      <w:bookmarkStart w:id="581" w:name="_Toc161923702"/>
      <w:r w:rsidRPr="00462434">
        <w:rPr>
          <w:rFonts w:ascii="Times New Roman" w:hAnsi="Times New Roman" w:cs="Times New Roman"/>
          <w:b/>
          <w:bCs/>
          <w:i/>
          <w:iCs/>
          <w:color w:val="auto"/>
        </w:rPr>
        <w:t>Nota introdutória</w:t>
      </w:r>
      <w:bookmarkEnd w:id="581"/>
    </w:p>
    <w:p w14:paraId="5AA5F194" w14:textId="77777777" w:rsidR="00863FE8" w:rsidRPr="00C46D5C" w:rsidRDefault="00863FE8" w:rsidP="00916CE3">
      <w:pPr>
        <w:pStyle w:val="paragraph"/>
        <w:spacing w:before="0" w:beforeAutospacing="0" w:line="360" w:lineRule="auto"/>
        <w:ind w:firstLine="426"/>
        <w:jc w:val="both"/>
        <w:textAlignment w:val="baseline"/>
        <w:rPr>
          <w:color w:val="000000"/>
        </w:rPr>
      </w:pPr>
      <w:r>
        <w:rPr>
          <w:rStyle w:val="normaltextrun"/>
          <w:color w:val="000000"/>
        </w:rPr>
        <w:t>N</w:t>
      </w:r>
      <w:r w:rsidRPr="00C46D5C">
        <w:rPr>
          <w:rStyle w:val="normaltextrun"/>
          <w:color w:val="000000"/>
        </w:rPr>
        <w:t>a parte II deste relatório, propusemo-nos começar por identificar e caracterizar os sistemas automatizados, desenvolvidos e em desenvolvimento, de apoio à conceção, elaboração e redação de legislação nos países da União Europeia (UE) e da América Latina, nomeadamente, no que toca a:</w:t>
      </w:r>
      <w:r w:rsidRPr="00C46D5C">
        <w:rPr>
          <w:rStyle w:val="eop"/>
          <w:color w:val="000000"/>
        </w:rPr>
        <w:t> </w:t>
      </w:r>
    </w:p>
    <w:p w14:paraId="6EBF8E18" w14:textId="77777777" w:rsidR="00683DAC" w:rsidRDefault="00863FE8" w:rsidP="00683DAC">
      <w:pPr>
        <w:pStyle w:val="paragraph"/>
        <w:numPr>
          <w:ilvl w:val="1"/>
          <w:numId w:val="11"/>
        </w:numPr>
        <w:spacing w:line="360" w:lineRule="auto"/>
        <w:jc w:val="both"/>
        <w:textAlignment w:val="baseline"/>
        <w:rPr>
          <w:color w:val="000000"/>
        </w:rPr>
      </w:pPr>
      <w:bookmarkStart w:id="582" w:name="_Hlk157719554"/>
      <w:r w:rsidRPr="00C46D5C">
        <w:rPr>
          <w:rStyle w:val="normaltextrun"/>
          <w:color w:val="000000"/>
        </w:rPr>
        <w:t>Promoção da harmonia, da clareza e do rigor jurídico-legal dos atos normativos;</w:t>
      </w:r>
      <w:r w:rsidRPr="00C46D5C">
        <w:rPr>
          <w:rStyle w:val="eop"/>
          <w:color w:val="000000"/>
        </w:rPr>
        <w:t> </w:t>
      </w:r>
    </w:p>
    <w:p w14:paraId="23FF4789" w14:textId="77777777" w:rsidR="00683DAC" w:rsidRDefault="00863FE8" w:rsidP="00683DAC">
      <w:pPr>
        <w:pStyle w:val="paragraph"/>
        <w:numPr>
          <w:ilvl w:val="1"/>
          <w:numId w:val="11"/>
        </w:numPr>
        <w:spacing w:line="360" w:lineRule="auto"/>
        <w:jc w:val="both"/>
        <w:textAlignment w:val="baseline"/>
        <w:rPr>
          <w:color w:val="000000"/>
        </w:rPr>
      </w:pPr>
      <w:r w:rsidRPr="00683DAC">
        <w:rPr>
          <w:rStyle w:val="normaltextrun"/>
          <w:color w:val="000000"/>
        </w:rPr>
        <w:t>Promoção da transparência do processo de conceção, elaboração e redação de atos normativos; </w:t>
      </w:r>
      <w:r w:rsidRPr="00683DAC">
        <w:rPr>
          <w:rStyle w:val="eop"/>
          <w:color w:val="000000"/>
        </w:rPr>
        <w:t> </w:t>
      </w:r>
    </w:p>
    <w:p w14:paraId="7475D107" w14:textId="77777777" w:rsidR="00683DAC" w:rsidRDefault="00863FE8" w:rsidP="00683DAC">
      <w:pPr>
        <w:pStyle w:val="paragraph"/>
        <w:numPr>
          <w:ilvl w:val="1"/>
          <w:numId w:val="11"/>
        </w:numPr>
        <w:spacing w:line="360" w:lineRule="auto"/>
        <w:jc w:val="both"/>
        <w:textAlignment w:val="baseline"/>
        <w:rPr>
          <w:color w:val="000000"/>
        </w:rPr>
      </w:pPr>
      <w:r w:rsidRPr="00683DAC">
        <w:rPr>
          <w:rStyle w:val="normaltextrun"/>
          <w:color w:val="000000"/>
        </w:rPr>
        <w:t>Promoção da celeridade do processo de conceção, elaboração e redação de atos normativos; </w:t>
      </w:r>
      <w:r w:rsidRPr="00683DAC">
        <w:rPr>
          <w:rStyle w:val="eop"/>
          <w:color w:val="000000"/>
        </w:rPr>
        <w:t> </w:t>
      </w:r>
    </w:p>
    <w:p w14:paraId="7E623F4F" w14:textId="77777777" w:rsidR="00683DAC" w:rsidRDefault="00863FE8" w:rsidP="00683DAC">
      <w:pPr>
        <w:pStyle w:val="paragraph"/>
        <w:numPr>
          <w:ilvl w:val="1"/>
          <w:numId w:val="11"/>
        </w:numPr>
        <w:spacing w:line="360" w:lineRule="auto"/>
        <w:jc w:val="both"/>
        <w:textAlignment w:val="baseline"/>
        <w:rPr>
          <w:color w:val="000000"/>
        </w:rPr>
      </w:pPr>
      <w:r w:rsidRPr="00683DAC">
        <w:rPr>
          <w:rStyle w:val="normaltextrun"/>
          <w:color w:val="000000"/>
        </w:rPr>
        <w:t>Redução de encargos inerentes ao processo de conceção, elaboração e redação de atos normativos, em especial dos que visam corrigir a margem de erro humano; </w:t>
      </w:r>
      <w:r w:rsidRPr="00683DAC">
        <w:rPr>
          <w:rStyle w:val="eop"/>
          <w:color w:val="000000"/>
        </w:rPr>
        <w:t> </w:t>
      </w:r>
    </w:p>
    <w:p w14:paraId="73C21768" w14:textId="718109CF" w:rsidR="00863FE8" w:rsidRPr="00683DAC" w:rsidRDefault="00863FE8" w:rsidP="00683DAC">
      <w:pPr>
        <w:pStyle w:val="paragraph"/>
        <w:numPr>
          <w:ilvl w:val="1"/>
          <w:numId w:val="11"/>
        </w:numPr>
        <w:spacing w:line="360" w:lineRule="auto"/>
        <w:jc w:val="both"/>
        <w:textAlignment w:val="baseline"/>
        <w:rPr>
          <w:rStyle w:val="normaltextrun"/>
          <w:color w:val="000000"/>
        </w:rPr>
      </w:pPr>
      <w:r w:rsidRPr="00683DAC">
        <w:rPr>
          <w:rStyle w:val="normaltextrun"/>
          <w:color w:val="000000"/>
        </w:rPr>
        <w:t>Integração de ferramentas colaborativas na plataforma desenvolvida ou a desenvolver (p.e., legislação, jurisprudência, doutrina, estudos de avaliação de impacto legislativo, minutas).</w:t>
      </w:r>
    </w:p>
    <w:bookmarkEnd w:id="582"/>
    <w:p w14:paraId="7808E4B1" w14:textId="501FB15E" w:rsidR="00863FE8" w:rsidRPr="007C5544" w:rsidRDefault="00863FE8" w:rsidP="001C7888">
      <w:pPr>
        <w:pStyle w:val="paragraph"/>
        <w:spacing w:line="360" w:lineRule="auto"/>
        <w:ind w:firstLine="426"/>
        <w:jc w:val="both"/>
        <w:textAlignment w:val="baseline"/>
        <w:rPr>
          <w:rStyle w:val="normaltextrun"/>
        </w:rPr>
      </w:pPr>
      <w:r w:rsidRPr="007C5544">
        <w:rPr>
          <w:rStyle w:val="normaltextrun"/>
        </w:rPr>
        <w:t xml:space="preserve">Na verdade, a União Europeia disponibiliza uma solução de apoio à redação de legislação em </w:t>
      </w:r>
      <w:r w:rsidRPr="00341216">
        <w:rPr>
          <w:rStyle w:val="normaltextrun"/>
          <w:i/>
          <w:iCs/>
        </w:rPr>
        <w:t xml:space="preserve">open </w:t>
      </w:r>
      <w:proofErr w:type="spellStart"/>
      <w:r w:rsidRPr="00341216">
        <w:rPr>
          <w:rStyle w:val="normaltextrun"/>
          <w:i/>
          <w:iCs/>
        </w:rPr>
        <w:t>source</w:t>
      </w:r>
      <w:proofErr w:type="spellEnd"/>
      <w:r w:rsidRPr="007C5544">
        <w:rPr>
          <w:rStyle w:val="normaltextrun"/>
        </w:rPr>
        <w:t xml:space="preserve"> [“</w:t>
      </w:r>
      <w:proofErr w:type="spellStart"/>
      <w:r w:rsidRPr="007C5544">
        <w:rPr>
          <w:rStyle w:val="normaltextrun"/>
        </w:rPr>
        <w:t>European</w:t>
      </w:r>
      <w:proofErr w:type="spellEnd"/>
      <w:r w:rsidRPr="007C5544">
        <w:rPr>
          <w:rStyle w:val="normaltextrun"/>
        </w:rPr>
        <w:t xml:space="preserve"> </w:t>
      </w:r>
      <w:proofErr w:type="spellStart"/>
      <w:r w:rsidRPr="007C5544">
        <w:rPr>
          <w:rStyle w:val="normaltextrun"/>
        </w:rPr>
        <w:t>Union</w:t>
      </w:r>
      <w:proofErr w:type="spellEnd"/>
      <w:r w:rsidRPr="007C5544">
        <w:rPr>
          <w:rStyle w:val="normaltextrun"/>
        </w:rPr>
        <w:t xml:space="preserve"> </w:t>
      </w:r>
      <w:proofErr w:type="spellStart"/>
      <w:r w:rsidRPr="007C5544">
        <w:rPr>
          <w:rStyle w:val="normaltextrun"/>
        </w:rPr>
        <w:t>Public</w:t>
      </w:r>
      <w:proofErr w:type="spellEnd"/>
      <w:r w:rsidRPr="007C5544">
        <w:rPr>
          <w:rStyle w:val="normaltextrun"/>
        </w:rPr>
        <w:t xml:space="preserve"> </w:t>
      </w:r>
      <w:proofErr w:type="spellStart"/>
      <w:r w:rsidRPr="007C5544">
        <w:rPr>
          <w:rStyle w:val="normaltextrun"/>
        </w:rPr>
        <w:t>Licence</w:t>
      </w:r>
      <w:proofErr w:type="spellEnd"/>
      <w:r w:rsidRPr="007C5544">
        <w:rPr>
          <w:rStyle w:val="normaltextrun"/>
        </w:rPr>
        <w:t>” (EUPL)], o LEOS</w:t>
      </w:r>
      <w:r w:rsidR="00D24A04">
        <w:rPr>
          <w:rStyle w:val="Refdenotaderodap"/>
        </w:rPr>
        <w:footnoteReference w:id="31"/>
      </w:r>
      <w:r w:rsidRPr="007C5544">
        <w:rPr>
          <w:rStyle w:val="normaltextrun"/>
        </w:rPr>
        <w:t xml:space="preserve">. No entanto, o </w:t>
      </w:r>
      <w:r w:rsidRPr="00341216">
        <w:rPr>
          <w:rStyle w:val="normaltextrun"/>
          <w:i/>
          <w:iCs/>
        </w:rPr>
        <w:t>site</w:t>
      </w:r>
      <w:r w:rsidRPr="007C5544">
        <w:rPr>
          <w:rStyle w:val="normaltextrun"/>
        </w:rPr>
        <w:t xml:space="preserve"> oficial não disponibiliza a informação de quais as entidades (e Estados Membros) que já implementaram este sistema</w:t>
      </w:r>
      <w:r w:rsidR="00341216">
        <w:rPr>
          <w:rStyle w:val="normaltextrun"/>
        </w:rPr>
        <w:t>, e</w:t>
      </w:r>
      <w:r w:rsidRPr="007C5544">
        <w:rPr>
          <w:rStyle w:val="normaltextrun"/>
        </w:rPr>
        <w:t>mbora refira algumas experiências, por exemplo, em Espanha e Eslovénia.</w:t>
      </w:r>
    </w:p>
    <w:p w14:paraId="083A5A82" w14:textId="77777777" w:rsidR="00863FE8" w:rsidRPr="007C5544" w:rsidRDefault="00863FE8" w:rsidP="001C7888">
      <w:pPr>
        <w:pStyle w:val="paragraph"/>
        <w:spacing w:line="360" w:lineRule="auto"/>
        <w:ind w:firstLine="426"/>
        <w:jc w:val="both"/>
        <w:textAlignment w:val="baseline"/>
        <w:rPr>
          <w:rStyle w:val="normaltextrun"/>
        </w:rPr>
      </w:pPr>
      <w:r w:rsidRPr="007C5544">
        <w:rPr>
          <w:rStyle w:val="normaltextrun"/>
        </w:rPr>
        <w:lastRenderedPageBreak/>
        <w:t>Por outro lado, tem sido extremamente difícil encontrar informação pública sobre quais as plataformas digitais implementadas em países da União Europeia e América Latina para efeitos de auxílio à produção legislativa.</w:t>
      </w:r>
    </w:p>
    <w:p w14:paraId="41AED89C" w14:textId="5296ED76" w:rsidR="00863FE8" w:rsidRPr="007C5544" w:rsidRDefault="00863FE8" w:rsidP="001C7888">
      <w:pPr>
        <w:pStyle w:val="paragraph"/>
        <w:spacing w:line="360" w:lineRule="auto"/>
        <w:ind w:firstLine="426"/>
        <w:jc w:val="both"/>
        <w:textAlignment w:val="baseline"/>
        <w:rPr>
          <w:rStyle w:val="normaltextrun"/>
        </w:rPr>
      </w:pPr>
      <w:r w:rsidRPr="007C5544">
        <w:rPr>
          <w:rStyle w:val="normaltextrun"/>
        </w:rPr>
        <w:t>Muitos países t</w:t>
      </w:r>
      <w:r w:rsidR="00962BF7">
        <w:rPr>
          <w:rStyle w:val="normaltextrun"/>
        </w:rPr>
        <w:t>ê</w:t>
      </w:r>
      <w:r w:rsidRPr="007C5544">
        <w:rPr>
          <w:rStyle w:val="normaltextrun"/>
        </w:rPr>
        <w:t>m implementadas plataformas eletrónicas de gestão documental do processo legislativo parlamentar, onde se inclu</w:t>
      </w:r>
      <w:r w:rsidR="00962BF7">
        <w:rPr>
          <w:rStyle w:val="normaltextrun"/>
        </w:rPr>
        <w:t>i</w:t>
      </w:r>
      <w:r w:rsidRPr="007C5544">
        <w:rPr>
          <w:rStyle w:val="normaltextrun"/>
        </w:rPr>
        <w:t xml:space="preserve"> receção e distribuição de documentos, o controlo de prazos, a publicidade dos atos, etc. </w:t>
      </w:r>
      <w:r w:rsidR="007346F3">
        <w:rPr>
          <w:rStyle w:val="normaltextrun"/>
        </w:rPr>
        <w:t>E</w:t>
      </w:r>
      <w:r w:rsidRPr="007C5544">
        <w:rPr>
          <w:rStyle w:val="normaltextrun"/>
        </w:rPr>
        <w:t>m Portugal</w:t>
      </w:r>
      <w:r w:rsidR="00962BF7">
        <w:rPr>
          <w:rStyle w:val="normaltextrun"/>
        </w:rPr>
        <w:t>,</w:t>
      </w:r>
      <w:r w:rsidRPr="007C5544">
        <w:rPr>
          <w:rStyle w:val="normaltextrun"/>
        </w:rPr>
        <w:t xml:space="preserve"> é possível encontrar</w:t>
      </w:r>
      <w:r w:rsidR="007346F3">
        <w:rPr>
          <w:rStyle w:val="normaltextrun"/>
        </w:rPr>
        <w:t xml:space="preserve"> este sistema</w:t>
      </w:r>
      <w:r w:rsidRPr="007C5544">
        <w:rPr>
          <w:rStyle w:val="normaltextrun"/>
        </w:rPr>
        <w:t xml:space="preserve"> na plataforma do Parlamento Nacional para a gestão da atividade parlamentar</w:t>
      </w:r>
      <w:r w:rsidR="007346F3">
        <w:rPr>
          <w:rStyle w:val="Refdenotaderodap"/>
        </w:rPr>
        <w:footnoteReference w:id="32"/>
      </w:r>
      <w:r w:rsidR="007346F3">
        <w:rPr>
          <w:rStyle w:val="normaltextrun"/>
        </w:rPr>
        <w:t>.</w:t>
      </w:r>
      <w:r w:rsidR="00962BF7">
        <w:rPr>
          <w:rStyle w:val="normaltextrun"/>
        </w:rPr>
        <w:t xml:space="preserve"> </w:t>
      </w:r>
    </w:p>
    <w:p w14:paraId="6BB8B907" w14:textId="7EE9E5D8" w:rsidR="00863FE8" w:rsidRPr="007C5544" w:rsidRDefault="00863FE8" w:rsidP="001C7888">
      <w:pPr>
        <w:pStyle w:val="paragraph"/>
        <w:spacing w:line="360" w:lineRule="auto"/>
        <w:ind w:firstLine="426"/>
        <w:jc w:val="both"/>
        <w:textAlignment w:val="baseline"/>
      </w:pPr>
      <w:r w:rsidRPr="007C5544">
        <w:t xml:space="preserve">Fora do âmbito institucional, foi possível encontrar informação sobre, pelo menos, quatro plataformas comerciais e uma </w:t>
      </w:r>
      <w:r w:rsidRPr="005B4024">
        <w:rPr>
          <w:i/>
          <w:iCs/>
        </w:rPr>
        <w:t xml:space="preserve">open </w:t>
      </w:r>
      <w:proofErr w:type="spellStart"/>
      <w:r w:rsidRPr="005B4024">
        <w:rPr>
          <w:i/>
          <w:iCs/>
        </w:rPr>
        <w:t>source</w:t>
      </w:r>
      <w:proofErr w:type="spellEnd"/>
      <w:r w:rsidRPr="007C5544">
        <w:t xml:space="preserve"> de apoio à produção legislativa. Segundo a informação disponibilizada pelas empresas promotoras destas plataformas, algumas estão já a ser utilizadas por órgãos legislativos de diversos países, essencialmente, de tradição anglo-saxónica.</w:t>
      </w:r>
    </w:p>
    <w:p w14:paraId="289F3203" w14:textId="77777777" w:rsidR="00863FE8" w:rsidRPr="007C5544" w:rsidRDefault="00863FE8" w:rsidP="001C7888">
      <w:pPr>
        <w:pStyle w:val="paragraph"/>
        <w:spacing w:line="360" w:lineRule="auto"/>
        <w:ind w:firstLine="426"/>
        <w:jc w:val="both"/>
        <w:textAlignment w:val="baseline"/>
      </w:pPr>
      <w:r w:rsidRPr="007C5544">
        <w:t>São elas:</w:t>
      </w:r>
    </w:p>
    <w:p w14:paraId="7E4E694A" w14:textId="5C557C99" w:rsidR="00863FE8" w:rsidRPr="007C5544" w:rsidRDefault="00863FE8" w:rsidP="002608B9">
      <w:pPr>
        <w:pStyle w:val="paragraph"/>
        <w:spacing w:before="0" w:beforeAutospacing="0" w:after="0" w:afterAutospacing="0" w:line="276" w:lineRule="auto"/>
        <w:jc w:val="both"/>
        <w:textAlignment w:val="baseline"/>
      </w:pPr>
      <w:r w:rsidRPr="007074AD">
        <w:rPr>
          <w:i/>
          <w:iCs/>
        </w:rPr>
        <w:t>1.1</w:t>
      </w:r>
      <w:r w:rsidR="009E0CED" w:rsidRPr="007074AD">
        <w:rPr>
          <w:i/>
          <w:iCs/>
        </w:rPr>
        <w:t xml:space="preserve">. </w:t>
      </w:r>
      <w:r w:rsidRPr="007074AD">
        <w:rPr>
          <w:i/>
          <w:iCs/>
        </w:rPr>
        <w:t>País</w:t>
      </w:r>
      <w:r w:rsidRPr="007C5544">
        <w:t>: EUA (</w:t>
      </w:r>
      <w:proofErr w:type="spellStart"/>
      <w:r w:rsidRPr="007C5544">
        <w:t>California</w:t>
      </w:r>
      <w:proofErr w:type="spellEnd"/>
      <w:r w:rsidRPr="007C5544">
        <w:t>)</w:t>
      </w:r>
    </w:p>
    <w:p w14:paraId="212A31AC" w14:textId="5699F237" w:rsidR="00863FE8" w:rsidRPr="007C5544" w:rsidRDefault="00863FE8" w:rsidP="002608B9">
      <w:pPr>
        <w:pStyle w:val="paragraph"/>
        <w:spacing w:before="0" w:beforeAutospacing="0" w:after="0" w:afterAutospacing="0" w:line="276" w:lineRule="auto"/>
        <w:jc w:val="both"/>
        <w:textAlignment w:val="baseline"/>
      </w:pPr>
      <w:r w:rsidRPr="007074AD">
        <w:rPr>
          <w:i/>
          <w:iCs/>
        </w:rPr>
        <w:t>1.2</w:t>
      </w:r>
      <w:r w:rsidR="009E0CED" w:rsidRPr="007074AD">
        <w:rPr>
          <w:i/>
          <w:iCs/>
        </w:rPr>
        <w:t>.</w:t>
      </w:r>
      <w:r w:rsidRPr="007074AD">
        <w:rPr>
          <w:i/>
          <w:iCs/>
        </w:rPr>
        <w:t xml:space="preserve"> Designação</w:t>
      </w:r>
      <w:r w:rsidRPr="007C5544">
        <w:t xml:space="preserve">: </w:t>
      </w:r>
      <w:proofErr w:type="spellStart"/>
      <w:r w:rsidRPr="007C5544">
        <w:t>LegisPro</w:t>
      </w:r>
      <w:proofErr w:type="spellEnd"/>
      <w:r w:rsidRPr="007C5544">
        <w:t xml:space="preserve"> / </w:t>
      </w:r>
      <w:proofErr w:type="spellStart"/>
      <w:r w:rsidRPr="007C5544">
        <w:t>LegisWeb</w:t>
      </w:r>
      <w:proofErr w:type="spellEnd"/>
    </w:p>
    <w:p w14:paraId="6AC05BA3" w14:textId="4A5249BC" w:rsidR="00863FE8" w:rsidRPr="007C5544" w:rsidRDefault="00863FE8" w:rsidP="002608B9">
      <w:pPr>
        <w:pStyle w:val="paragraph"/>
        <w:spacing w:before="0" w:beforeAutospacing="0" w:after="0" w:afterAutospacing="0" w:line="276" w:lineRule="auto"/>
        <w:jc w:val="both"/>
        <w:textAlignment w:val="baseline"/>
      </w:pPr>
      <w:r w:rsidRPr="007074AD">
        <w:rPr>
          <w:i/>
          <w:iCs/>
        </w:rPr>
        <w:t>1.3</w:t>
      </w:r>
      <w:r w:rsidR="009E0CED" w:rsidRPr="007074AD">
        <w:rPr>
          <w:i/>
          <w:iCs/>
        </w:rPr>
        <w:t>.</w:t>
      </w:r>
      <w:r w:rsidRPr="007074AD">
        <w:rPr>
          <w:i/>
          <w:iCs/>
        </w:rPr>
        <w:t xml:space="preserve"> Entidade promotora/responsável</w:t>
      </w:r>
      <w:r w:rsidRPr="007C5544">
        <w:t xml:space="preserve">: </w:t>
      </w:r>
      <w:proofErr w:type="spellStart"/>
      <w:r w:rsidRPr="007C5544">
        <w:t>Xcential</w:t>
      </w:r>
      <w:proofErr w:type="spellEnd"/>
      <w:r w:rsidRPr="007C5544">
        <w:t xml:space="preserve"> </w:t>
      </w:r>
      <w:proofErr w:type="spellStart"/>
      <w:r w:rsidRPr="007C5544">
        <w:t>Corporation</w:t>
      </w:r>
      <w:proofErr w:type="spellEnd"/>
    </w:p>
    <w:p w14:paraId="70887958" w14:textId="7463289B" w:rsidR="00863FE8" w:rsidRPr="008364AB" w:rsidRDefault="00863FE8" w:rsidP="002608B9">
      <w:pPr>
        <w:pStyle w:val="paragraph"/>
        <w:spacing w:before="0" w:beforeAutospacing="0" w:after="0" w:afterAutospacing="0" w:line="276" w:lineRule="auto"/>
        <w:jc w:val="both"/>
        <w:textAlignment w:val="baseline"/>
        <w:rPr>
          <w:lang w:val="fr-FR"/>
          <w:rPrChange w:id="583" w:author="Sónia Moreira" w:date="2024-03-21T12:20:00Z">
            <w:rPr/>
          </w:rPrChange>
        </w:rPr>
      </w:pPr>
      <w:r w:rsidRPr="008364AB">
        <w:rPr>
          <w:i/>
          <w:iCs/>
          <w:lang w:val="fr-FR"/>
          <w:rPrChange w:id="584" w:author="Sónia Moreira" w:date="2024-03-21T12:20:00Z">
            <w:rPr>
              <w:i/>
              <w:iCs/>
            </w:rPr>
          </w:rPrChange>
        </w:rPr>
        <w:t>1.4.</w:t>
      </w:r>
      <w:r w:rsidRPr="008364AB">
        <w:rPr>
          <w:lang w:val="fr-FR"/>
          <w:rPrChange w:id="585" w:author="Sónia Moreira" w:date="2024-03-21T12:20:00Z">
            <w:rPr/>
          </w:rPrChange>
        </w:rPr>
        <w:t xml:space="preserve"> </w:t>
      </w:r>
      <w:proofErr w:type="gramStart"/>
      <w:r w:rsidRPr="008364AB">
        <w:rPr>
          <w:i/>
          <w:iCs/>
          <w:lang w:val="fr-FR"/>
          <w:rPrChange w:id="586" w:author="Sónia Moreira" w:date="2024-03-21T12:20:00Z">
            <w:rPr>
              <w:i/>
              <w:iCs/>
            </w:rPr>
          </w:rPrChange>
        </w:rPr>
        <w:t>Site</w:t>
      </w:r>
      <w:r w:rsidRPr="008364AB">
        <w:rPr>
          <w:lang w:val="fr-FR"/>
          <w:rPrChange w:id="587" w:author="Sónia Moreira" w:date="2024-03-21T12:20:00Z">
            <w:rPr/>
          </w:rPrChange>
        </w:rPr>
        <w:t>:</w:t>
      </w:r>
      <w:proofErr w:type="gramEnd"/>
      <w:r w:rsidRPr="008364AB">
        <w:rPr>
          <w:lang w:val="fr-FR"/>
          <w:rPrChange w:id="588" w:author="Sónia Moreira" w:date="2024-03-21T12:20:00Z">
            <w:rPr/>
          </w:rPrChange>
        </w:rPr>
        <w:t xml:space="preserve"> </w:t>
      </w:r>
      <w:r w:rsidR="00000000">
        <w:fldChar w:fldCharType="begin"/>
      </w:r>
      <w:r w:rsidR="00000000" w:rsidRPr="008364AB">
        <w:rPr>
          <w:lang w:val="fr-FR"/>
          <w:rPrChange w:id="589" w:author="Sónia Moreira" w:date="2024-03-21T12:20:00Z">
            <w:rPr/>
          </w:rPrChange>
        </w:rPr>
        <w:instrText>HYPERLINK "https://xcential.com/legispro/drafting/"</w:instrText>
      </w:r>
      <w:r w:rsidR="00000000">
        <w:fldChar w:fldCharType="separate"/>
      </w:r>
      <w:r w:rsidR="007074AD" w:rsidRPr="008364AB">
        <w:rPr>
          <w:rStyle w:val="Hiperligao"/>
          <w:lang w:val="fr-FR"/>
          <w:rPrChange w:id="590" w:author="Sónia Moreira" w:date="2024-03-21T12:20:00Z">
            <w:rPr>
              <w:rStyle w:val="Hiperligao"/>
            </w:rPr>
          </w:rPrChange>
        </w:rPr>
        <w:t>https://xcential.com/legispro/drafting/</w:t>
      </w:r>
      <w:r w:rsidR="00000000">
        <w:rPr>
          <w:rStyle w:val="Hiperligao"/>
        </w:rPr>
        <w:fldChar w:fldCharType="end"/>
      </w:r>
    </w:p>
    <w:p w14:paraId="3EA40BD9" w14:textId="77777777" w:rsidR="00863FE8" w:rsidRPr="007C5544" w:rsidRDefault="00863FE8" w:rsidP="002608B9">
      <w:pPr>
        <w:pStyle w:val="paragraph"/>
        <w:spacing w:before="0" w:beforeAutospacing="0" w:after="0" w:afterAutospacing="0" w:line="276" w:lineRule="auto"/>
        <w:jc w:val="both"/>
        <w:textAlignment w:val="baseline"/>
      </w:pPr>
      <w:r w:rsidRPr="007074AD">
        <w:rPr>
          <w:i/>
          <w:iCs/>
        </w:rPr>
        <w:t>1.5. Tipo de aplicação</w:t>
      </w:r>
      <w:r w:rsidRPr="007C5544">
        <w:t>: comercial</w:t>
      </w:r>
    </w:p>
    <w:p w14:paraId="36674672" w14:textId="433A1083" w:rsidR="00863FE8" w:rsidRPr="007C5544" w:rsidRDefault="00863FE8" w:rsidP="002608B9">
      <w:pPr>
        <w:pStyle w:val="paragraph"/>
        <w:spacing w:before="0" w:beforeAutospacing="0" w:after="0" w:afterAutospacing="0" w:line="276" w:lineRule="auto"/>
        <w:jc w:val="both"/>
        <w:textAlignment w:val="baseline"/>
      </w:pPr>
      <w:r w:rsidRPr="007074AD">
        <w:rPr>
          <w:i/>
          <w:iCs/>
        </w:rPr>
        <w:t>1.6. Clientes anunciados</w:t>
      </w:r>
      <w:r w:rsidRPr="007C5544">
        <w:t xml:space="preserve">: Estado da </w:t>
      </w:r>
      <w:proofErr w:type="spellStart"/>
      <w:r w:rsidRPr="007C5544">
        <w:t>Califónia</w:t>
      </w:r>
      <w:proofErr w:type="spellEnd"/>
      <w:r w:rsidRPr="007C5544">
        <w:t xml:space="preserve"> (EUA); Estado de Oregon (EUA); US </w:t>
      </w:r>
      <w:proofErr w:type="spellStart"/>
      <w:r w:rsidRPr="007C5544">
        <w:t>House</w:t>
      </w:r>
      <w:proofErr w:type="spellEnd"/>
      <w:r w:rsidRPr="007C5544">
        <w:t xml:space="preserve"> ou </w:t>
      </w:r>
      <w:proofErr w:type="spellStart"/>
      <w:r w:rsidRPr="007C5544">
        <w:t>Representatives</w:t>
      </w:r>
      <w:proofErr w:type="spellEnd"/>
      <w:r w:rsidRPr="007C5544">
        <w:t xml:space="preserve">; UK </w:t>
      </w:r>
      <w:proofErr w:type="spellStart"/>
      <w:r w:rsidRPr="007C5544">
        <w:t>Parliament</w:t>
      </w:r>
      <w:proofErr w:type="spellEnd"/>
      <w:r w:rsidRPr="007C5544">
        <w:t xml:space="preserve">; </w:t>
      </w:r>
      <w:proofErr w:type="spellStart"/>
      <w:r w:rsidRPr="007C5544">
        <w:t>Scottish</w:t>
      </w:r>
      <w:proofErr w:type="spellEnd"/>
      <w:r w:rsidRPr="007C5544">
        <w:t xml:space="preserve"> </w:t>
      </w:r>
      <w:proofErr w:type="spellStart"/>
      <w:r w:rsidRPr="007C5544">
        <w:t>Parliament</w:t>
      </w:r>
      <w:proofErr w:type="spellEnd"/>
      <w:r w:rsidRPr="007C5544">
        <w:t>; Estado da Nova Escócia (Canad</w:t>
      </w:r>
      <w:r w:rsidR="007074AD">
        <w:t>á</w:t>
      </w:r>
      <w:r w:rsidRPr="007C5544">
        <w:t xml:space="preserve">);  </w:t>
      </w:r>
    </w:p>
    <w:p w14:paraId="33064940" w14:textId="77777777" w:rsidR="00863FE8" w:rsidRPr="007C5544" w:rsidRDefault="00863FE8" w:rsidP="002608B9">
      <w:pPr>
        <w:pStyle w:val="paragraph"/>
        <w:spacing w:before="0" w:beforeAutospacing="0" w:after="0" w:afterAutospacing="0" w:line="276" w:lineRule="auto"/>
        <w:jc w:val="both"/>
        <w:textAlignment w:val="baseline"/>
      </w:pPr>
    </w:p>
    <w:p w14:paraId="1334DAD1" w14:textId="77777777" w:rsidR="00863FE8" w:rsidRPr="007C5544" w:rsidRDefault="00863FE8" w:rsidP="002608B9">
      <w:pPr>
        <w:pStyle w:val="paragraph"/>
        <w:spacing w:before="0" w:beforeAutospacing="0" w:after="0" w:afterAutospacing="0" w:line="276" w:lineRule="auto"/>
        <w:jc w:val="both"/>
        <w:textAlignment w:val="baseline"/>
      </w:pPr>
      <w:r w:rsidRPr="007074AD">
        <w:rPr>
          <w:i/>
          <w:iCs/>
        </w:rPr>
        <w:t>2.1. País</w:t>
      </w:r>
      <w:r w:rsidRPr="007C5544">
        <w:t>: Canada (</w:t>
      </w:r>
      <w:proofErr w:type="spellStart"/>
      <w:r w:rsidRPr="007C5544">
        <w:t>Quebec</w:t>
      </w:r>
      <w:proofErr w:type="spellEnd"/>
      <w:r w:rsidRPr="007C5544">
        <w:t>)</w:t>
      </w:r>
    </w:p>
    <w:p w14:paraId="6DBB5119" w14:textId="77777777" w:rsidR="00863FE8" w:rsidRPr="007C5544" w:rsidRDefault="00863FE8" w:rsidP="002608B9">
      <w:pPr>
        <w:pStyle w:val="paragraph"/>
        <w:spacing w:before="0" w:beforeAutospacing="0" w:after="0" w:afterAutospacing="0" w:line="276" w:lineRule="auto"/>
        <w:jc w:val="both"/>
        <w:textAlignment w:val="baseline"/>
      </w:pPr>
      <w:r w:rsidRPr="007074AD">
        <w:rPr>
          <w:i/>
          <w:iCs/>
        </w:rPr>
        <w:t>2.2. Designação</w:t>
      </w:r>
      <w:r w:rsidRPr="007C5544">
        <w:t xml:space="preserve">: </w:t>
      </w:r>
      <w:proofErr w:type="spellStart"/>
      <w:r w:rsidRPr="007C5544">
        <w:t>Irosoft</w:t>
      </w:r>
      <w:proofErr w:type="spellEnd"/>
      <w:r w:rsidRPr="007C5544">
        <w:t xml:space="preserve"> Legal</w:t>
      </w:r>
    </w:p>
    <w:p w14:paraId="46232FBB" w14:textId="77777777" w:rsidR="00863FE8" w:rsidRPr="007C5544" w:rsidRDefault="00863FE8" w:rsidP="002608B9">
      <w:pPr>
        <w:pStyle w:val="paragraph"/>
        <w:spacing w:before="0" w:beforeAutospacing="0" w:after="0" w:afterAutospacing="0" w:line="276" w:lineRule="auto"/>
        <w:jc w:val="both"/>
        <w:textAlignment w:val="baseline"/>
      </w:pPr>
      <w:r w:rsidRPr="007074AD">
        <w:rPr>
          <w:i/>
          <w:iCs/>
        </w:rPr>
        <w:t>2.3. Entidade promotora/responsável</w:t>
      </w:r>
      <w:r w:rsidRPr="007C5544">
        <w:t xml:space="preserve">: </w:t>
      </w:r>
      <w:proofErr w:type="spellStart"/>
      <w:r w:rsidRPr="007C5544">
        <w:t>Irosoft</w:t>
      </w:r>
      <w:proofErr w:type="spellEnd"/>
      <w:r w:rsidRPr="007C5544">
        <w:t xml:space="preserve"> </w:t>
      </w:r>
      <w:proofErr w:type="spellStart"/>
      <w:r w:rsidRPr="007C5544">
        <w:t>Company</w:t>
      </w:r>
      <w:proofErr w:type="spellEnd"/>
    </w:p>
    <w:p w14:paraId="4EEAF851" w14:textId="77777777" w:rsidR="00863FE8" w:rsidRPr="007C5544" w:rsidRDefault="00863FE8" w:rsidP="002608B9">
      <w:pPr>
        <w:pStyle w:val="paragraph"/>
        <w:spacing w:before="0" w:beforeAutospacing="0" w:after="0" w:afterAutospacing="0" w:line="276" w:lineRule="auto"/>
        <w:jc w:val="both"/>
        <w:textAlignment w:val="baseline"/>
      </w:pPr>
      <w:r w:rsidRPr="007074AD">
        <w:rPr>
          <w:i/>
          <w:iCs/>
        </w:rPr>
        <w:t>2.4. Site</w:t>
      </w:r>
      <w:r w:rsidRPr="007C5544">
        <w:t>: https://www.irosoft.com/en/irosoft-legal/</w:t>
      </w:r>
    </w:p>
    <w:p w14:paraId="27451E09" w14:textId="77777777" w:rsidR="00863FE8" w:rsidRPr="007C5544" w:rsidRDefault="00863FE8" w:rsidP="002608B9">
      <w:pPr>
        <w:pStyle w:val="paragraph"/>
        <w:spacing w:before="0" w:beforeAutospacing="0" w:after="0" w:afterAutospacing="0" w:line="276" w:lineRule="auto"/>
        <w:jc w:val="both"/>
        <w:textAlignment w:val="baseline"/>
      </w:pPr>
      <w:r w:rsidRPr="007074AD">
        <w:rPr>
          <w:i/>
          <w:iCs/>
        </w:rPr>
        <w:t>2.5. Tipo de aplicação</w:t>
      </w:r>
      <w:r w:rsidRPr="007C5544">
        <w:t>: comercial</w:t>
      </w:r>
    </w:p>
    <w:p w14:paraId="219DF43F" w14:textId="7110FD19" w:rsidR="00863FE8" w:rsidRPr="007C5544" w:rsidRDefault="00863FE8" w:rsidP="002608B9">
      <w:pPr>
        <w:pStyle w:val="paragraph"/>
        <w:spacing w:before="0" w:beforeAutospacing="0" w:after="0" w:afterAutospacing="0" w:line="276" w:lineRule="auto"/>
        <w:jc w:val="both"/>
        <w:textAlignment w:val="baseline"/>
      </w:pPr>
      <w:r w:rsidRPr="007074AD">
        <w:rPr>
          <w:i/>
          <w:iCs/>
        </w:rPr>
        <w:t>2.6. Clientes anunciados</w:t>
      </w:r>
      <w:r w:rsidRPr="007C5544">
        <w:t>: Vários municípios e entidades governamentais do Canad</w:t>
      </w:r>
      <w:r w:rsidR="007074AD">
        <w:t>á;</w:t>
      </w:r>
    </w:p>
    <w:p w14:paraId="43AFD879" w14:textId="77777777" w:rsidR="00863FE8" w:rsidRPr="007C5544" w:rsidRDefault="00863FE8" w:rsidP="002608B9">
      <w:pPr>
        <w:pStyle w:val="paragraph"/>
        <w:spacing w:before="0" w:beforeAutospacing="0" w:after="0" w:afterAutospacing="0" w:line="276" w:lineRule="auto"/>
        <w:jc w:val="both"/>
        <w:textAlignment w:val="baseline"/>
      </w:pPr>
    </w:p>
    <w:p w14:paraId="4C106DA7" w14:textId="77777777" w:rsidR="00863FE8" w:rsidRPr="007C5544" w:rsidRDefault="00863FE8" w:rsidP="002608B9">
      <w:pPr>
        <w:pStyle w:val="paragraph"/>
        <w:spacing w:before="0" w:beforeAutospacing="0" w:after="0" w:afterAutospacing="0" w:line="276" w:lineRule="auto"/>
        <w:jc w:val="both"/>
        <w:textAlignment w:val="baseline"/>
      </w:pPr>
      <w:r w:rsidRPr="007074AD">
        <w:rPr>
          <w:i/>
          <w:iCs/>
        </w:rPr>
        <w:t>3.1. País</w:t>
      </w:r>
      <w:r w:rsidRPr="007C5544">
        <w:t>: Inglaterra (Londres)</w:t>
      </w:r>
    </w:p>
    <w:p w14:paraId="2D4B7563" w14:textId="77777777" w:rsidR="00863FE8" w:rsidRPr="007C5544" w:rsidRDefault="00863FE8" w:rsidP="002608B9">
      <w:pPr>
        <w:pStyle w:val="paragraph"/>
        <w:spacing w:before="0" w:beforeAutospacing="0" w:after="0" w:afterAutospacing="0" w:line="276" w:lineRule="auto"/>
        <w:jc w:val="both"/>
        <w:textAlignment w:val="baseline"/>
      </w:pPr>
      <w:r w:rsidRPr="007074AD">
        <w:rPr>
          <w:i/>
          <w:iCs/>
        </w:rPr>
        <w:t>3.2. Designação</w:t>
      </w:r>
      <w:r w:rsidRPr="007C5544">
        <w:t xml:space="preserve">: </w:t>
      </w:r>
      <w:proofErr w:type="spellStart"/>
      <w:r w:rsidRPr="007C5544">
        <w:t>Legislative</w:t>
      </w:r>
      <w:proofErr w:type="spellEnd"/>
      <w:r w:rsidRPr="007C5544">
        <w:t xml:space="preserve"> </w:t>
      </w:r>
      <w:proofErr w:type="spellStart"/>
      <w:r w:rsidRPr="007C5544">
        <w:t>Drafting</w:t>
      </w:r>
      <w:proofErr w:type="spellEnd"/>
      <w:r w:rsidRPr="007C5544">
        <w:t xml:space="preserve"> Software </w:t>
      </w:r>
      <w:proofErr w:type="spellStart"/>
      <w:r w:rsidRPr="007C5544">
        <w:t>Solution</w:t>
      </w:r>
      <w:proofErr w:type="spellEnd"/>
    </w:p>
    <w:p w14:paraId="42E32903" w14:textId="77777777" w:rsidR="00863FE8" w:rsidRPr="007C5544" w:rsidRDefault="00863FE8" w:rsidP="002608B9">
      <w:pPr>
        <w:pStyle w:val="paragraph"/>
        <w:spacing w:before="0" w:beforeAutospacing="0" w:after="0" w:afterAutospacing="0" w:line="276" w:lineRule="auto"/>
        <w:jc w:val="both"/>
        <w:textAlignment w:val="baseline"/>
      </w:pPr>
      <w:r w:rsidRPr="007074AD">
        <w:rPr>
          <w:i/>
          <w:iCs/>
        </w:rPr>
        <w:t>3.3. Entidade promotora/responsável</w:t>
      </w:r>
      <w:r w:rsidRPr="007C5544">
        <w:t xml:space="preserve">: GPLS - Global </w:t>
      </w:r>
      <w:proofErr w:type="spellStart"/>
      <w:r w:rsidRPr="007C5544">
        <w:t>Publishing</w:t>
      </w:r>
      <w:proofErr w:type="spellEnd"/>
      <w:r w:rsidRPr="007C5544">
        <w:t xml:space="preserve"> </w:t>
      </w:r>
      <w:proofErr w:type="spellStart"/>
      <w:r w:rsidRPr="007C5544">
        <w:t>Solutions</w:t>
      </w:r>
      <w:proofErr w:type="spellEnd"/>
      <w:r w:rsidRPr="007C5544">
        <w:t xml:space="preserve"> </w:t>
      </w:r>
      <w:proofErr w:type="spellStart"/>
      <w:r w:rsidRPr="007C5544">
        <w:t>Ltd</w:t>
      </w:r>
      <w:proofErr w:type="spellEnd"/>
      <w:r w:rsidRPr="007C5544">
        <w:t>.</w:t>
      </w:r>
    </w:p>
    <w:p w14:paraId="1FA92DF6" w14:textId="77777777" w:rsidR="00863FE8" w:rsidRPr="007C5544" w:rsidRDefault="00863FE8" w:rsidP="002608B9">
      <w:pPr>
        <w:pStyle w:val="paragraph"/>
        <w:spacing w:before="0" w:beforeAutospacing="0" w:after="0" w:afterAutospacing="0" w:line="276" w:lineRule="auto"/>
        <w:jc w:val="both"/>
        <w:textAlignment w:val="baseline"/>
      </w:pPr>
      <w:r w:rsidRPr="007074AD">
        <w:rPr>
          <w:i/>
          <w:iCs/>
        </w:rPr>
        <w:t>3.4. Site</w:t>
      </w:r>
      <w:r w:rsidRPr="007C5544">
        <w:t>: https://gpsl.co/solution/legislative-drafting-software-solution</w:t>
      </w:r>
    </w:p>
    <w:p w14:paraId="3854EFFD" w14:textId="77777777" w:rsidR="00863FE8" w:rsidRPr="007C5544" w:rsidRDefault="00863FE8" w:rsidP="002608B9">
      <w:pPr>
        <w:pStyle w:val="paragraph"/>
        <w:spacing w:before="0" w:beforeAutospacing="0" w:after="0" w:afterAutospacing="0" w:line="276" w:lineRule="auto"/>
        <w:jc w:val="both"/>
        <w:textAlignment w:val="baseline"/>
      </w:pPr>
      <w:r w:rsidRPr="007074AD">
        <w:rPr>
          <w:i/>
          <w:iCs/>
        </w:rPr>
        <w:t>3.5. Tipo de aplicação</w:t>
      </w:r>
      <w:r w:rsidRPr="007C5544">
        <w:t>: comercial</w:t>
      </w:r>
    </w:p>
    <w:p w14:paraId="2D878A8A" w14:textId="77777777" w:rsidR="00863FE8" w:rsidRPr="007C5544" w:rsidRDefault="00863FE8" w:rsidP="002608B9">
      <w:pPr>
        <w:pStyle w:val="paragraph"/>
        <w:spacing w:before="0" w:beforeAutospacing="0" w:after="0" w:afterAutospacing="0" w:line="276" w:lineRule="auto"/>
        <w:jc w:val="both"/>
        <w:textAlignment w:val="baseline"/>
      </w:pPr>
      <w:r w:rsidRPr="007074AD">
        <w:rPr>
          <w:i/>
          <w:iCs/>
        </w:rPr>
        <w:t>3.6. Clientes</w:t>
      </w:r>
      <w:r w:rsidRPr="007C5544">
        <w:t>: não anunciados</w:t>
      </w:r>
    </w:p>
    <w:p w14:paraId="43DA8A81" w14:textId="77777777" w:rsidR="00863FE8" w:rsidRPr="007C5544" w:rsidRDefault="00863FE8" w:rsidP="002608B9">
      <w:pPr>
        <w:pStyle w:val="paragraph"/>
        <w:spacing w:before="0" w:beforeAutospacing="0" w:after="0" w:afterAutospacing="0" w:line="276" w:lineRule="auto"/>
        <w:jc w:val="both"/>
        <w:textAlignment w:val="baseline"/>
      </w:pPr>
    </w:p>
    <w:p w14:paraId="32003D72" w14:textId="77777777" w:rsidR="00863FE8" w:rsidRPr="007C5544" w:rsidRDefault="00863FE8" w:rsidP="002608B9">
      <w:pPr>
        <w:pStyle w:val="paragraph"/>
        <w:spacing w:before="0" w:beforeAutospacing="0" w:after="0" w:afterAutospacing="0" w:line="276" w:lineRule="auto"/>
        <w:jc w:val="both"/>
        <w:textAlignment w:val="baseline"/>
      </w:pPr>
      <w:r w:rsidRPr="007074AD">
        <w:rPr>
          <w:i/>
          <w:iCs/>
        </w:rPr>
        <w:t>4.1. País</w:t>
      </w:r>
      <w:r w:rsidRPr="007C5544">
        <w:t>: EUA</w:t>
      </w:r>
    </w:p>
    <w:p w14:paraId="4E421C4C" w14:textId="77777777" w:rsidR="00863FE8" w:rsidRPr="007C5544" w:rsidRDefault="00863FE8" w:rsidP="002608B9">
      <w:pPr>
        <w:pStyle w:val="paragraph"/>
        <w:spacing w:before="0" w:beforeAutospacing="0" w:after="0" w:afterAutospacing="0" w:line="276" w:lineRule="auto"/>
        <w:jc w:val="both"/>
        <w:textAlignment w:val="baseline"/>
      </w:pPr>
      <w:r w:rsidRPr="007074AD">
        <w:rPr>
          <w:i/>
          <w:iCs/>
        </w:rPr>
        <w:t>4.2. Designação</w:t>
      </w:r>
      <w:r w:rsidRPr="007C5544">
        <w:t xml:space="preserve">: </w:t>
      </w:r>
      <w:proofErr w:type="spellStart"/>
      <w:r w:rsidRPr="007C5544">
        <w:t>Legislaide</w:t>
      </w:r>
      <w:proofErr w:type="spellEnd"/>
    </w:p>
    <w:p w14:paraId="5944804D" w14:textId="77777777" w:rsidR="00863FE8" w:rsidRPr="007C5544" w:rsidRDefault="00863FE8" w:rsidP="002608B9">
      <w:pPr>
        <w:pStyle w:val="paragraph"/>
        <w:spacing w:before="0" w:beforeAutospacing="0" w:after="0" w:afterAutospacing="0" w:line="276" w:lineRule="auto"/>
        <w:jc w:val="both"/>
        <w:textAlignment w:val="baseline"/>
      </w:pPr>
      <w:r w:rsidRPr="007074AD">
        <w:rPr>
          <w:i/>
          <w:iCs/>
        </w:rPr>
        <w:t>4.3. Entidade promotora/responsável</w:t>
      </w:r>
      <w:r w:rsidRPr="007C5544">
        <w:t xml:space="preserve">: </w:t>
      </w:r>
      <w:proofErr w:type="spellStart"/>
      <w:r w:rsidRPr="007C5544">
        <w:t>Legislaide</w:t>
      </w:r>
      <w:proofErr w:type="spellEnd"/>
      <w:r w:rsidRPr="007C5544">
        <w:t xml:space="preserve"> LLC</w:t>
      </w:r>
    </w:p>
    <w:p w14:paraId="33FAEB01" w14:textId="77777777" w:rsidR="00863FE8" w:rsidRPr="008364AB" w:rsidRDefault="00863FE8" w:rsidP="002608B9">
      <w:pPr>
        <w:pStyle w:val="paragraph"/>
        <w:spacing w:before="0" w:beforeAutospacing="0" w:after="0" w:afterAutospacing="0" w:line="276" w:lineRule="auto"/>
        <w:jc w:val="both"/>
        <w:textAlignment w:val="baseline"/>
        <w:rPr>
          <w:lang w:val="fr-FR"/>
          <w:rPrChange w:id="591" w:author="Sónia Moreira" w:date="2024-03-21T12:20:00Z">
            <w:rPr/>
          </w:rPrChange>
        </w:rPr>
      </w:pPr>
      <w:r w:rsidRPr="008364AB">
        <w:rPr>
          <w:i/>
          <w:iCs/>
          <w:lang w:val="fr-FR"/>
          <w:rPrChange w:id="592" w:author="Sónia Moreira" w:date="2024-03-21T12:20:00Z">
            <w:rPr>
              <w:i/>
              <w:iCs/>
            </w:rPr>
          </w:rPrChange>
        </w:rPr>
        <w:t xml:space="preserve">4.4. </w:t>
      </w:r>
      <w:proofErr w:type="gramStart"/>
      <w:r w:rsidRPr="008364AB">
        <w:rPr>
          <w:i/>
          <w:iCs/>
          <w:lang w:val="fr-FR"/>
          <w:rPrChange w:id="593" w:author="Sónia Moreira" w:date="2024-03-21T12:20:00Z">
            <w:rPr>
              <w:i/>
              <w:iCs/>
            </w:rPr>
          </w:rPrChange>
        </w:rPr>
        <w:t>Site</w:t>
      </w:r>
      <w:r w:rsidRPr="008364AB">
        <w:rPr>
          <w:lang w:val="fr-FR"/>
          <w:rPrChange w:id="594" w:author="Sónia Moreira" w:date="2024-03-21T12:20:00Z">
            <w:rPr/>
          </w:rPrChange>
        </w:rPr>
        <w:t>:</w:t>
      </w:r>
      <w:proofErr w:type="gramEnd"/>
      <w:r w:rsidRPr="008364AB">
        <w:rPr>
          <w:lang w:val="fr-FR"/>
          <w:rPrChange w:id="595" w:author="Sónia Moreira" w:date="2024-03-21T12:20:00Z">
            <w:rPr/>
          </w:rPrChange>
        </w:rPr>
        <w:t xml:space="preserve"> https://www.legislaide.com/</w:t>
      </w:r>
    </w:p>
    <w:p w14:paraId="3C1667D2" w14:textId="77777777" w:rsidR="00863FE8" w:rsidRPr="007C5544" w:rsidRDefault="00863FE8" w:rsidP="002608B9">
      <w:pPr>
        <w:pStyle w:val="paragraph"/>
        <w:spacing w:before="0" w:beforeAutospacing="0" w:after="0" w:afterAutospacing="0" w:line="276" w:lineRule="auto"/>
        <w:jc w:val="both"/>
        <w:textAlignment w:val="baseline"/>
      </w:pPr>
      <w:r w:rsidRPr="007074AD">
        <w:rPr>
          <w:i/>
          <w:iCs/>
        </w:rPr>
        <w:t>4.5. Tipo de aplicação</w:t>
      </w:r>
      <w:r w:rsidRPr="007C5544">
        <w:t>: comercial</w:t>
      </w:r>
    </w:p>
    <w:p w14:paraId="4299B0B1" w14:textId="77777777" w:rsidR="00863FE8" w:rsidRPr="007C5544" w:rsidRDefault="00863FE8" w:rsidP="002608B9">
      <w:pPr>
        <w:pStyle w:val="paragraph"/>
        <w:spacing w:before="0" w:beforeAutospacing="0" w:after="0" w:afterAutospacing="0" w:line="276" w:lineRule="auto"/>
        <w:jc w:val="both"/>
        <w:textAlignment w:val="baseline"/>
      </w:pPr>
      <w:r w:rsidRPr="007074AD">
        <w:rPr>
          <w:i/>
          <w:iCs/>
        </w:rPr>
        <w:t>4.6. Clientes</w:t>
      </w:r>
      <w:r w:rsidRPr="007C5544">
        <w:t>: não anunciados</w:t>
      </w:r>
    </w:p>
    <w:p w14:paraId="7D03742A" w14:textId="77777777" w:rsidR="007074AD" w:rsidRPr="00596F6F" w:rsidRDefault="007074AD" w:rsidP="002608B9">
      <w:pPr>
        <w:pStyle w:val="paragraph"/>
        <w:spacing w:before="0" w:beforeAutospacing="0" w:after="0" w:afterAutospacing="0" w:line="276" w:lineRule="auto"/>
        <w:jc w:val="both"/>
        <w:textAlignment w:val="baseline"/>
      </w:pPr>
    </w:p>
    <w:p w14:paraId="1D1C4221" w14:textId="33CA9002" w:rsidR="00863FE8" w:rsidRPr="008364AB" w:rsidRDefault="00863FE8" w:rsidP="002608B9">
      <w:pPr>
        <w:pStyle w:val="paragraph"/>
        <w:spacing w:before="0" w:beforeAutospacing="0" w:after="0" w:afterAutospacing="0" w:line="276" w:lineRule="auto"/>
        <w:jc w:val="both"/>
        <w:textAlignment w:val="baseline"/>
        <w:rPr>
          <w:lang w:val="en-US"/>
          <w:rPrChange w:id="596" w:author="Sónia Moreira" w:date="2024-03-21T12:20:00Z">
            <w:rPr/>
          </w:rPrChange>
        </w:rPr>
      </w:pPr>
      <w:r w:rsidRPr="008364AB">
        <w:rPr>
          <w:i/>
          <w:iCs/>
          <w:lang w:val="en-US"/>
          <w:rPrChange w:id="597" w:author="Sónia Moreira" w:date="2024-03-21T12:20:00Z">
            <w:rPr>
              <w:i/>
              <w:iCs/>
            </w:rPr>
          </w:rPrChange>
        </w:rPr>
        <w:t>5.1. País</w:t>
      </w:r>
      <w:r w:rsidRPr="008364AB">
        <w:rPr>
          <w:lang w:val="en-US"/>
          <w:rPrChange w:id="598" w:author="Sónia Moreira" w:date="2024-03-21T12:20:00Z">
            <w:rPr/>
          </w:rPrChange>
        </w:rPr>
        <w:t>: EUA (Washington)</w:t>
      </w:r>
    </w:p>
    <w:p w14:paraId="6021BEEF" w14:textId="77777777" w:rsidR="00863FE8" w:rsidRPr="008364AB" w:rsidRDefault="00863FE8" w:rsidP="002608B9">
      <w:pPr>
        <w:pStyle w:val="paragraph"/>
        <w:spacing w:before="0" w:beforeAutospacing="0" w:after="0" w:afterAutospacing="0" w:line="276" w:lineRule="auto"/>
        <w:jc w:val="both"/>
        <w:textAlignment w:val="baseline"/>
        <w:rPr>
          <w:lang w:val="en-US"/>
          <w:rPrChange w:id="599" w:author="Sónia Moreira" w:date="2024-03-21T12:20:00Z">
            <w:rPr/>
          </w:rPrChange>
        </w:rPr>
      </w:pPr>
      <w:r w:rsidRPr="008364AB">
        <w:rPr>
          <w:i/>
          <w:iCs/>
          <w:lang w:val="en-US"/>
          <w:rPrChange w:id="600" w:author="Sónia Moreira" w:date="2024-03-21T12:20:00Z">
            <w:rPr>
              <w:i/>
              <w:iCs/>
            </w:rPr>
          </w:rPrChange>
        </w:rPr>
        <w:t xml:space="preserve">5.2. </w:t>
      </w:r>
      <w:proofErr w:type="spellStart"/>
      <w:r w:rsidRPr="008364AB">
        <w:rPr>
          <w:i/>
          <w:iCs/>
          <w:lang w:val="en-US"/>
          <w:rPrChange w:id="601" w:author="Sónia Moreira" w:date="2024-03-21T12:20:00Z">
            <w:rPr>
              <w:i/>
              <w:iCs/>
            </w:rPr>
          </w:rPrChange>
        </w:rPr>
        <w:t>Designação</w:t>
      </w:r>
      <w:proofErr w:type="spellEnd"/>
      <w:r w:rsidRPr="008364AB">
        <w:rPr>
          <w:lang w:val="en-US"/>
          <w:rPrChange w:id="602" w:author="Sónia Moreira" w:date="2024-03-21T12:20:00Z">
            <w:rPr/>
          </w:rPrChange>
        </w:rPr>
        <w:t>: Open Law Platform</w:t>
      </w:r>
    </w:p>
    <w:p w14:paraId="09A6B397" w14:textId="77777777" w:rsidR="00863FE8" w:rsidRPr="007C5544" w:rsidRDefault="00863FE8" w:rsidP="002608B9">
      <w:pPr>
        <w:pStyle w:val="paragraph"/>
        <w:spacing w:before="0" w:beforeAutospacing="0" w:after="0" w:afterAutospacing="0" w:line="276" w:lineRule="auto"/>
        <w:jc w:val="both"/>
        <w:textAlignment w:val="baseline"/>
      </w:pPr>
      <w:r w:rsidRPr="007074AD">
        <w:rPr>
          <w:i/>
          <w:iCs/>
        </w:rPr>
        <w:t>5.3. Entidade promotora/responsável</w:t>
      </w:r>
      <w:r w:rsidRPr="007C5544">
        <w:t>:  Entidade que se identifica como “open-</w:t>
      </w:r>
      <w:proofErr w:type="spellStart"/>
      <w:r w:rsidRPr="007C5544">
        <w:t>access</w:t>
      </w:r>
      <w:proofErr w:type="spellEnd"/>
      <w:r w:rsidRPr="007C5544">
        <w:t xml:space="preserve"> publisher” </w:t>
      </w:r>
    </w:p>
    <w:p w14:paraId="5B445662" w14:textId="77777777" w:rsidR="00863FE8" w:rsidRPr="008364AB" w:rsidRDefault="00863FE8" w:rsidP="002608B9">
      <w:pPr>
        <w:pStyle w:val="paragraph"/>
        <w:spacing w:before="0" w:beforeAutospacing="0" w:after="0" w:afterAutospacing="0" w:line="276" w:lineRule="auto"/>
        <w:jc w:val="both"/>
        <w:textAlignment w:val="baseline"/>
        <w:rPr>
          <w:lang w:val="fr-FR"/>
          <w:rPrChange w:id="603" w:author="Sónia Moreira" w:date="2024-03-21T12:20:00Z">
            <w:rPr/>
          </w:rPrChange>
        </w:rPr>
      </w:pPr>
      <w:r w:rsidRPr="008364AB">
        <w:rPr>
          <w:i/>
          <w:iCs/>
          <w:lang w:val="fr-FR"/>
          <w:rPrChange w:id="604" w:author="Sónia Moreira" w:date="2024-03-21T12:20:00Z">
            <w:rPr>
              <w:i/>
              <w:iCs/>
            </w:rPr>
          </w:rPrChange>
        </w:rPr>
        <w:t xml:space="preserve">5.4. </w:t>
      </w:r>
      <w:proofErr w:type="gramStart"/>
      <w:r w:rsidRPr="008364AB">
        <w:rPr>
          <w:i/>
          <w:iCs/>
          <w:lang w:val="fr-FR"/>
          <w:rPrChange w:id="605" w:author="Sónia Moreira" w:date="2024-03-21T12:20:00Z">
            <w:rPr>
              <w:i/>
              <w:iCs/>
            </w:rPr>
          </w:rPrChange>
        </w:rPr>
        <w:t>Site</w:t>
      </w:r>
      <w:r w:rsidRPr="008364AB">
        <w:rPr>
          <w:lang w:val="fr-FR"/>
          <w:rPrChange w:id="606" w:author="Sónia Moreira" w:date="2024-03-21T12:20:00Z">
            <w:rPr/>
          </w:rPrChange>
        </w:rPr>
        <w:t>:</w:t>
      </w:r>
      <w:proofErr w:type="gramEnd"/>
      <w:r w:rsidRPr="008364AB">
        <w:rPr>
          <w:lang w:val="fr-FR"/>
          <w:rPrChange w:id="607" w:author="Sónia Moreira" w:date="2024-03-21T12:20:00Z">
            <w:rPr/>
          </w:rPrChange>
        </w:rPr>
        <w:t xml:space="preserve"> https://openlawlib.org/platform/draft/</w:t>
      </w:r>
    </w:p>
    <w:p w14:paraId="67B2E616" w14:textId="74AEE066" w:rsidR="00863FE8" w:rsidRPr="007C5544" w:rsidRDefault="00863FE8" w:rsidP="002608B9">
      <w:pPr>
        <w:pStyle w:val="paragraph"/>
        <w:spacing w:before="0" w:beforeAutospacing="0" w:after="0" w:afterAutospacing="0" w:line="276" w:lineRule="auto"/>
        <w:jc w:val="both"/>
        <w:textAlignment w:val="baseline"/>
      </w:pPr>
      <w:r w:rsidRPr="007074AD">
        <w:rPr>
          <w:i/>
          <w:iCs/>
        </w:rPr>
        <w:t>5.5. Tipo de aplicação</w:t>
      </w:r>
      <w:r w:rsidRPr="007C5544">
        <w:t xml:space="preserve">: </w:t>
      </w:r>
      <w:r w:rsidRPr="00FC2FE0">
        <w:rPr>
          <w:i/>
          <w:iCs/>
        </w:rPr>
        <w:t xml:space="preserve">open </w:t>
      </w:r>
      <w:proofErr w:type="spellStart"/>
      <w:r w:rsidRPr="00FC2FE0">
        <w:rPr>
          <w:i/>
          <w:iCs/>
        </w:rPr>
        <w:t>source</w:t>
      </w:r>
      <w:proofErr w:type="spellEnd"/>
    </w:p>
    <w:p w14:paraId="5531B6D4" w14:textId="59BD0FAD" w:rsidR="00863FE8" w:rsidRPr="007C5544" w:rsidRDefault="00863FE8" w:rsidP="002608B9">
      <w:pPr>
        <w:pStyle w:val="paragraph"/>
        <w:spacing w:before="0" w:beforeAutospacing="0" w:after="0" w:afterAutospacing="0" w:line="276" w:lineRule="auto"/>
        <w:jc w:val="both"/>
        <w:textAlignment w:val="baseline"/>
      </w:pPr>
      <w:r w:rsidRPr="007074AD">
        <w:rPr>
          <w:i/>
          <w:iCs/>
        </w:rPr>
        <w:t>5.6. Clientes</w:t>
      </w:r>
      <w:r w:rsidRPr="007C5544">
        <w:t xml:space="preserve">: não </w:t>
      </w:r>
      <w:r w:rsidR="00FC2FE0">
        <w:t>anunciados</w:t>
      </w:r>
    </w:p>
    <w:p w14:paraId="6F3FBEE0" w14:textId="41505B78" w:rsidR="00863FE8" w:rsidRDefault="00863FE8" w:rsidP="00FC2FE0">
      <w:pPr>
        <w:pStyle w:val="paragraph"/>
        <w:spacing w:line="360" w:lineRule="auto"/>
        <w:ind w:firstLine="426"/>
        <w:jc w:val="both"/>
        <w:textAlignment w:val="baseline"/>
      </w:pPr>
      <w:r w:rsidRPr="007C5544">
        <w:t>Não foi possível determinar se alguma destas cinco plataformas está a ser utilizad</w:t>
      </w:r>
      <w:r w:rsidR="00FC2FE0">
        <w:t xml:space="preserve">a </w:t>
      </w:r>
      <w:r w:rsidR="00927D50">
        <w:t xml:space="preserve">por </w:t>
      </w:r>
      <w:r w:rsidR="00FC2FE0">
        <w:t xml:space="preserve">Estados Membros </w:t>
      </w:r>
      <w:r w:rsidRPr="007C5544">
        <w:t>da União Europeia.</w:t>
      </w:r>
      <w:r w:rsidRPr="00C46D5C">
        <w:t xml:space="preserve"> </w:t>
      </w:r>
      <w:r w:rsidR="00F25147">
        <w:t>Na verdade, a informação recolhida para efeitos de elaboração deste relatório</w:t>
      </w:r>
      <w:r w:rsidR="00BE0752">
        <w:t>, salvo a disponibilizada por França, graças aos contactos promovidos pela Direção Geral da Política da Justiça</w:t>
      </w:r>
      <w:r w:rsidR="009A4860">
        <w:t>,</w:t>
      </w:r>
      <w:r w:rsidR="00BE0752">
        <w:t xml:space="preserve"> não</w:t>
      </w:r>
      <w:r w:rsidR="009A4860">
        <w:t xml:space="preserve"> </w:t>
      </w:r>
      <w:r w:rsidR="00F8022C">
        <w:t>é informação institucional</w:t>
      </w:r>
      <w:r w:rsidR="00D37628">
        <w:t>. Mesmo a informação obtida quanto ao sistema francês não</w:t>
      </w:r>
      <w:r w:rsidR="00F8022C">
        <w:t xml:space="preserve"> </w:t>
      </w:r>
      <w:r w:rsidR="009A4860">
        <w:t>permite</w:t>
      </w:r>
      <w:r w:rsidR="0022656A">
        <w:t xml:space="preserve"> aferir </w:t>
      </w:r>
      <w:r w:rsidR="00D37628">
        <w:t>d</w:t>
      </w:r>
      <w:r w:rsidR="007C6B99">
        <w:t xml:space="preserve">as </w:t>
      </w:r>
      <w:r w:rsidR="006435C9">
        <w:t xml:space="preserve">suas </w:t>
      </w:r>
      <w:r w:rsidR="007C6B99">
        <w:t>característica</w:t>
      </w:r>
      <w:r w:rsidR="00D37628">
        <w:t>s</w:t>
      </w:r>
      <w:r w:rsidR="007C6B99">
        <w:t xml:space="preserve"> técnicas</w:t>
      </w:r>
      <w:r w:rsidR="006435C9">
        <w:t>.</w:t>
      </w:r>
    </w:p>
    <w:p w14:paraId="493B5CEB" w14:textId="1898363E" w:rsidR="0017768E" w:rsidRPr="00C46D5C" w:rsidRDefault="0085798C" w:rsidP="00FC2FE0">
      <w:pPr>
        <w:pStyle w:val="paragraph"/>
        <w:spacing w:line="360" w:lineRule="auto"/>
        <w:ind w:firstLine="426"/>
        <w:jc w:val="both"/>
        <w:textAlignment w:val="baseline"/>
      </w:pPr>
      <w:r>
        <w:t>De todo o modo, iremos dar conta</w:t>
      </w:r>
      <w:r w:rsidR="00453DF0">
        <w:t>, em primeiro lugar,</w:t>
      </w:r>
      <w:r>
        <w:t xml:space="preserve"> da informação</w:t>
      </w:r>
      <w:r w:rsidR="00453DF0">
        <w:t xml:space="preserve"> </w:t>
      </w:r>
      <w:r w:rsidR="00F66550">
        <w:t xml:space="preserve">que foi possível apurar </w:t>
      </w:r>
      <w:r w:rsidR="00453DF0">
        <w:t xml:space="preserve">quanto a vários </w:t>
      </w:r>
      <w:r w:rsidR="00F85E1A" w:rsidRPr="00F85E1A">
        <w:t xml:space="preserve">Estados Membros </w:t>
      </w:r>
      <w:r w:rsidR="00453DF0">
        <w:t xml:space="preserve">da União Europeia, </w:t>
      </w:r>
      <w:r w:rsidR="00C74F69">
        <w:t xml:space="preserve">seguindo-se o caso francês, destacado em especial, por ser o sistema relativamente ao qual </w:t>
      </w:r>
      <w:r w:rsidR="00EF3705">
        <w:t xml:space="preserve">se obteve </w:t>
      </w:r>
      <w:r w:rsidR="00C74F69">
        <w:t>mais informação.</w:t>
      </w:r>
    </w:p>
    <w:p w14:paraId="3E6861C4" w14:textId="77777777" w:rsidR="00C73BDB" w:rsidRPr="00454FDD" w:rsidRDefault="00C73BDB" w:rsidP="00454FDD">
      <w:pPr>
        <w:pStyle w:val="Default"/>
        <w:spacing w:line="360" w:lineRule="auto"/>
        <w:jc w:val="both"/>
        <w:rPr>
          <w:rFonts w:ascii="Times New Roman" w:hAnsi="Times New Roman" w:cs="Times New Roman"/>
          <w:b/>
          <w:bCs/>
        </w:rPr>
      </w:pPr>
    </w:p>
    <w:p w14:paraId="23C4A186" w14:textId="23152719" w:rsidR="00B85924" w:rsidRPr="00A266A9" w:rsidRDefault="00F85E1A" w:rsidP="0094581C">
      <w:pPr>
        <w:pStyle w:val="Ttulo3"/>
        <w:numPr>
          <w:ilvl w:val="2"/>
          <w:numId w:val="6"/>
        </w:numPr>
        <w:spacing w:after="240"/>
        <w:ind w:left="1418"/>
        <w:jc w:val="both"/>
        <w:rPr>
          <w:rFonts w:ascii="Times New Roman" w:hAnsi="Times New Roman" w:cs="Times New Roman"/>
          <w:b/>
          <w:bCs/>
          <w:i/>
          <w:iCs/>
          <w:color w:val="auto"/>
        </w:rPr>
      </w:pPr>
      <w:bookmarkStart w:id="608" w:name="_Toc161923703"/>
      <w:r w:rsidRPr="00F85E1A">
        <w:rPr>
          <w:rFonts w:ascii="Times New Roman" w:hAnsi="Times New Roman" w:cs="Times New Roman"/>
          <w:b/>
          <w:bCs/>
          <w:i/>
          <w:iCs/>
          <w:color w:val="auto"/>
        </w:rPr>
        <w:t xml:space="preserve">Estados Membros </w:t>
      </w:r>
      <w:r w:rsidR="001232C3">
        <w:rPr>
          <w:rFonts w:ascii="Times New Roman" w:hAnsi="Times New Roman" w:cs="Times New Roman"/>
          <w:b/>
          <w:bCs/>
          <w:i/>
          <w:iCs/>
          <w:color w:val="auto"/>
        </w:rPr>
        <w:t>da União Europeia</w:t>
      </w:r>
      <w:bookmarkEnd w:id="608"/>
      <w:r w:rsidR="001232C3">
        <w:rPr>
          <w:rFonts w:ascii="Times New Roman" w:hAnsi="Times New Roman" w:cs="Times New Roman"/>
          <w:b/>
          <w:bCs/>
          <w:i/>
          <w:iCs/>
          <w:color w:val="auto"/>
        </w:rPr>
        <w:t xml:space="preserve"> </w:t>
      </w:r>
    </w:p>
    <w:p w14:paraId="6832086B" w14:textId="75B14627" w:rsidR="001232C3" w:rsidRDefault="001232C3" w:rsidP="001232C3">
      <w:pPr>
        <w:spacing w:line="360" w:lineRule="auto"/>
        <w:ind w:firstLine="426"/>
        <w:jc w:val="both"/>
        <w:rPr>
          <w:rFonts w:ascii="Times New Roman" w:hAnsi="Times New Roman" w:cs="Times New Roman"/>
          <w:sz w:val="24"/>
          <w:szCs w:val="24"/>
        </w:rPr>
      </w:pPr>
      <w:r w:rsidRPr="00517C52">
        <w:rPr>
          <w:rFonts w:ascii="Times New Roman" w:hAnsi="Times New Roman" w:cs="Times New Roman"/>
          <w:sz w:val="24"/>
          <w:szCs w:val="24"/>
        </w:rPr>
        <w:t>No que respeita ao uso d</w:t>
      </w:r>
      <w:r>
        <w:rPr>
          <w:rFonts w:ascii="Times New Roman" w:hAnsi="Times New Roman" w:cs="Times New Roman"/>
          <w:sz w:val="24"/>
          <w:szCs w:val="24"/>
        </w:rPr>
        <w:t>e</w:t>
      </w:r>
      <w:r w:rsidRPr="00517C52">
        <w:rPr>
          <w:rFonts w:ascii="Times New Roman" w:hAnsi="Times New Roman" w:cs="Times New Roman"/>
          <w:sz w:val="24"/>
          <w:szCs w:val="24"/>
        </w:rPr>
        <w:t xml:space="preserve"> </w:t>
      </w:r>
      <w:r>
        <w:rPr>
          <w:rFonts w:ascii="Times New Roman" w:hAnsi="Times New Roman" w:cs="Times New Roman"/>
          <w:sz w:val="24"/>
          <w:szCs w:val="24"/>
        </w:rPr>
        <w:t>I</w:t>
      </w:r>
      <w:r w:rsidRPr="00517C52">
        <w:rPr>
          <w:rFonts w:ascii="Times New Roman" w:hAnsi="Times New Roman" w:cs="Times New Roman"/>
          <w:sz w:val="24"/>
          <w:szCs w:val="24"/>
        </w:rPr>
        <w:t xml:space="preserve">nteligência </w:t>
      </w:r>
      <w:r>
        <w:rPr>
          <w:rFonts w:ascii="Times New Roman" w:hAnsi="Times New Roman" w:cs="Times New Roman"/>
          <w:sz w:val="24"/>
          <w:szCs w:val="24"/>
        </w:rPr>
        <w:t>A</w:t>
      </w:r>
      <w:r w:rsidRPr="00517C52">
        <w:rPr>
          <w:rFonts w:ascii="Times New Roman" w:hAnsi="Times New Roman" w:cs="Times New Roman"/>
          <w:sz w:val="24"/>
          <w:szCs w:val="24"/>
        </w:rPr>
        <w:t xml:space="preserve">rtificial no processo de criação jurídico-normativa </w:t>
      </w:r>
      <w:r w:rsidR="00EE2F5F">
        <w:rPr>
          <w:rFonts w:ascii="Times New Roman" w:hAnsi="Times New Roman" w:cs="Times New Roman"/>
          <w:sz w:val="24"/>
          <w:szCs w:val="24"/>
        </w:rPr>
        <w:t>nos</w:t>
      </w:r>
      <w:r w:rsidRPr="00517C52">
        <w:rPr>
          <w:rFonts w:ascii="Times New Roman" w:hAnsi="Times New Roman" w:cs="Times New Roman"/>
          <w:sz w:val="24"/>
          <w:szCs w:val="24"/>
        </w:rPr>
        <w:t xml:space="preserve"> Estados Membros da União Europeia, a informação disponível </w:t>
      </w:r>
      <w:r w:rsidRPr="00517C52">
        <w:rPr>
          <w:rFonts w:ascii="Times New Roman" w:hAnsi="Times New Roman" w:cs="Times New Roman"/>
          <w:i/>
          <w:iCs/>
          <w:sz w:val="24"/>
          <w:szCs w:val="24"/>
        </w:rPr>
        <w:t>on-line</w:t>
      </w:r>
      <w:r w:rsidRPr="00517C52">
        <w:rPr>
          <w:rFonts w:ascii="Times New Roman" w:hAnsi="Times New Roman" w:cs="Times New Roman"/>
          <w:sz w:val="24"/>
          <w:szCs w:val="24"/>
        </w:rPr>
        <w:t xml:space="preserve"> é muitíssimo limitada.</w:t>
      </w:r>
      <w:r>
        <w:rPr>
          <w:rFonts w:ascii="Times New Roman" w:hAnsi="Times New Roman" w:cs="Times New Roman"/>
          <w:sz w:val="24"/>
          <w:szCs w:val="24"/>
        </w:rPr>
        <w:t xml:space="preserve"> </w:t>
      </w:r>
      <w:r w:rsidRPr="00517C52">
        <w:rPr>
          <w:rFonts w:ascii="Times New Roman" w:hAnsi="Times New Roman" w:cs="Times New Roman"/>
          <w:sz w:val="24"/>
          <w:szCs w:val="24"/>
        </w:rPr>
        <w:t xml:space="preserve">Ainda assim, foi apurado, com relevância, o </w:t>
      </w:r>
      <w:r>
        <w:rPr>
          <w:rFonts w:ascii="Times New Roman" w:hAnsi="Times New Roman" w:cs="Times New Roman"/>
          <w:sz w:val="24"/>
          <w:szCs w:val="24"/>
        </w:rPr>
        <w:t>que a seguir se elenca,</w:t>
      </w:r>
      <w:r w:rsidRPr="00517C52">
        <w:rPr>
          <w:rFonts w:ascii="Times New Roman" w:hAnsi="Times New Roman" w:cs="Times New Roman"/>
          <w:sz w:val="24"/>
          <w:szCs w:val="24"/>
        </w:rPr>
        <w:t xml:space="preserve"> em conformidade com os dados constantes no relatório “</w:t>
      </w:r>
      <w:proofErr w:type="spellStart"/>
      <w:r w:rsidRPr="00517C52">
        <w:rPr>
          <w:rFonts w:ascii="Times New Roman" w:hAnsi="Times New Roman" w:cs="Times New Roman"/>
          <w:sz w:val="24"/>
          <w:szCs w:val="24"/>
        </w:rPr>
        <w:t>Representative</w:t>
      </w:r>
      <w:proofErr w:type="spellEnd"/>
      <w:r w:rsidRPr="00517C52">
        <w:rPr>
          <w:rFonts w:ascii="Times New Roman" w:hAnsi="Times New Roman" w:cs="Times New Roman"/>
          <w:sz w:val="24"/>
          <w:szCs w:val="24"/>
        </w:rPr>
        <w:t xml:space="preserve"> bodies in </w:t>
      </w:r>
      <w:proofErr w:type="spellStart"/>
      <w:r w:rsidRPr="00517C52">
        <w:rPr>
          <w:rFonts w:ascii="Times New Roman" w:hAnsi="Times New Roman" w:cs="Times New Roman"/>
          <w:sz w:val="24"/>
          <w:szCs w:val="24"/>
        </w:rPr>
        <w:t>the</w:t>
      </w:r>
      <w:proofErr w:type="spellEnd"/>
      <w:r w:rsidRPr="00517C52">
        <w:rPr>
          <w:rFonts w:ascii="Times New Roman" w:hAnsi="Times New Roman" w:cs="Times New Roman"/>
          <w:sz w:val="24"/>
          <w:szCs w:val="24"/>
        </w:rPr>
        <w:t xml:space="preserve"> AI Era – Insights for </w:t>
      </w:r>
      <w:proofErr w:type="spellStart"/>
      <w:r w:rsidRPr="00517C52">
        <w:rPr>
          <w:rFonts w:ascii="Times New Roman" w:hAnsi="Times New Roman" w:cs="Times New Roman"/>
          <w:sz w:val="24"/>
          <w:szCs w:val="24"/>
        </w:rPr>
        <w:t>legislatures</w:t>
      </w:r>
      <w:proofErr w:type="spellEnd"/>
      <w:r w:rsidRPr="00517C52">
        <w:rPr>
          <w:rFonts w:ascii="Times New Roman" w:hAnsi="Times New Roman" w:cs="Times New Roman"/>
          <w:sz w:val="24"/>
          <w:szCs w:val="24"/>
        </w:rPr>
        <w:t xml:space="preserve">”, apresentado pela Fundação </w:t>
      </w:r>
      <w:proofErr w:type="spellStart"/>
      <w:r w:rsidRPr="00E53C49">
        <w:rPr>
          <w:rFonts w:ascii="Times New Roman" w:hAnsi="Times New Roman" w:cs="Times New Roman"/>
          <w:smallCaps/>
          <w:sz w:val="24"/>
          <w:szCs w:val="24"/>
        </w:rPr>
        <w:t>Popvox</w:t>
      </w:r>
      <w:proofErr w:type="spellEnd"/>
      <w:r w:rsidRPr="00517C52">
        <w:rPr>
          <w:rFonts w:ascii="Times New Roman" w:hAnsi="Times New Roman" w:cs="Times New Roman"/>
          <w:sz w:val="24"/>
          <w:szCs w:val="24"/>
        </w:rPr>
        <w:t>, em janeiro de 2024</w:t>
      </w:r>
      <w:r w:rsidRPr="00517C52">
        <w:rPr>
          <w:rStyle w:val="Refdenotaderodap"/>
          <w:rFonts w:ascii="Times New Roman" w:hAnsi="Times New Roman" w:cs="Times New Roman"/>
          <w:sz w:val="24"/>
          <w:szCs w:val="24"/>
        </w:rPr>
        <w:footnoteReference w:id="33"/>
      </w:r>
      <w:r w:rsidRPr="00517C52">
        <w:rPr>
          <w:rFonts w:ascii="Times New Roman" w:hAnsi="Times New Roman" w:cs="Times New Roman"/>
          <w:sz w:val="24"/>
          <w:szCs w:val="24"/>
        </w:rPr>
        <w:t>:</w:t>
      </w:r>
    </w:p>
    <w:p w14:paraId="6279D366" w14:textId="77777777" w:rsidR="001232C3" w:rsidRPr="009327A7" w:rsidRDefault="001232C3" w:rsidP="001232C3">
      <w:pPr>
        <w:pStyle w:val="PargrafodaLista"/>
        <w:numPr>
          <w:ilvl w:val="0"/>
          <w:numId w:val="8"/>
        </w:numPr>
        <w:spacing w:line="360" w:lineRule="auto"/>
        <w:jc w:val="both"/>
        <w:rPr>
          <w:rFonts w:ascii="Times New Roman" w:hAnsi="Times New Roman" w:cs="Times New Roman"/>
          <w:i/>
          <w:iCs/>
          <w:sz w:val="24"/>
          <w:szCs w:val="24"/>
        </w:rPr>
      </w:pPr>
      <w:r w:rsidRPr="009327A7">
        <w:rPr>
          <w:rFonts w:ascii="Times New Roman" w:hAnsi="Times New Roman" w:cs="Times New Roman"/>
          <w:i/>
          <w:iCs/>
          <w:sz w:val="24"/>
          <w:szCs w:val="24"/>
        </w:rPr>
        <w:lastRenderedPageBreak/>
        <w:t>Utilização de Inteligência Artificial para transcrição e tradução de reuniões parlamentares</w:t>
      </w:r>
    </w:p>
    <w:p w14:paraId="76AFEAC9" w14:textId="77777777" w:rsidR="001232C3" w:rsidRPr="00517C52" w:rsidRDefault="001232C3" w:rsidP="001232C3">
      <w:pPr>
        <w:spacing w:line="360" w:lineRule="auto"/>
        <w:ind w:firstLine="426"/>
        <w:jc w:val="both"/>
        <w:rPr>
          <w:rFonts w:ascii="Times New Roman" w:hAnsi="Times New Roman" w:cs="Times New Roman"/>
          <w:sz w:val="24"/>
          <w:szCs w:val="24"/>
        </w:rPr>
      </w:pPr>
      <w:r w:rsidRPr="00517C52">
        <w:rPr>
          <w:rFonts w:ascii="Times New Roman" w:hAnsi="Times New Roman" w:cs="Times New Roman"/>
          <w:sz w:val="24"/>
          <w:szCs w:val="24"/>
        </w:rPr>
        <w:t xml:space="preserve">- </w:t>
      </w:r>
      <w:r w:rsidRPr="00C72979">
        <w:rPr>
          <w:rFonts w:ascii="Times New Roman" w:hAnsi="Times New Roman" w:cs="Times New Roman"/>
          <w:sz w:val="24"/>
          <w:szCs w:val="24"/>
          <w:u w:val="single"/>
        </w:rPr>
        <w:t>Na Estónia</w:t>
      </w:r>
      <w:r w:rsidRPr="00517C52">
        <w:rPr>
          <w:rFonts w:ascii="Times New Roman" w:hAnsi="Times New Roman" w:cs="Times New Roman"/>
          <w:sz w:val="24"/>
          <w:szCs w:val="24"/>
        </w:rPr>
        <w:t xml:space="preserve">, o respetivo parlamento incorporou </w:t>
      </w:r>
      <w:r>
        <w:rPr>
          <w:rFonts w:ascii="Times New Roman" w:hAnsi="Times New Roman" w:cs="Times New Roman"/>
          <w:sz w:val="24"/>
          <w:szCs w:val="24"/>
        </w:rPr>
        <w:t>I</w:t>
      </w:r>
      <w:r w:rsidRPr="00517C52">
        <w:rPr>
          <w:rFonts w:ascii="Times New Roman" w:hAnsi="Times New Roman" w:cs="Times New Roman"/>
          <w:sz w:val="24"/>
          <w:szCs w:val="24"/>
        </w:rPr>
        <w:t xml:space="preserve">nteligência </w:t>
      </w:r>
      <w:r>
        <w:rPr>
          <w:rFonts w:ascii="Times New Roman" w:hAnsi="Times New Roman" w:cs="Times New Roman"/>
          <w:sz w:val="24"/>
          <w:szCs w:val="24"/>
        </w:rPr>
        <w:t>A</w:t>
      </w:r>
      <w:r w:rsidRPr="00517C52">
        <w:rPr>
          <w:rFonts w:ascii="Times New Roman" w:hAnsi="Times New Roman" w:cs="Times New Roman"/>
          <w:sz w:val="24"/>
          <w:szCs w:val="24"/>
        </w:rPr>
        <w:t xml:space="preserve">rtificial por via do sistema </w:t>
      </w:r>
      <w:r w:rsidRPr="00AF3E29">
        <w:rPr>
          <w:rFonts w:ascii="Times New Roman" w:hAnsi="Times New Roman" w:cs="Times New Roman"/>
          <w:smallCaps/>
          <w:sz w:val="24"/>
          <w:szCs w:val="24"/>
        </w:rPr>
        <w:t>Hans</w:t>
      </w:r>
      <w:r w:rsidRPr="008D0394">
        <w:rPr>
          <w:rFonts w:ascii="Times New Roman" w:hAnsi="Times New Roman" w:cs="Times New Roman"/>
          <w:sz w:val="24"/>
          <w:szCs w:val="24"/>
        </w:rPr>
        <w:t xml:space="preserve">, </w:t>
      </w:r>
      <w:r w:rsidRPr="00517C52">
        <w:rPr>
          <w:rFonts w:ascii="Times New Roman" w:hAnsi="Times New Roman" w:cs="Times New Roman"/>
          <w:sz w:val="24"/>
          <w:szCs w:val="24"/>
        </w:rPr>
        <w:t xml:space="preserve">baseado em </w:t>
      </w:r>
      <w:proofErr w:type="spellStart"/>
      <w:r w:rsidRPr="00D37C27">
        <w:rPr>
          <w:rFonts w:ascii="Times New Roman" w:hAnsi="Times New Roman" w:cs="Times New Roman"/>
          <w:i/>
          <w:iCs/>
          <w:sz w:val="24"/>
          <w:szCs w:val="24"/>
        </w:rPr>
        <w:t>large</w:t>
      </w:r>
      <w:proofErr w:type="spellEnd"/>
      <w:r w:rsidRPr="00D37C27">
        <w:rPr>
          <w:rFonts w:ascii="Times New Roman" w:hAnsi="Times New Roman" w:cs="Times New Roman"/>
          <w:i/>
          <w:iCs/>
          <w:sz w:val="24"/>
          <w:szCs w:val="24"/>
        </w:rPr>
        <w:t xml:space="preserve"> </w:t>
      </w:r>
      <w:proofErr w:type="spellStart"/>
      <w:r w:rsidRPr="00D37C27">
        <w:rPr>
          <w:rFonts w:ascii="Times New Roman" w:hAnsi="Times New Roman" w:cs="Times New Roman"/>
          <w:i/>
          <w:iCs/>
          <w:sz w:val="24"/>
          <w:szCs w:val="24"/>
        </w:rPr>
        <w:t>language</w:t>
      </w:r>
      <w:proofErr w:type="spellEnd"/>
      <w:r w:rsidRPr="00D37C27">
        <w:rPr>
          <w:rFonts w:ascii="Times New Roman" w:hAnsi="Times New Roman" w:cs="Times New Roman"/>
          <w:i/>
          <w:iCs/>
          <w:sz w:val="24"/>
          <w:szCs w:val="24"/>
        </w:rPr>
        <w:t xml:space="preserve"> </w:t>
      </w:r>
      <w:proofErr w:type="spellStart"/>
      <w:r w:rsidRPr="00D37C27">
        <w:rPr>
          <w:rFonts w:ascii="Times New Roman" w:hAnsi="Times New Roman" w:cs="Times New Roman"/>
          <w:i/>
          <w:iCs/>
          <w:sz w:val="24"/>
          <w:szCs w:val="24"/>
        </w:rPr>
        <w:t>models</w:t>
      </w:r>
      <w:proofErr w:type="spellEnd"/>
      <w:r w:rsidRPr="008D0394">
        <w:rPr>
          <w:rFonts w:ascii="Times New Roman" w:hAnsi="Times New Roman" w:cs="Times New Roman"/>
          <w:sz w:val="24"/>
          <w:szCs w:val="24"/>
        </w:rPr>
        <w:t xml:space="preserve">, </w:t>
      </w:r>
      <w:r w:rsidRPr="00517C52">
        <w:rPr>
          <w:rFonts w:ascii="Times New Roman" w:hAnsi="Times New Roman" w:cs="Times New Roman"/>
          <w:sz w:val="24"/>
          <w:szCs w:val="24"/>
        </w:rPr>
        <w:t xml:space="preserve">que permite a transcrição de todas as reuniões parlamentares concretizadas, através do reconhecimento automático da fala. Estando em causa sessões plenárias, o texto gerado pelo sistema é revisto e corrigido “por mão humana” antes de divulgado na devida plataforma </w:t>
      </w:r>
      <w:r w:rsidRPr="008D0394">
        <w:rPr>
          <w:rFonts w:ascii="Times New Roman" w:hAnsi="Times New Roman" w:cs="Times New Roman"/>
          <w:sz w:val="24"/>
          <w:szCs w:val="24"/>
        </w:rPr>
        <w:t xml:space="preserve">on-line. </w:t>
      </w:r>
      <w:r w:rsidRPr="00517C52">
        <w:rPr>
          <w:rFonts w:ascii="Times New Roman" w:hAnsi="Times New Roman" w:cs="Times New Roman"/>
          <w:sz w:val="24"/>
          <w:szCs w:val="24"/>
        </w:rPr>
        <w:t xml:space="preserve">O </w:t>
      </w:r>
      <w:r w:rsidRPr="00AF3E29">
        <w:rPr>
          <w:rFonts w:ascii="Times New Roman" w:hAnsi="Times New Roman" w:cs="Times New Roman"/>
          <w:smallCaps/>
          <w:sz w:val="24"/>
          <w:szCs w:val="24"/>
        </w:rPr>
        <w:t>Hans</w:t>
      </w:r>
      <w:r w:rsidRPr="00517C52">
        <w:rPr>
          <w:rFonts w:ascii="Times New Roman" w:hAnsi="Times New Roman" w:cs="Times New Roman"/>
          <w:sz w:val="24"/>
          <w:szCs w:val="24"/>
        </w:rPr>
        <w:t xml:space="preserve"> conta com uma taxa de erro de, aproximadamente, 5%, variando em função do que sucede nas reuniões e de quem usa a palavra. A implementação deste sistema teve como consequência a redução dos recursos humanos, perante a substituição dos quatro elementos que compunham a equipa de estenógrafos. </w:t>
      </w:r>
    </w:p>
    <w:p w14:paraId="55CF0F17" w14:textId="77777777" w:rsidR="001232C3" w:rsidRPr="00517C52" w:rsidRDefault="001232C3" w:rsidP="001232C3">
      <w:pPr>
        <w:spacing w:line="360" w:lineRule="auto"/>
        <w:ind w:firstLine="426"/>
        <w:jc w:val="both"/>
        <w:rPr>
          <w:rFonts w:ascii="Times New Roman" w:hAnsi="Times New Roman" w:cs="Times New Roman"/>
          <w:sz w:val="24"/>
          <w:szCs w:val="24"/>
        </w:rPr>
      </w:pPr>
      <w:r w:rsidRPr="00517C52">
        <w:rPr>
          <w:rFonts w:ascii="Times New Roman" w:hAnsi="Times New Roman" w:cs="Times New Roman"/>
          <w:sz w:val="24"/>
          <w:szCs w:val="24"/>
        </w:rPr>
        <w:t xml:space="preserve">Existe, ainda, a expectativa de ser usada </w:t>
      </w:r>
      <w:r>
        <w:rPr>
          <w:rFonts w:ascii="Times New Roman" w:hAnsi="Times New Roman" w:cs="Times New Roman"/>
          <w:sz w:val="24"/>
          <w:szCs w:val="24"/>
        </w:rPr>
        <w:t xml:space="preserve">IA </w:t>
      </w:r>
      <w:r w:rsidRPr="00517C52">
        <w:rPr>
          <w:rFonts w:ascii="Times New Roman" w:hAnsi="Times New Roman" w:cs="Times New Roman"/>
          <w:sz w:val="24"/>
          <w:szCs w:val="24"/>
        </w:rPr>
        <w:t xml:space="preserve">para a criação automática de resumos relativos às reuniões dos comités, com base nas transcrições resultantes do sistema </w:t>
      </w:r>
      <w:r w:rsidRPr="00AF3E29">
        <w:rPr>
          <w:rFonts w:ascii="Times New Roman" w:hAnsi="Times New Roman" w:cs="Times New Roman"/>
          <w:smallCaps/>
          <w:sz w:val="24"/>
          <w:szCs w:val="24"/>
        </w:rPr>
        <w:t>Hans</w:t>
      </w:r>
      <w:r w:rsidRPr="00517C52">
        <w:rPr>
          <w:rFonts w:ascii="Times New Roman" w:hAnsi="Times New Roman" w:cs="Times New Roman"/>
          <w:sz w:val="24"/>
          <w:szCs w:val="24"/>
        </w:rPr>
        <w:t>.</w:t>
      </w:r>
    </w:p>
    <w:p w14:paraId="0382B8C1" w14:textId="77777777" w:rsidR="001232C3" w:rsidRPr="00517C52" w:rsidRDefault="001232C3" w:rsidP="001232C3">
      <w:pPr>
        <w:spacing w:line="360" w:lineRule="auto"/>
        <w:ind w:firstLine="426"/>
        <w:jc w:val="both"/>
        <w:rPr>
          <w:rFonts w:ascii="Times New Roman" w:hAnsi="Times New Roman" w:cs="Times New Roman"/>
          <w:sz w:val="24"/>
          <w:szCs w:val="24"/>
        </w:rPr>
      </w:pPr>
      <w:r w:rsidRPr="00517C52">
        <w:rPr>
          <w:rFonts w:ascii="Times New Roman" w:hAnsi="Times New Roman" w:cs="Times New Roman"/>
          <w:sz w:val="24"/>
          <w:szCs w:val="24"/>
        </w:rPr>
        <w:t xml:space="preserve">Para responder às preocupações sobre fiabilidade e precisão, o Parlamento está a </w:t>
      </w:r>
      <w:proofErr w:type="spellStart"/>
      <w:r w:rsidRPr="00517C52">
        <w:rPr>
          <w:rFonts w:ascii="Times New Roman" w:hAnsi="Times New Roman" w:cs="Times New Roman"/>
          <w:sz w:val="24"/>
          <w:szCs w:val="24"/>
        </w:rPr>
        <w:t>adoptar</w:t>
      </w:r>
      <w:proofErr w:type="spellEnd"/>
      <w:r w:rsidRPr="00517C52">
        <w:rPr>
          <w:rFonts w:ascii="Times New Roman" w:hAnsi="Times New Roman" w:cs="Times New Roman"/>
          <w:sz w:val="24"/>
          <w:szCs w:val="24"/>
        </w:rPr>
        <w:t xml:space="preserve"> uma abordagem dupla: desenvolver tecnologia em “modo laboratório” para compreender as suas capacidades e limitações, ao mesmo tempo que envolve líderes e políticos em discussões sobre os requisitos da IA. A Estónia está a dar prioridade à supervisão humana, garantindo que os repórteres da comissão irão rever, editar e finalizar o texto gerado pela IA, mitigando os receios de que a IA substitua o julgamento humano.</w:t>
      </w:r>
    </w:p>
    <w:p w14:paraId="48F67DF5" w14:textId="77777777" w:rsidR="001232C3" w:rsidRPr="00517C52" w:rsidRDefault="001232C3" w:rsidP="001232C3">
      <w:pPr>
        <w:spacing w:line="360" w:lineRule="auto"/>
        <w:ind w:firstLine="426"/>
        <w:jc w:val="both"/>
        <w:rPr>
          <w:rFonts w:ascii="Times New Roman" w:hAnsi="Times New Roman" w:cs="Times New Roman"/>
          <w:sz w:val="24"/>
          <w:szCs w:val="24"/>
        </w:rPr>
      </w:pPr>
      <w:r w:rsidRPr="00517C52">
        <w:rPr>
          <w:rFonts w:ascii="Times New Roman" w:hAnsi="Times New Roman" w:cs="Times New Roman"/>
          <w:sz w:val="24"/>
          <w:szCs w:val="24"/>
        </w:rPr>
        <w:t xml:space="preserve">Como resposta às preocupações sobre as exigências de fiabilidade e precisão, o Parlamento da Estónia adota uma abordagem dupla: por um lado, é desenvolvida tecnologia em </w:t>
      </w:r>
      <w:proofErr w:type="spellStart"/>
      <w:r w:rsidRPr="00B4586D">
        <w:rPr>
          <w:rFonts w:ascii="Times New Roman" w:hAnsi="Times New Roman" w:cs="Times New Roman"/>
          <w:i/>
          <w:iCs/>
          <w:sz w:val="24"/>
          <w:szCs w:val="24"/>
        </w:rPr>
        <w:t>lab</w:t>
      </w:r>
      <w:proofErr w:type="spellEnd"/>
      <w:r w:rsidRPr="00B4586D">
        <w:rPr>
          <w:rFonts w:ascii="Times New Roman" w:hAnsi="Times New Roman" w:cs="Times New Roman"/>
          <w:i/>
          <w:iCs/>
          <w:sz w:val="24"/>
          <w:szCs w:val="24"/>
        </w:rPr>
        <w:t xml:space="preserve"> </w:t>
      </w:r>
      <w:proofErr w:type="spellStart"/>
      <w:r w:rsidRPr="00B4586D">
        <w:rPr>
          <w:rFonts w:ascii="Times New Roman" w:hAnsi="Times New Roman" w:cs="Times New Roman"/>
          <w:i/>
          <w:iCs/>
          <w:sz w:val="24"/>
          <w:szCs w:val="24"/>
        </w:rPr>
        <w:t>mode</w:t>
      </w:r>
      <w:proofErr w:type="spellEnd"/>
      <w:r w:rsidRPr="00517C52">
        <w:rPr>
          <w:rFonts w:ascii="Times New Roman" w:hAnsi="Times New Roman" w:cs="Times New Roman"/>
          <w:sz w:val="24"/>
          <w:szCs w:val="24"/>
        </w:rPr>
        <w:t xml:space="preserve"> para compreender as capacidades e as limitações da inteligência artificial e, por outro lado, são envolvidos responsáveis políticos nas discussões sobre os requisitos a que o sistema deve obedecer. Prioriza-se, ainda assim, a supervisão humana, garantido a edição e finalização do texto gerado pela inteligência artificial</w:t>
      </w:r>
      <w:r w:rsidRPr="0035178C">
        <w:rPr>
          <w:rFonts w:ascii="Times New Roman" w:hAnsi="Times New Roman" w:cs="Times New Roman"/>
          <w:sz w:val="24"/>
          <w:szCs w:val="24"/>
          <w:vertAlign w:val="superscript"/>
        </w:rPr>
        <w:footnoteReference w:id="34"/>
      </w:r>
      <w:r w:rsidRPr="00517C52">
        <w:rPr>
          <w:rFonts w:ascii="Times New Roman" w:hAnsi="Times New Roman" w:cs="Times New Roman"/>
          <w:sz w:val="24"/>
          <w:szCs w:val="24"/>
        </w:rPr>
        <w:t xml:space="preserve">. </w:t>
      </w:r>
    </w:p>
    <w:p w14:paraId="5FAD1623" w14:textId="77777777" w:rsidR="001232C3" w:rsidRPr="00517C52" w:rsidRDefault="001232C3" w:rsidP="001232C3">
      <w:pPr>
        <w:spacing w:line="360" w:lineRule="auto"/>
        <w:ind w:firstLine="426"/>
        <w:jc w:val="both"/>
        <w:rPr>
          <w:rFonts w:ascii="Times New Roman" w:hAnsi="Times New Roman" w:cs="Times New Roman"/>
          <w:sz w:val="24"/>
          <w:szCs w:val="24"/>
        </w:rPr>
      </w:pPr>
      <w:r w:rsidRPr="00517C52">
        <w:rPr>
          <w:rFonts w:ascii="Times New Roman" w:hAnsi="Times New Roman" w:cs="Times New Roman"/>
          <w:sz w:val="24"/>
          <w:szCs w:val="24"/>
        </w:rPr>
        <w:t xml:space="preserve">- </w:t>
      </w:r>
      <w:r w:rsidRPr="00C72979">
        <w:rPr>
          <w:rFonts w:ascii="Times New Roman" w:hAnsi="Times New Roman" w:cs="Times New Roman"/>
          <w:sz w:val="24"/>
          <w:szCs w:val="24"/>
          <w:u w:val="single"/>
        </w:rPr>
        <w:t>Para o Parlamento Europeu</w:t>
      </w:r>
      <w:r w:rsidRPr="00517C52">
        <w:rPr>
          <w:rFonts w:ascii="Times New Roman" w:hAnsi="Times New Roman" w:cs="Times New Roman"/>
          <w:sz w:val="24"/>
          <w:szCs w:val="24"/>
        </w:rPr>
        <w:t xml:space="preserve"> está a ser desenvolvida uma ferramenta também baseada em inteligência artificial que transcreverá e traduzirá (nas 24 línguas) </w:t>
      </w:r>
      <w:r w:rsidRPr="00517C52">
        <w:rPr>
          <w:rFonts w:ascii="Times New Roman" w:hAnsi="Times New Roman" w:cs="Times New Roman"/>
          <w:sz w:val="24"/>
          <w:szCs w:val="24"/>
        </w:rPr>
        <w:lastRenderedPageBreak/>
        <w:t>automaticamente os debates parlamentares em tempo real, com a possibilidade de aprender com correções e edições humanas</w:t>
      </w:r>
      <w:r w:rsidRPr="003209FB">
        <w:rPr>
          <w:rFonts w:ascii="Times New Roman" w:hAnsi="Times New Roman" w:cs="Times New Roman"/>
          <w:sz w:val="24"/>
          <w:szCs w:val="24"/>
          <w:vertAlign w:val="superscript"/>
        </w:rPr>
        <w:footnoteReference w:id="35"/>
      </w:r>
      <w:r w:rsidRPr="003209FB">
        <w:rPr>
          <w:rFonts w:ascii="Times New Roman" w:hAnsi="Times New Roman" w:cs="Times New Roman"/>
          <w:sz w:val="24"/>
          <w:szCs w:val="24"/>
          <w:vertAlign w:val="superscript"/>
        </w:rPr>
        <w:t>.</w:t>
      </w:r>
    </w:p>
    <w:p w14:paraId="0E372ACA" w14:textId="77777777" w:rsidR="001232C3" w:rsidRPr="00517C52" w:rsidRDefault="001232C3" w:rsidP="001232C3">
      <w:pPr>
        <w:spacing w:line="360" w:lineRule="auto"/>
        <w:jc w:val="both"/>
        <w:rPr>
          <w:rFonts w:ascii="Times New Roman" w:hAnsi="Times New Roman" w:cs="Times New Roman"/>
          <w:sz w:val="24"/>
          <w:szCs w:val="24"/>
        </w:rPr>
      </w:pPr>
    </w:p>
    <w:p w14:paraId="75713456" w14:textId="77777777" w:rsidR="001232C3" w:rsidRPr="009327A7" w:rsidRDefault="001232C3" w:rsidP="001232C3">
      <w:pPr>
        <w:pStyle w:val="PargrafodaLista"/>
        <w:numPr>
          <w:ilvl w:val="0"/>
          <w:numId w:val="8"/>
        </w:numPr>
        <w:spacing w:line="360" w:lineRule="auto"/>
        <w:jc w:val="both"/>
        <w:rPr>
          <w:rFonts w:ascii="Times New Roman" w:hAnsi="Times New Roman" w:cs="Times New Roman"/>
          <w:i/>
          <w:iCs/>
          <w:sz w:val="24"/>
          <w:szCs w:val="24"/>
        </w:rPr>
      </w:pPr>
      <w:r w:rsidRPr="009327A7">
        <w:rPr>
          <w:rFonts w:ascii="Times New Roman" w:hAnsi="Times New Roman" w:cs="Times New Roman"/>
          <w:i/>
          <w:iCs/>
          <w:sz w:val="24"/>
          <w:szCs w:val="24"/>
        </w:rPr>
        <w:t>Utilização da inteligência artificial em debate parlamentar</w:t>
      </w:r>
    </w:p>
    <w:p w14:paraId="12F1C6D9" w14:textId="77777777" w:rsidR="001232C3" w:rsidRDefault="001232C3" w:rsidP="001232C3">
      <w:pPr>
        <w:spacing w:line="360" w:lineRule="auto"/>
        <w:ind w:firstLine="426"/>
        <w:jc w:val="both"/>
        <w:rPr>
          <w:rFonts w:ascii="Times New Roman" w:hAnsi="Times New Roman" w:cs="Times New Roman"/>
          <w:sz w:val="24"/>
          <w:szCs w:val="24"/>
        </w:rPr>
      </w:pPr>
      <w:r w:rsidRPr="008D0394">
        <w:rPr>
          <w:rFonts w:ascii="Times New Roman" w:hAnsi="Times New Roman" w:cs="Times New Roman"/>
          <w:sz w:val="24"/>
          <w:szCs w:val="24"/>
        </w:rPr>
        <w:t xml:space="preserve">- </w:t>
      </w:r>
      <w:r w:rsidRPr="008F79D6">
        <w:rPr>
          <w:rFonts w:ascii="Times New Roman" w:hAnsi="Times New Roman" w:cs="Times New Roman"/>
          <w:sz w:val="24"/>
          <w:szCs w:val="24"/>
          <w:u w:val="single"/>
        </w:rPr>
        <w:t>Na Finlândia</w:t>
      </w:r>
      <w:r>
        <w:rPr>
          <w:rFonts w:ascii="Times New Roman" w:hAnsi="Times New Roman" w:cs="Times New Roman"/>
          <w:sz w:val="24"/>
          <w:szCs w:val="24"/>
        </w:rPr>
        <w:t>, em abril de 2021, a Comissão para o Futuro do Parlamento da Finlândia organizou, no contexto do designado “</w:t>
      </w:r>
      <w:r w:rsidRPr="00BF5A10">
        <w:rPr>
          <w:rFonts w:ascii="Times New Roman" w:hAnsi="Times New Roman" w:cs="Times New Roman"/>
          <w:i/>
          <w:iCs/>
          <w:sz w:val="24"/>
          <w:szCs w:val="24"/>
        </w:rPr>
        <w:t xml:space="preserve">Project </w:t>
      </w:r>
      <w:proofErr w:type="spellStart"/>
      <w:r w:rsidRPr="00BF5A10">
        <w:rPr>
          <w:rFonts w:ascii="Times New Roman" w:hAnsi="Times New Roman" w:cs="Times New Roman"/>
          <w:i/>
          <w:iCs/>
          <w:sz w:val="24"/>
          <w:szCs w:val="24"/>
        </w:rPr>
        <w:t>December</w:t>
      </w:r>
      <w:proofErr w:type="spellEnd"/>
      <w:r>
        <w:rPr>
          <w:rFonts w:ascii="Times New Roman" w:hAnsi="Times New Roman" w:cs="Times New Roman"/>
          <w:sz w:val="24"/>
          <w:szCs w:val="24"/>
        </w:rPr>
        <w:t xml:space="preserve">”, uma simulação de audiência parlamentar com a participação de dois entes gerados por IA, capazes de, por escrito, argumentar e contra-argumentar, como se de um verdadeiro debate se </w:t>
      </w:r>
      <w:r w:rsidRPr="003209FB">
        <w:rPr>
          <w:rFonts w:ascii="Times New Roman" w:hAnsi="Times New Roman" w:cs="Times New Roman"/>
          <w:sz w:val="24"/>
          <w:szCs w:val="24"/>
        </w:rPr>
        <w:t>tratasse</w:t>
      </w:r>
      <w:r w:rsidRPr="003209FB">
        <w:rPr>
          <w:rFonts w:ascii="Times New Roman" w:hAnsi="Times New Roman" w:cs="Times New Roman"/>
          <w:sz w:val="24"/>
          <w:szCs w:val="24"/>
          <w:vertAlign w:val="superscript"/>
        </w:rPr>
        <w:footnoteReference w:id="36"/>
      </w:r>
      <w:r w:rsidRPr="003209FB">
        <w:rPr>
          <w:rFonts w:ascii="Times New Roman" w:hAnsi="Times New Roman" w:cs="Times New Roman"/>
          <w:sz w:val="24"/>
          <w:szCs w:val="24"/>
        </w:rPr>
        <w:t>.</w:t>
      </w:r>
      <w:r>
        <w:rPr>
          <w:rFonts w:ascii="Times New Roman" w:hAnsi="Times New Roman" w:cs="Times New Roman"/>
          <w:sz w:val="24"/>
          <w:szCs w:val="24"/>
        </w:rPr>
        <w:t xml:space="preserve"> A discussão parlamentar partiu, assim, de “deputados </w:t>
      </w:r>
      <w:r w:rsidRPr="009F75EB">
        <w:rPr>
          <w:rFonts w:ascii="Times New Roman" w:hAnsi="Times New Roman" w:cs="Times New Roman"/>
          <w:i/>
          <w:iCs/>
          <w:sz w:val="24"/>
          <w:szCs w:val="24"/>
        </w:rPr>
        <w:t>robots</w:t>
      </w:r>
      <w:r>
        <w:rPr>
          <w:rFonts w:ascii="Times New Roman" w:hAnsi="Times New Roman" w:cs="Times New Roman"/>
          <w:sz w:val="24"/>
          <w:szCs w:val="24"/>
        </w:rPr>
        <w:t xml:space="preserve">”. </w:t>
      </w:r>
    </w:p>
    <w:p w14:paraId="60663332" w14:textId="77777777" w:rsidR="001232C3" w:rsidRPr="00D24556" w:rsidRDefault="001232C3" w:rsidP="001232C3">
      <w:pPr>
        <w:spacing w:line="360" w:lineRule="auto"/>
        <w:jc w:val="both"/>
        <w:rPr>
          <w:rFonts w:ascii="Times New Roman" w:hAnsi="Times New Roman" w:cs="Times New Roman"/>
          <w:b/>
          <w:bCs/>
          <w:sz w:val="24"/>
          <w:szCs w:val="24"/>
        </w:rPr>
      </w:pPr>
    </w:p>
    <w:p w14:paraId="4BC6E020" w14:textId="77777777" w:rsidR="001232C3" w:rsidRPr="009327A7" w:rsidRDefault="001232C3" w:rsidP="001232C3">
      <w:pPr>
        <w:pStyle w:val="PargrafodaLista"/>
        <w:numPr>
          <w:ilvl w:val="0"/>
          <w:numId w:val="8"/>
        </w:numPr>
        <w:spacing w:line="360" w:lineRule="auto"/>
        <w:jc w:val="both"/>
        <w:rPr>
          <w:rFonts w:ascii="Times New Roman" w:hAnsi="Times New Roman" w:cs="Times New Roman"/>
          <w:i/>
          <w:iCs/>
          <w:sz w:val="24"/>
          <w:szCs w:val="24"/>
        </w:rPr>
      </w:pPr>
      <w:r w:rsidRPr="009327A7">
        <w:rPr>
          <w:rFonts w:ascii="Times New Roman" w:hAnsi="Times New Roman" w:cs="Times New Roman"/>
          <w:i/>
          <w:iCs/>
          <w:sz w:val="24"/>
          <w:szCs w:val="24"/>
        </w:rPr>
        <w:t>Utilização da inteligência artificial na alteração do texto normativo</w:t>
      </w:r>
    </w:p>
    <w:p w14:paraId="27911919" w14:textId="77777777" w:rsidR="001232C3" w:rsidRDefault="001232C3" w:rsidP="001232C3">
      <w:pPr>
        <w:spacing w:line="360" w:lineRule="auto"/>
        <w:ind w:firstLine="426"/>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 </w:t>
      </w:r>
      <w:r w:rsidRPr="008F79D6">
        <w:rPr>
          <w:rFonts w:ascii="Times New Roman" w:hAnsi="Times New Roman" w:cs="Times New Roman"/>
          <w:sz w:val="24"/>
          <w:szCs w:val="24"/>
          <w:u w:val="single"/>
        </w:rPr>
        <w:t>Em Itália</w:t>
      </w:r>
      <w:r>
        <w:rPr>
          <w:rFonts w:ascii="Times New Roman" w:hAnsi="Times New Roman" w:cs="Times New Roman"/>
          <w:sz w:val="24"/>
          <w:szCs w:val="24"/>
        </w:rPr>
        <w:t>, o Senado faz</w:t>
      </w:r>
      <w:r w:rsidRPr="00D24556">
        <w:t xml:space="preserve"> </w:t>
      </w:r>
      <w:r>
        <w:rPr>
          <w:rFonts w:ascii="Times New Roman" w:hAnsi="Times New Roman" w:cs="Times New Roman"/>
          <w:sz w:val="24"/>
          <w:szCs w:val="24"/>
        </w:rPr>
        <w:t>uso de</w:t>
      </w:r>
      <w:r w:rsidRPr="00D24556">
        <w:rPr>
          <w:rFonts w:ascii="Times New Roman" w:hAnsi="Times New Roman" w:cs="Times New Roman"/>
          <w:sz w:val="24"/>
          <w:szCs w:val="24"/>
        </w:rPr>
        <w:t xml:space="preserve"> um sistema de </w:t>
      </w:r>
      <w:r>
        <w:rPr>
          <w:rFonts w:ascii="Times New Roman" w:hAnsi="Times New Roman" w:cs="Times New Roman"/>
          <w:sz w:val="24"/>
          <w:szCs w:val="24"/>
        </w:rPr>
        <w:t>inteligência artificial com a designação</w:t>
      </w:r>
      <w:r w:rsidRPr="00D24556">
        <w:rPr>
          <w:rFonts w:ascii="Times New Roman" w:hAnsi="Times New Roman" w:cs="Times New Roman"/>
          <w:sz w:val="24"/>
          <w:szCs w:val="24"/>
        </w:rPr>
        <w:t xml:space="preserve"> </w:t>
      </w:r>
      <w:proofErr w:type="spellStart"/>
      <w:r w:rsidRPr="00F6396C">
        <w:rPr>
          <w:rFonts w:ascii="Times New Roman" w:hAnsi="Times New Roman" w:cs="Times New Roman"/>
          <w:smallCaps/>
          <w:sz w:val="24"/>
          <w:szCs w:val="24"/>
        </w:rPr>
        <w:t>Gestore</w:t>
      </w:r>
      <w:proofErr w:type="spellEnd"/>
      <w:r w:rsidRPr="00F6396C">
        <w:rPr>
          <w:rFonts w:ascii="Times New Roman" w:hAnsi="Times New Roman" w:cs="Times New Roman"/>
          <w:smallCaps/>
          <w:sz w:val="24"/>
          <w:szCs w:val="24"/>
        </w:rPr>
        <w:t xml:space="preserve"> </w:t>
      </w:r>
      <w:proofErr w:type="spellStart"/>
      <w:r w:rsidRPr="00F6396C">
        <w:rPr>
          <w:rFonts w:ascii="Times New Roman" w:hAnsi="Times New Roman" w:cs="Times New Roman"/>
          <w:smallCaps/>
          <w:sz w:val="24"/>
          <w:szCs w:val="24"/>
        </w:rPr>
        <w:t>Emendamenti</w:t>
      </w:r>
      <w:proofErr w:type="spellEnd"/>
      <w:r w:rsidRPr="00D24556">
        <w:rPr>
          <w:rFonts w:ascii="Times New Roman" w:hAnsi="Times New Roman" w:cs="Times New Roman"/>
          <w:sz w:val="24"/>
          <w:szCs w:val="24"/>
        </w:rPr>
        <w:t xml:space="preserve"> (GEM), </w:t>
      </w:r>
      <w:r>
        <w:rPr>
          <w:rFonts w:ascii="Times New Roman" w:hAnsi="Times New Roman" w:cs="Times New Roman"/>
          <w:sz w:val="24"/>
          <w:szCs w:val="24"/>
        </w:rPr>
        <w:t>que permite gerir emendas ao texto normativo</w:t>
      </w:r>
      <w:r w:rsidRPr="00D24556">
        <w:rPr>
          <w:rFonts w:ascii="Times New Roman" w:hAnsi="Times New Roman" w:cs="Times New Roman"/>
          <w:sz w:val="24"/>
          <w:szCs w:val="24"/>
        </w:rPr>
        <w:t>. O sistema emprega algoritmos de agrupamento de texto para identificar grupos de alterações com redação semelhante</w:t>
      </w:r>
      <w:r>
        <w:rPr>
          <w:rFonts w:ascii="Times New Roman" w:hAnsi="Times New Roman" w:cs="Times New Roman"/>
          <w:sz w:val="24"/>
          <w:szCs w:val="24"/>
        </w:rPr>
        <w:t xml:space="preserve">, com o propósito de ser agendada uma votação simultânea. </w:t>
      </w:r>
    </w:p>
    <w:p w14:paraId="047C9606" w14:textId="77777777" w:rsidR="001232C3" w:rsidRDefault="001232C3" w:rsidP="001232C3">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Apesar de o </w:t>
      </w:r>
      <w:r w:rsidRPr="00D24556">
        <w:rPr>
          <w:rFonts w:ascii="Times New Roman" w:hAnsi="Times New Roman" w:cs="Times New Roman"/>
          <w:sz w:val="24"/>
          <w:szCs w:val="24"/>
        </w:rPr>
        <w:t>sistema produz</w:t>
      </w:r>
      <w:r>
        <w:rPr>
          <w:rFonts w:ascii="Times New Roman" w:hAnsi="Times New Roman" w:cs="Times New Roman"/>
          <w:sz w:val="24"/>
          <w:szCs w:val="24"/>
        </w:rPr>
        <w:t>ir</w:t>
      </w:r>
      <w:r w:rsidRPr="00D24556">
        <w:rPr>
          <w:rFonts w:ascii="Times New Roman" w:hAnsi="Times New Roman" w:cs="Times New Roman"/>
          <w:sz w:val="24"/>
          <w:szCs w:val="24"/>
        </w:rPr>
        <w:t xml:space="preserve"> resultados quase instant</w:t>
      </w:r>
      <w:r>
        <w:rPr>
          <w:rFonts w:ascii="Times New Roman" w:hAnsi="Times New Roman" w:cs="Times New Roman"/>
          <w:sz w:val="24"/>
          <w:szCs w:val="24"/>
        </w:rPr>
        <w:t>a</w:t>
      </w:r>
      <w:r w:rsidRPr="00D24556">
        <w:rPr>
          <w:rFonts w:ascii="Times New Roman" w:hAnsi="Times New Roman" w:cs="Times New Roman"/>
          <w:sz w:val="24"/>
          <w:szCs w:val="24"/>
        </w:rPr>
        <w:t>n</w:t>
      </w:r>
      <w:r>
        <w:rPr>
          <w:rFonts w:ascii="Times New Roman" w:hAnsi="Times New Roman" w:cs="Times New Roman"/>
          <w:sz w:val="24"/>
          <w:szCs w:val="24"/>
        </w:rPr>
        <w:t>eamente</w:t>
      </w:r>
      <w:r w:rsidRPr="00D24556">
        <w:rPr>
          <w:rFonts w:ascii="Times New Roman" w:hAnsi="Times New Roman" w:cs="Times New Roman"/>
          <w:sz w:val="24"/>
          <w:szCs w:val="24"/>
        </w:rPr>
        <w:t xml:space="preserve">, </w:t>
      </w:r>
      <w:r>
        <w:rPr>
          <w:rFonts w:ascii="Times New Roman" w:hAnsi="Times New Roman" w:cs="Times New Roman"/>
          <w:sz w:val="24"/>
          <w:szCs w:val="24"/>
        </w:rPr>
        <w:t>os resultados são revistos, modificados, aprovados e integrados por “mão humana”.</w:t>
      </w:r>
      <w:r w:rsidRPr="00D24556">
        <w:rPr>
          <w:rFonts w:ascii="Times New Roman" w:hAnsi="Times New Roman" w:cs="Times New Roman"/>
          <w:sz w:val="24"/>
          <w:szCs w:val="24"/>
        </w:rPr>
        <w:t xml:space="preserve"> </w:t>
      </w:r>
    </w:p>
    <w:p w14:paraId="3A9411A9" w14:textId="77777777" w:rsidR="001232C3" w:rsidRDefault="001232C3" w:rsidP="001232C3">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O </w:t>
      </w:r>
      <w:r w:rsidRPr="00851FBF">
        <w:rPr>
          <w:rFonts w:ascii="Times New Roman" w:hAnsi="Times New Roman" w:cs="Times New Roman"/>
          <w:sz w:val="24"/>
          <w:szCs w:val="24"/>
        </w:rPr>
        <w:t>Senado</w:t>
      </w:r>
      <w:r>
        <w:rPr>
          <w:rFonts w:ascii="Times New Roman" w:hAnsi="Times New Roman" w:cs="Times New Roman"/>
          <w:sz w:val="24"/>
          <w:szCs w:val="24"/>
        </w:rPr>
        <w:t xml:space="preserve"> italiano procura, ainda,</w:t>
      </w:r>
      <w:r w:rsidRPr="00851FBF">
        <w:rPr>
          <w:rFonts w:ascii="Times New Roman" w:hAnsi="Times New Roman" w:cs="Times New Roman"/>
          <w:sz w:val="24"/>
          <w:szCs w:val="24"/>
        </w:rPr>
        <w:t xml:space="preserve"> explorar a possibilidade de detetar semelhanças não apenas textuais, mas também semânticas, e de identificar </w:t>
      </w:r>
      <w:r>
        <w:rPr>
          <w:rFonts w:ascii="Times New Roman" w:hAnsi="Times New Roman" w:cs="Times New Roman"/>
          <w:sz w:val="24"/>
          <w:szCs w:val="24"/>
        </w:rPr>
        <w:t>iniciativas legislativas</w:t>
      </w:r>
      <w:r w:rsidRPr="00851FBF">
        <w:rPr>
          <w:rFonts w:ascii="Times New Roman" w:hAnsi="Times New Roman" w:cs="Times New Roman"/>
          <w:sz w:val="24"/>
          <w:szCs w:val="24"/>
        </w:rPr>
        <w:t xml:space="preserve"> relacionad</w:t>
      </w:r>
      <w:r>
        <w:rPr>
          <w:rFonts w:ascii="Times New Roman" w:hAnsi="Times New Roman" w:cs="Times New Roman"/>
          <w:sz w:val="24"/>
          <w:szCs w:val="24"/>
        </w:rPr>
        <w:t>a</w:t>
      </w:r>
      <w:r w:rsidRPr="00851FBF">
        <w:rPr>
          <w:rFonts w:ascii="Times New Roman" w:hAnsi="Times New Roman" w:cs="Times New Roman"/>
          <w:sz w:val="24"/>
          <w:szCs w:val="24"/>
        </w:rPr>
        <w:t>s que possam ser afetad</w:t>
      </w:r>
      <w:r>
        <w:rPr>
          <w:rFonts w:ascii="Times New Roman" w:hAnsi="Times New Roman" w:cs="Times New Roman"/>
          <w:sz w:val="24"/>
          <w:szCs w:val="24"/>
        </w:rPr>
        <w:t>a</w:t>
      </w:r>
      <w:r w:rsidRPr="00851FBF">
        <w:rPr>
          <w:rFonts w:ascii="Times New Roman" w:hAnsi="Times New Roman" w:cs="Times New Roman"/>
          <w:sz w:val="24"/>
          <w:szCs w:val="24"/>
        </w:rPr>
        <w:t>s de forma semelhante pelas alterações</w:t>
      </w:r>
      <w:r>
        <w:rPr>
          <w:rStyle w:val="Refdenotaderodap"/>
          <w:rFonts w:ascii="Times New Roman" w:hAnsi="Times New Roman" w:cs="Times New Roman"/>
          <w:sz w:val="24"/>
          <w:szCs w:val="24"/>
        </w:rPr>
        <w:footnoteReference w:id="37"/>
      </w:r>
      <w:r w:rsidRPr="00851FBF">
        <w:rPr>
          <w:rFonts w:ascii="Times New Roman" w:hAnsi="Times New Roman" w:cs="Times New Roman"/>
          <w:sz w:val="24"/>
          <w:szCs w:val="24"/>
        </w:rPr>
        <w:t>.</w:t>
      </w:r>
    </w:p>
    <w:p w14:paraId="5D76640C" w14:textId="77777777" w:rsidR="001232C3" w:rsidRDefault="001232C3" w:rsidP="001232C3">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Num artigo dedicado ao estudo do uso da tecnologia na atividade parlamentar italiana, identificam-se como debilidades desse uso a circunstância de a desenvoltura das ferramentas baseadas em inteligência artificial ser concretizada de forma independente pelos serviços de informática das duas Câmaras, ferramentas essas que, ainda assim, não </w:t>
      </w:r>
      <w:r>
        <w:rPr>
          <w:rFonts w:ascii="Times New Roman" w:hAnsi="Times New Roman" w:cs="Times New Roman"/>
          <w:sz w:val="24"/>
          <w:szCs w:val="24"/>
        </w:rPr>
        <w:lastRenderedPageBreak/>
        <w:t>conhecem a implementação prática expectável, perante a contínua difusão e utilização dos instrumentos de papel tradicionais e perante a resistência no uso das mais simples tecnologias de informação. Concluiu-se, ainda, que ferramentas</w:t>
      </w:r>
      <w:r w:rsidRPr="00AE393F">
        <w:rPr>
          <w:rFonts w:ascii="Times New Roman" w:hAnsi="Times New Roman" w:cs="Times New Roman"/>
          <w:sz w:val="24"/>
          <w:szCs w:val="24"/>
        </w:rPr>
        <w:t xml:space="preserve"> tecnológicas mais ambiciosas e</w:t>
      </w:r>
      <w:r>
        <w:rPr>
          <w:rFonts w:ascii="Times New Roman" w:hAnsi="Times New Roman" w:cs="Times New Roman"/>
          <w:sz w:val="24"/>
          <w:szCs w:val="24"/>
        </w:rPr>
        <w:t xml:space="preserve"> “r</w:t>
      </w:r>
      <w:r w:rsidRPr="00AE393F">
        <w:rPr>
          <w:rFonts w:ascii="Times New Roman" w:hAnsi="Times New Roman" w:cs="Times New Roman"/>
          <w:sz w:val="24"/>
          <w:szCs w:val="24"/>
        </w:rPr>
        <w:t>adicais</w:t>
      </w:r>
      <w:r>
        <w:rPr>
          <w:rFonts w:ascii="Times New Roman" w:hAnsi="Times New Roman" w:cs="Times New Roman"/>
          <w:sz w:val="24"/>
          <w:szCs w:val="24"/>
        </w:rPr>
        <w:t>”</w:t>
      </w:r>
      <w:r w:rsidRPr="00AE393F">
        <w:rPr>
          <w:rFonts w:ascii="Times New Roman" w:hAnsi="Times New Roman" w:cs="Times New Roman"/>
          <w:sz w:val="24"/>
          <w:szCs w:val="24"/>
        </w:rPr>
        <w:t xml:space="preserve"> nesta área colidem com a elevada complexidade das práticas regulamentares</w:t>
      </w:r>
      <w:r>
        <w:rPr>
          <w:rStyle w:val="Refdenotaderodap"/>
          <w:rFonts w:ascii="Times New Roman" w:hAnsi="Times New Roman" w:cs="Times New Roman"/>
          <w:sz w:val="24"/>
          <w:szCs w:val="24"/>
        </w:rPr>
        <w:footnoteReference w:id="38"/>
      </w:r>
      <w:r>
        <w:rPr>
          <w:rFonts w:ascii="Times New Roman" w:hAnsi="Times New Roman" w:cs="Times New Roman"/>
          <w:sz w:val="24"/>
          <w:szCs w:val="24"/>
        </w:rPr>
        <w:t>.</w:t>
      </w:r>
    </w:p>
    <w:p w14:paraId="21E91087" w14:textId="77777777" w:rsidR="001232C3" w:rsidRDefault="001232C3" w:rsidP="001232C3">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14:paraId="052BE1AA" w14:textId="77777777" w:rsidR="001232C3" w:rsidRDefault="001232C3" w:rsidP="001232C3">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Para além destas concretas manifestações do uso de inteligência artificial na atividade parlamentar, os </w:t>
      </w:r>
      <w:proofErr w:type="spellStart"/>
      <w:r>
        <w:rPr>
          <w:rFonts w:ascii="Times New Roman" w:hAnsi="Times New Roman" w:cs="Times New Roman"/>
          <w:i/>
          <w:iCs/>
          <w:sz w:val="24"/>
          <w:szCs w:val="24"/>
        </w:rPr>
        <w:t>World</w:t>
      </w:r>
      <w:proofErr w:type="spellEnd"/>
      <w:r>
        <w:rPr>
          <w:rFonts w:ascii="Times New Roman" w:hAnsi="Times New Roman" w:cs="Times New Roman"/>
          <w:i/>
          <w:iCs/>
          <w:sz w:val="24"/>
          <w:szCs w:val="24"/>
        </w:rPr>
        <w:t xml:space="preserve"> e-</w:t>
      </w:r>
      <w:proofErr w:type="spellStart"/>
      <w:r>
        <w:rPr>
          <w:rFonts w:ascii="Times New Roman" w:hAnsi="Times New Roman" w:cs="Times New Roman"/>
          <w:i/>
          <w:iCs/>
          <w:sz w:val="24"/>
          <w:szCs w:val="24"/>
        </w:rPr>
        <w:t>Parliament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Reports</w:t>
      </w:r>
      <w:proofErr w:type="spellEnd"/>
      <w:r w:rsidRPr="00220A49">
        <w:rPr>
          <w:rStyle w:val="Refdenotaderodap"/>
          <w:rFonts w:ascii="Times New Roman" w:hAnsi="Times New Roman" w:cs="Times New Roman"/>
          <w:sz w:val="24"/>
          <w:szCs w:val="24"/>
        </w:rPr>
        <w:footnoteReference w:id="39"/>
      </w:r>
      <w:r w:rsidRPr="00220A49">
        <w:rPr>
          <w:rFonts w:ascii="Times New Roman" w:hAnsi="Times New Roman" w:cs="Times New Roman"/>
          <w:sz w:val="24"/>
          <w:szCs w:val="24"/>
        </w:rPr>
        <w:t xml:space="preserve"> </w:t>
      </w:r>
      <w:r>
        <w:rPr>
          <w:rFonts w:ascii="Times New Roman" w:hAnsi="Times New Roman" w:cs="Times New Roman"/>
          <w:sz w:val="24"/>
          <w:szCs w:val="24"/>
        </w:rPr>
        <w:t xml:space="preserve">mostram-se úteis para determinação dos termos em que as tecnologias da informação, amplamente consideradas, também ali têm sido mais recentemente empregues, tendo como base os dados fornecidos pelos inquiridos. </w:t>
      </w:r>
    </w:p>
    <w:p w14:paraId="7F7CE955" w14:textId="77777777" w:rsidR="001232C3" w:rsidRDefault="001232C3" w:rsidP="001232C3">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No que especialmente concerne ao uso de inteligência artificial, do relatório de 2020 decorre, com especial interesse para os presentes propósitos, que 10% dos parlamentos inquiridos fizeram já uso de tecnologias de inteligência artificial</w:t>
      </w:r>
      <w:r>
        <w:rPr>
          <w:rStyle w:val="Refdenotaderodap"/>
          <w:rFonts w:ascii="Times New Roman" w:hAnsi="Times New Roman" w:cs="Times New Roman"/>
          <w:sz w:val="24"/>
          <w:szCs w:val="24"/>
        </w:rPr>
        <w:footnoteReference w:id="40"/>
      </w:r>
      <w:r>
        <w:rPr>
          <w:rFonts w:ascii="Times New Roman" w:hAnsi="Times New Roman" w:cs="Times New Roman"/>
          <w:sz w:val="24"/>
          <w:szCs w:val="24"/>
        </w:rPr>
        <w:t>, sendo possível, aliás, a partir da informação disponibilizada no aludido relatório, incluir uma quarta utilização da inteligência artificial em parlamentos de Estados europeus:</w:t>
      </w:r>
    </w:p>
    <w:p w14:paraId="76105305" w14:textId="77777777" w:rsidR="001232C3" w:rsidRDefault="001232C3" w:rsidP="001232C3">
      <w:pPr>
        <w:spacing w:line="360" w:lineRule="auto"/>
        <w:ind w:firstLine="708"/>
        <w:jc w:val="both"/>
        <w:rPr>
          <w:rFonts w:ascii="Times New Roman" w:hAnsi="Times New Roman" w:cs="Times New Roman"/>
          <w:sz w:val="24"/>
          <w:szCs w:val="24"/>
        </w:rPr>
      </w:pPr>
    </w:p>
    <w:p w14:paraId="6B4DCB71" w14:textId="77777777" w:rsidR="001232C3" w:rsidRPr="009327A7" w:rsidRDefault="001232C3" w:rsidP="001232C3">
      <w:pPr>
        <w:pStyle w:val="PargrafodaLista"/>
        <w:numPr>
          <w:ilvl w:val="0"/>
          <w:numId w:val="8"/>
        </w:numPr>
        <w:spacing w:line="360" w:lineRule="auto"/>
        <w:jc w:val="both"/>
        <w:rPr>
          <w:rFonts w:ascii="Times New Roman" w:hAnsi="Times New Roman" w:cs="Times New Roman"/>
          <w:i/>
          <w:iCs/>
          <w:sz w:val="24"/>
          <w:szCs w:val="24"/>
        </w:rPr>
      </w:pPr>
      <w:r w:rsidRPr="009327A7">
        <w:rPr>
          <w:rFonts w:ascii="Times New Roman" w:hAnsi="Times New Roman" w:cs="Times New Roman"/>
          <w:i/>
          <w:iCs/>
          <w:sz w:val="24"/>
          <w:szCs w:val="24"/>
        </w:rPr>
        <w:t xml:space="preserve">Utilização de IA para gestão </w:t>
      </w:r>
      <w:bookmarkStart w:id="609" w:name="_Hlk159599421"/>
      <w:r w:rsidRPr="009327A7">
        <w:rPr>
          <w:rFonts w:ascii="Times New Roman" w:hAnsi="Times New Roman" w:cs="Times New Roman"/>
          <w:i/>
          <w:iCs/>
          <w:sz w:val="24"/>
          <w:szCs w:val="24"/>
        </w:rPr>
        <w:t>de informações úteis para os deputados</w:t>
      </w:r>
    </w:p>
    <w:bookmarkEnd w:id="609"/>
    <w:p w14:paraId="2282AC28" w14:textId="77777777" w:rsidR="001232C3" w:rsidRDefault="001232C3" w:rsidP="001232C3">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ab/>
        <w:t xml:space="preserve">- </w:t>
      </w:r>
      <w:r w:rsidRPr="00224F05">
        <w:rPr>
          <w:rFonts w:ascii="Times New Roman" w:hAnsi="Times New Roman" w:cs="Times New Roman"/>
          <w:sz w:val="24"/>
          <w:szCs w:val="24"/>
          <w:u w:val="single"/>
        </w:rPr>
        <w:t>Na Áustria</w:t>
      </w:r>
      <w:r>
        <w:rPr>
          <w:rFonts w:ascii="Times New Roman" w:hAnsi="Times New Roman" w:cs="Times New Roman"/>
          <w:sz w:val="24"/>
          <w:szCs w:val="24"/>
        </w:rPr>
        <w:t>, a inteligência artificial é usada para auxiliar os deputados a manterem-se atualizados, fornecendo, de forma simples, informações potencialmente relevantes provenientes de diversas fontes</w:t>
      </w:r>
      <w:r w:rsidRPr="00C73BDB">
        <w:rPr>
          <w:rFonts w:ascii="Times New Roman" w:hAnsi="Times New Roman" w:cs="Times New Roman"/>
          <w:sz w:val="24"/>
          <w:szCs w:val="24"/>
          <w:vertAlign w:val="superscript"/>
        </w:rPr>
        <w:footnoteReference w:id="41"/>
      </w:r>
      <w:r>
        <w:rPr>
          <w:rFonts w:ascii="Times New Roman" w:hAnsi="Times New Roman" w:cs="Times New Roman"/>
          <w:sz w:val="24"/>
          <w:szCs w:val="24"/>
        </w:rPr>
        <w:t xml:space="preserve">, através do </w:t>
      </w:r>
      <w:proofErr w:type="spellStart"/>
      <w:r w:rsidRPr="00DE4155">
        <w:rPr>
          <w:rFonts w:ascii="Times New Roman" w:hAnsi="Times New Roman" w:cs="Times New Roman"/>
          <w:smallCaps/>
          <w:sz w:val="24"/>
          <w:szCs w:val="24"/>
        </w:rPr>
        <w:t>Eule</w:t>
      </w:r>
      <w:proofErr w:type="spellEnd"/>
      <w:r w:rsidRPr="00DE4155">
        <w:rPr>
          <w:rFonts w:ascii="Times New Roman" w:hAnsi="Times New Roman" w:cs="Times New Roman"/>
          <w:smallCaps/>
          <w:sz w:val="24"/>
          <w:szCs w:val="24"/>
        </w:rPr>
        <w:t xml:space="preserve"> Media Monitor/360.º </w:t>
      </w:r>
      <w:proofErr w:type="spellStart"/>
      <w:r w:rsidRPr="00DE4155">
        <w:rPr>
          <w:rFonts w:ascii="Times New Roman" w:hAnsi="Times New Roman" w:cs="Times New Roman"/>
          <w:smallCaps/>
          <w:sz w:val="24"/>
          <w:szCs w:val="24"/>
        </w:rPr>
        <w:t>Topic-Monitoring</w:t>
      </w:r>
      <w:proofErr w:type="spellEnd"/>
      <w:r>
        <w:rPr>
          <w:rFonts w:ascii="Times New Roman" w:hAnsi="Times New Roman" w:cs="Times New Roman"/>
          <w:sz w:val="24"/>
          <w:szCs w:val="24"/>
        </w:rPr>
        <w:t xml:space="preserve">, desenvolvido pela Administração Parlamentar Austríaca. </w:t>
      </w:r>
    </w:p>
    <w:p w14:paraId="0A1348FC" w14:textId="77777777" w:rsidR="001232C3" w:rsidRDefault="001232C3" w:rsidP="001232C3">
      <w:pPr>
        <w:spacing w:line="360" w:lineRule="auto"/>
        <w:ind w:firstLine="426"/>
        <w:jc w:val="both"/>
        <w:rPr>
          <w:rFonts w:ascii="Times New Roman" w:hAnsi="Times New Roman" w:cs="Times New Roman"/>
          <w:sz w:val="24"/>
          <w:szCs w:val="24"/>
        </w:rPr>
      </w:pPr>
      <w:r w:rsidRPr="007F78B3">
        <w:rPr>
          <w:rFonts w:ascii="Times New Roman" w:hAnsi="Times New Roman" w:cs="Times New Roman"/>
          <w:sz w:val="24"/>
          <w:szCs w:val="24"/>
        </w:rPr>
        <w:lastRenderedPageBreak/>
        <w:t xml:space="preserve">O </w:t>
      </w:r>
      <w:proofErr w:type="spellStart"/>
      <w:r w:rsidRPr="00DE4155">
        <w:rPr>
          <w:rFonts w:ascii="Times New Roman" w:hAnsi="Times New Roman" w:cs="Times New Roman"/>
          <w:smallCaps/>
          <w:sz w:val="24"/>
          <w:szCs w:val="24"/>
        </w:rPr>
        <w:t>Eule</w:t>
      </w:r>
      <w:proofErr w:type="spellEnd"/>
      <w:r w:rsidRPr="00DE4155">
        <w:rPr>
          <w:rFonts w:ascii="Times New Roman" w:hAnsi="Times New Roman" w:cs="Times New Roman"/>
          <w:smallCaps/>
          <w:sz w:val="24"/>
          <w:szCs w:val="24"/>
        </w:rPr>
        <w:t xml:space="preserve"> Media Monitor</w:t>
      </w:r>
      <w:r>
        <w:rPr>
          <w:rFonts w:ascii="Times New Roman" w:hAnsi="Times New Roman" w:cs="Times New Roman"/>
          <w:sz w:val="24"/>
          <w:szCs w:val="24"/>
        </w:rPr>
        <w:t xml:space="preserve"> procura poupar tempo</w:t>
      </w:r>
      <w:r w:rsidRPr="007F78B3">
        <w:rPr>
          <w:rFonts w:ascii="Times New Roman" w:hAnsi="Times New Roman" w:cs="Times New Roman"/>
          <w:sz w:val="24"/>
          <w:szCs w:val="24"/>
        </w:rPr>
        <w:t xml:space="preserve"> e recursos aos deputados</w:t>
      </w:r>
      <w:r>
        <w:rPr>
          <w:rFonts w:ascii="Times New Roman" w:hAnsi="Times New Roman" w:cs="Times New Roman"/>
          <w:sz w:val="24"/>
          <w:szCs w:val="24"/>
        </w:rPr>
        <w:t xml:space="preserve">, </w:t>
      </w:r>
      <w:r w:rsidRPr="007F78B3">
        <w:rPr>
          <w:rFonts w:ascii="Times New Roman" w:hAnsi="Times New Roman" w:cs="Times New Roman"/>
          <w:sz w:val="24"/>
          <w:szCs w:val="24"/>
        </w:rPr>
        <w:t>apresenta</w:t>
      </w:r>
      <w:r>
        <w:rPr>
          <w:rFonts w:ascii="Times New Roman" w:hAnsi="Times New Roman" w:cs="Times New Roman"/>
          <w:sz w:val="24"/>
          <w:szCs w:val="24"/>
        </w:rPr>
        <w:t>ndo</w:t>
      </w:r>
      <w:r w:rsidRPr="007F78B3">
        <w:rPr>
          <w:rFonts w:ascii="Times New Roman" w:hAnsi="Times New Roman" w:cs="Times New Roman"/>
          <w:sz w:val="24"/>
          <w:szCs w:val="24"/>
        </w:rPr>
        <w:t xml:space="preserve"> análises (como os principais tópicos) das redes sociais, notícias e pesquisas especializadas mais amplas, ordenadas por diferentes áreas políticas.</w:t>
      </w:r>
      <w:r>
        <w:rPr>
          <w:rFonts w:ascii="Times New Roman" w:hAnsi="Times New Roman" w:cs="Times New Roman"/>
          <w:sz w:val="24"/>
          <w:szCs w:val="24"/>
        </w:rPr>
        <w:t xml:space="preserve"> </w:t>
      </w:r>
    </w:p>
    <w:p w14:paraId="20E3A5D8" w14:textId="77777777" w:rsidR="001232C3" w:rsidRDefault="001232C3" w:rsidP="001232C3">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Não são</w:t>
      </w:r>
      <w:r w:rsidRPr="007F78B3">
        <w:rPr>
          <w:rFonts w:ascii="Times New Roman" w:hAnsi="Times New Roman" w:cs="Times New Roman"/>
          <w:sz w:val="24"/>
          <w:szCs w:val="24"/>
        </w:rPr>
        <w:t xml:space="preserve"> represent</w:t>
      </w:r>
      <w:r>
        <w:rPr>
          <w:rFonts w:ascii="Times New Roman" w:hAnsi="Times New Roman" w:cs="Times New Roman"/>
          <w:sz w:val="24"/>
          <w:szCs w:val="24"/>
        </w:rPr>
        <w:t>adas</w:t>
      </w:r>
      <w:r w:rsidRPr="007F78B3">
        <w:rPr>
          <w:rFonts w:ascii="Times New Roman" w:hAnsi="Times New Roman" w:cs="Times New Roman"/>
          <w:sz w:val="24"/>
          <w:szCs w:val="24"/>
        </w:rPr>
        <w:t xml:space="preserve"> </w:t>
      </w:r>
      <w:r>
        <w:rPr>
          <w:rFonts w:ascii="Times New Roman" w:hAnsi="Times New Roman" w:cs="Times New Roman"/>
          <w:sz w:val="24"/>
          <w:szCs w:val="24"/>
        </w:rPr>
        <w:t xml:space="preserve">agendas ou interesses </w:t>
      </w:r>
      <w:r w:rsidRPr="007F78B3">
        <w:rPr>
          <w:rFonts w:ascii="Times New Roman" w:hAnsi="Times New Roman" w:cs="Times New Roman"/>
          <w:sz w:val="24"/>
          <w:szCs w:val="24"/>
        </w:rPr>
        <w:t>específic</w:t>
      </w:r>
      <w:r>
        <w:rPr>
          <w:rFonts w:ascii="Times New Roman" w:hAnsi="Times New Roman" w:cs="Times New Roman"/>
          <w:sz w:val="24"/>
          <w:szCs w:val="24"/>
        </w:rPr>
        <w:t>o</w:t>
      </w:r>
      <w:r w:rsidRPr="007F78B3">
        <w:rPr>
          <w:rFonts w:ascii="Times New Roman" w:hAnsi="Times New Roman" w:cs="Times New Roman"/>
          <w:sz w:val="24"/>
          <w:szCs w:val="24"/>
        </w:rPr>
        <w:t>s, segu</w:t>
      </w:r>
      <w:r>
        <w:rPr>
          <w:rFonts w:ascii="Times New Roman" w:hAnsi="Times New Roman" w:cs="Times New Roman"/>
          <w:sz w:val="24"/>
          <w:szCs w:val="24"/>
        </w:rPr>
        <w:t>indo-se</w:t>
      </w:r>
      <w:r w:rsidRPr="007F78B3">
        <w:rPr>
          <w:rFonts w:ascii="Times New Roman" w:hAnsi="Times New Roman" w:cs="Times New Roman"/>
          <w:sz w:val="24"/>
          <w:szCs w:val="24"/>
        </w:rPr>
        <w:t xml:space="preserve"> uma regra estritamente apartidária nas informações que</w:t>
      </w:r>
      <w:r>
        <w:rPr>
          <w:rFonts w:ascii="Times New Roman" w:hAnsi="Times New Roman" w:cs="Times New Roman"/>
          <w:sz w:val="24"/>
          <w:szCs w:val="24"/>
        </w:rPr>
        <w:t xml:space="preserve"> são</w:t>
      </w:r>
      <w:r w:rsidRPr="007F78B3">
        <w:rPr>
          <w:rFonts w:ascii="Times New Roman" w:hAnsi="Times New Roman" w:cs="Times New Roman"/>
          <w:sz w:val="24"/>
          <w:szCs w:val="24"/>
        </w:rPr>
        <w:t xml:space="preserve"> fornec</w:t>
      </w:r>
      <w:r>
        <w:rPr>
          <w:rFonts w:ascii="Times New Roman" w:hAnsi="Times New Roman" w:cs="Times New Roman"/>
          <w:sz w:val="24"/>
          <w:szCs w:val="24"/>
        </w:rPr>
        <w:t>idas</w:t>
      </w:r>
      <w:r w:rsidRPr="007F78B3">
        <w:rPr>
          <w:rFonts w:ascii="Times New Roman" w:hAnsi="Times New Roman" w:cs="Times New Roman"/>
          <w:sz w:val="24"/>
          <w:szCs w:val="24"/>
        </w:rPr>
        <w:t xml:space="preserve"> aos deputados</w:t>
      </w:r>
      <w:r w:rsidRPr="00C73BDB">
        <w:rPr>
          <w:rFonts w:ascii="Times New Roman" w:hAnsi="Times New Roman" w:cs="Times New Roman"/>
          <w:sz w:val="24"/>
          <w:szCs w:val="24"/>
          <w:vertAlign w:val="superscript"/>
        </w:rPr>
        <w:footnoteReference w:id="42"/>
      </w:r>
      <w:r>
        <w:rPr>
          <w:rFonts w:ascii="Times New Roman" w:hAnsi="Times New Roman" w:cs="Times New Roman"/>
          <w:sz w:val="24"/>
          <w:szCs w:val="24"/>
        </w:rPr>
        <w:t>.</w:t>
      </w:r>
    </w:p>
    <w:p w14:paraId="2DB406ED" w14:textId="77777777" w:rsidR="00C73BDB" w:rsidRDefault="00C73BDB" w:rsidP="001232C3">
      <w:pPr>
        <w:pStyle w:val="Default"/>
        <w:spacing w:line="360" w:lineRule="auto"/>
        <w:jc w:val="both"/>
        <w:rPr>
          <w:rFonts w:ascii="Times New Roman" w:hAnsi="Times New Roman" w:cs="Times New Roman"/>
          <w:b/>
          <w:bCs/>
          <w:i/>
          <w:iCs/>
        </w:rPr>
      </w:pPr>
    </w:p>
    <w:p w14:paraId="1717C002" w14:textId="72883E5E" w:rsidR="00220368" w:rsidRPr="00A266A9" w:rsidRDefault="00224F05" w:rsidP="0094581C">
      <w:pPr>
        <w:pStyle w:val="Ttulo3"/>
        <w:numPr>
          <w:ilvl w:val="2"/>
          <w:numId w:val="6"/>
        </w:numPr>
        <w:spacing w:after="240"/>
        <w:ind w:left="1418"/>
        <w:jc w:val="both"/>
        <w:rPr>
          <w:rFonts w:ascii="Times New Roman" w:hAnsi="Times New Roman" w:cs="Times New Roman"/>
          <w:b/>
          <w:bCs/>
          <w:i/>
          <w:iCs/>
          <w:color w:val="auto"/>
        </w:rPr>
      </w:pPr>
      <w:bookmarkStart w:id="610" w:name="_Toc161923704"/>
      <w:r>
        <w:rPr>
          <w:rFonts w:ascii="Times New Roman" w:hAnsi="Times New Roman" w:cs="Times New Roman"/>
          <w:b/>
          <w:bCs/>
          <w:i/>
          <w:iCs/>
          <w:color w:val="auto"/>
        </w:rPr>
        <w:t>O caso francês em especial</w:t>
      </w:r>
      <w:bookmarkEnd w:id="610"/>
    </w:p>
    <w:p w14:paraId="130F3BE6" w14:textId="77777777" w:rsidR="001232C3" w:rsidRPr="0072143E" w:rsidRDefault="001232C3" w:rsidP="001232C3">
      <w:pPr>
        <w:spacing w:line="360" w:lineRule="auto"/>
        <w:ind w:firstLine="426"/>
        <w:jc w:val="both"/>
        <w:rPr>
          <w:rFonts w:ascii="Times New Roman" w:hAnsi="Times New Roman" w:cs="Times New Roman"/>
          <w:sz w:val="24"/>
          <w:szCs w:val="24"/>
        </w:rPr>
      </w:pPr>
      <w:r w:rsidRPr="0072143E">
        <w:rPr>
          <w:rFonts w:ascii="Times New Roman" w:hAnsi="Times New Roman" w:cs="Times New Roman"/>
          <w:sz w:val="24"/>
          <w:szCs w:val="24"/>
        </w:rPr>
        <w:t>O Secretariado Geral do Governo (</w:t>
      </w:r>
      <w:proofErr w:type="spellStart"/>
      <w:r w:rsidRPr="0072143E">
        <w:rPr>
          <w:rFonts w:ascii="Times New Roman" w:hAnsi="Times New Roman" w:cs="Times New Roman"/>
          <w:i/>
          <w:iCs/>
          <w:sz w:val="24"/>
          <w:szCs w:val="24"/>
        </w:rPr>
        <w:t>Secrétariat</w:t>
      </w:r>
      <w:proofErr w:type="spellEnd"/>
      <w:r w:rsidRPr="0072143E">
        <w:rPr>
          <w:rFonts w:ascii="Times New Roman" w:hAnsi="Times New Roman" w:cs="Times New Roman"/>
          <w:i/>
          <w:iCs/>
          <w:sz w:val="24"/>
          <w:szCs w:val="24"/>
        </w:rPr>
        <w:t xml:space="preserve"> </w:t>
      </w:r>
      <w:proofErr w:type="spellStart"/>
      <w:r w:rsidRPr="0072143E">
        <w:rPr>
          <w:rFonts w:ascii="Times New Roman" w:hAnsi="Times New Roman" w:cs="Times New Roman"/>
          <w:i/>
          <w:iCs/>
          <w:sz w:val="24"/>
          <w:szCs w:val="24"/>
        </w:rPr>
        <w:t>Général</w:t>
      </w:r>
      <w:proofErr w:type="spellEnd"/>
      <w:r w:rsidRPr="0072143E">
        <w:rPr>
          <w:rFonts w:ascii="Times New Roman" w:hAnsi="Times New Roman" w:cs="Times New Roman"/>
          <w:i/>
          <w:iCs/>
          <w:sz w:val="24"/>
          <w:szCs w:val="24"/>
        </w:rPr>
        <w:t xml:space="preserve"> </w:t>
      </w:r>
      <w:proofErr w:type="spellStart"/>
      <w:r w:rsidRPr="0072143E">
        <w:rPr>
          <w:rFonts w:ascii="Times New Roman" w:hAnsi="Times New Roman" w:cs="Times New Roman"/>
          <w:i/>
          <w:iCs/>
          <w:sz w:val="24"/>
          <w:szCs w:val="24"/>
        </w:rPr>
        <w:t>du</w:t>
      </w:r>
      <w:proofErr w:type="spellEnd"/>
      <w:r w:rsidRPr="0072143E">
        <w:rPr>
          <w:rFonts w:ascii="Times New Roman" w:hAnsi="Times New Roman" w:cs="Times New Roman"/>
          <w:i/>
          <w:iCs/>
          <w:sz w:val="24"/>
          <w:szCs w:val="24"/>
        </w:rPr>
        <w:t xml:space="preserve"> </w:t>
      </w:r>
      <w:proofErr w:type="spellStart"/>
      <w:r w:rsidRPr="0072143E">
        <w:rPr>
          <w:rFonts w:ascii="Times New Roman" w:hAnsi="Times New Roman" w:cs="Times New Roman"/>
          <w:i/>
          <w:iCs/>
          <w:sz w:val="24"/>
          <w:szCs w:val="24"/>
        </w:rPr>
        <w:t>Gouvernement</w:t>
      </w:r>
      <w:proofErr w:type="spellEnd"/>
      <w:r w:rsidRPr="0072143E">
        <w:rPr>
          <w:rFonts w:ascii="Times New Roman" w:hAnsi="Times New Roman" w:cs="Times New Roman"/>
          <w:sz w:val="24"/>
          <w:szCs w:val="24"/>
        </w:rPr>
        <w:t>) e a Direção Geral de Informação Legal e Administrativa (</w:t>
      </w:r>
      <w:proofErr w:type="spellStart"/>
      <w:r w:rsidRPr="0072143E">
        <w:rPr>
          <w:rFonts w:ascii="Times New Roman" w:hAnsi="Times New Roman" w:cs="Times New Roman"/>
          <w:i/>
          <w:iCs/>
          <w:sz w:val="24"/>
          <w:szCs w:val="24"/>
        </w:rPr>
        <w:t>Direction</w:t>
      </w:r>
      <w:proofErr w:type="spellEnd"/>
      <w:r w:rsidRPr="0072143E">
        <w:rPr>
          <w:rFonts w:ascii="Times New Roman" w:hAnsi="Times New Roman" w:cs="Times New Roman"/>
          <w:i/>
          <w:iCs/>
          <w:sz w:val="24"/>
          <w:szCs w:val="24"/>
        </w:rPr>
        <w:t xml:space="preserve"> de </w:t>
      </w:r>
      <w:proofErr w:type="spellStart"/>
      <w:r w:rsidRPr="0072143E">
        <w:rPr>
          <w:rFonts w:ascii="Times New Roman" w:hAnsi="Times New Roman" w:cs="Times New Roman"/>
          <w:i/>
          <w:iCs/>
          <w:sz w:val="24"/>
          <w:szCs w:val="24"/>
        </w:rPr>
        <w:t>L’Information</w:t>
      </w:r>
      <w:proofErr w:type="spellEnd"/>
      <w:r w:rsidRPr="0072143E">
        <w:rPr>
          <w:rFonts w:ascii="Times New Roman" w:hAnsi="Times New Roman" w:cs="Times New Roman"/>
          <w:i/>
          <w:iCs/>
          <w:sz w:val="24"/>
          <w:szCs w:val="24"/>
        </w:rPr>
        <w:t xml:space="preserve"> </w:t>
      </w:r>
      <w:proofErr w:type="spellStart"/>
      <w:r w:rsidRPr="0072143E">
        <w:rPr>
          <w:rFonts w:ascii="Times New Roman" w:hAnsi="Times New Roman" w:cs="Times New Roman"/>
          <w:i/>
          <w:iCs/>
          <w:sz w:val="24"/>
          <w:szCs w:val="24"/>
        </w:rPr>
        <w:t>Légale</w:t>
      </w:r>
      <w:proofErr w:type="spellEnd"/>
      <w:r w:rsidRPr="0072143E">
        <w:rPr>
          <w:rFonts w:ascii="Times New Roman" w:hAnsi="Times New Roman" w:cs="Times New Roman"/>
          <w:i/>
          <w:iCs/>
          <w:sz w:val="24"/>
          <w:szCs w:val="24"/>
        </w:rPr>
        <w:t xml:space="preserve"> </w:t>
      </w:r>
      <w:proofErr w:type="spellStart"/>
      <w:r w:rsidRPr="0072143E">
        <w:rPr>
          <w:rFonts w:ascii="Times New Roman" w:hAnsi="Times New Roman" w:cs="Times New Roman"/>
          <w:i/>
          <w:iCs/>
          <w:sz w:val="24"/>
          <w:szCs w:val="24"/>
        </w:rPr>
        <w:t>et</w:t>
      </w:r>
      <w:proofErr w:type="spellEnd"/>
      <w:r w:rsidRPr="0072143E">
        <w:rPr>
          <w:rFonts w:ascii="Times New Roman" w:hAnsi="Times New Roman" w:cs="Times New Roman"/>
          <w:i/>
          <w:iCs/>
          <w:sz w:val="24"/>
          <w:szCs w:val="24"/>
        </w:rPr>
        <w:t xml:space="preserve"> </w:t>
      </w:r>
      <w:proofErr w:type="spellStart"/>
      <w:r w:rsidRPr="0072143E">
        <w:rPr>
          <w:rFonts w:ascii="Times New Roman" w:hAnsi="Times New Roman" w:cs="Times New Roman"/>
          <w:i/>
          <w:iCs/>
          <w:sz w:val="24"/>
          <w:szCs w:val="24"/>
        </w:rPr>
        <w:t>Administrativ</w:t>
      </w:r>
      <w:proofErr w:type="spellEnd"/>
      <w:r w:rsidRPr="0072143E">
        <w:rPr>
          <w:rFonts w:ascii="Times New Roman" w:hAnsi="Times New Roman" w:cs="Times New Roman"/>
          <w:sz w:val="24"/>
          <w:szCs w:val="24"/>
        </w:rPr>
        <w:t>), serviços da dependência do Governo da República da França, lançaram no ano de 2021 um programa de modernização da cadeia de produção legislativa, em especial os textos publicados no Jornal Oficial da República Francesa (todo o tipo de diplomas legislativos, regulamentares, decisões e outros documentos oficiais de publicação obrigatória e que representam cerca de 35000 textos por ano).</w:t>
      </w:r>
    </w:p>
    <w:p w14:paraId="4A7995E9" w14:textId="77777777" w:rsidR="001232C3" w:rsidRPr="003131DE" w:rsidRDefault="001232C3" w:rsidP="001232C3">
      <w:pPr>
        <w:spacing w:line="360" w:lineRule="auto"/>
        <w:ind w:firstLine="426"/>
        <w:jc w:val="both"/>
        <w:rPr>
          <w:rFonts w:ascii="Times New Roman" w:hAnsi="Times New Roman" w:cs="Times New Roman"/>
          <w:sz w:val="24"/>
          <w:szCs w:val="24"/>
        </w:rPr>
      </w:pPr>
      <w:r w:rsidRPr="003131DE">
        <w:rPr>
          <w:rFonts w:ascii="Times New Roman" w:hAnsi="Times New Roman" w:cs="Times New Roman"/>
          <w:sz w:val="24"/>
          <w:szCs w:val="24"/>
        </w:rPr>
        <w:t xml:space="preserve">O programa prevê, por um lado, a modernização de ferramentas digitais já implementadas e, por outro, a criação de novas aplicações informáticas, desenvolvimento de profissões e simplificação dos procedimentos de redação em cooperação com todas as entidades envolvidas no processo legislativo (Ministérios, Conselho de Estado, Assembleia Nacional, Senado, etc.). O fim é criar um circuito de produção legislativa virtuoso e o enriquecimento e disseminação de dados legais estruturados. </w:t>
      </w:r>
    </w:p>
    <w:p w14:paraId="3578DDB1" w14:textId="77777777" w:rsidR="001232C3" w:rsidRPr="006D5C99" w:rsidRDefault="001232C3" w:rsidP="001232C3">
      <w:pPr>
        <w:spacing w:line="360" w:lineRule="auto"/>
        <w:ind w:firstLine="426"/>
        <w:jc w:val="both"/>
        <w:rPr>
          <w:rFonts w:ascii="Times New Roman" w:hAnsi="Times New Roman" w:cs="Times New Roman"/>
          <w:sz w:val="24"/>
          <w:szCs w:val="24"/>
        </w:rPr>
      </w:pPr>
      <w:r w:rsidRPr="006D5C99">
        <w:rPr>
          <w:rFonts w:ascii="Times New Roman" w:hAnsi="Times New Roman" w:cs="Times New Roman"/>
          <w:sz w:val="24"/>
          <w:szCs w:val="24"/>
        </w:rPr>
        <w:t>Este programa comporta a construção de uma relação estruturada entre cinco aplicações eletrónicas, umas já existentes e que será necessário modernizar e adaptar, outras que estão em fase de criação e desenvolvimento.</w:t>
      </w:r>
    </w:p>
    <w:p w14:paraId="78DDA52A" w14:textId="77777777" w:rsidR="001232C3" w:rsidRPr="006D5C99" w:rsidRDefault="001232C3" w:rsidP="001232C3">
      <w:pPr>
        <w:spacing w:line="360" w:lineRule="auto"/>
        <w:ind w:firstLine="426"/>
        <w:jc w:val="both"/>
        <w:rPr>
          <w:rFonts w:ascii="Times New Roman" w:hAnsi="Times New Roman" w:cs="Times New Roman"/>
          <w:sz w:val="24"/>
          <w:szCs w:val="24"/>
        </w:rPr>
      </w:pPr>
      <w:r w:rsidRPr="006D5C99">
        <w:rPr>
          <w:rFonts w:ascii="Times New Roman" w:hAnsi="Times New Roman" w:cs="Times New Roman"/>
          <w:sz w:val="24"/>
          <w:szCs w:val="24"/>
        </w:rPr>
        <w:t>As aplicações eletrónicas já existentes são:</w:t>
      </w:r>
    </w:p>
    <w:p w14:paraId="6A16429A" w14:textId="77777777" w:rsidR="001232C3" w:rsidRPr="00EF3A78" w:rsidRDefault="001232C3" w:rsidP="001232C3">
      <w:pPr>
        <w:pStyle w:val="PargrafodaLista"/>
        <w:numPr>
          <w:ilvl w:val="0"/>
          <w:numId w:val="13"/>
        </w:numPr>
        <w:spacing w:line="360" w:lineRule="auto"/>
        <w:ind w:firstLine="414"/>
        <w:jc w:val="both"/>
        <w:rPr>
          <w:rFonts w:ascii="Times New Roman" w:hAnsi="Times New Roman" w:cs="Times New Roman"/>
          <w:sz w:val="24"/>
          <w:szCs w:val="24"/>
        </w:rPr>
      </w:pPr>
      <w:r w:rsidRPr="00EF3A78">
        <w:rPr>
          <w:rFonts w:ascii="Times New Roman" w:hAnsi="Times New Roman" w:cs="Times New Roman"/>
          <w:sz w:val="24"/>
          <w:szCs w:val="24"/>
        </w:rPr>
        <w:t>O “</w:t>
      </w:r>
      <w:proofErr w:type="spellStart"/>
      <w:r w:rsidRPr="00EF3A78">
        <w:rPr>
          <w:rFonts w:ascii="Times New Roman" w:hAnsi="Times New Roman" w:cs="Times New Roman"/>
          <w:smallCaps/>
          <w:sz w:val="24"/>
          <w:szCs w:val="24"/>
        </w:rPr>
        <w:t>Solon</w:t>
      </w:r>
      <w:proofErr w:type="spellEnd"/>
      <w:r w:rsidRPr="00EF3A78">
        <w:rPr>
          <w:rFonts w:ascii="Times New Roman" w:hAnsi="Times New Roman" w:cs="Times New Roman"/>
          <w:sz w:val="24"/>
          <w:szCs w:val="24"/>
        </w:rPr>
        <w:t>”, que é a plataforma que gere o fluxo dos documentos legislativos deste a sua fase de conceção, discussão, votação e publicação;</w:t>
      </w:r>
    </w:p>
    <w:p w14:paraId="73060202" w14:textId="77777777" w:rsidR="001232C3" w:rsidRPr="00EF3A78" w:rsidRDefault="001232C3" w:rsidP="001232C3">
      <w:pPr>
        <w:pStyle w:val="PargrafodaLista"/>
        <w:numPr>
          <w:ilvl w:val="0"/>
          <w:numId w:val="13"/>
        </w:numPr>
        <w:spacing w:line="360" w:lineRule="auto"/>
        <w:ind w:firstLine="426"/>
        <w:jc w:val="both"/>
        <w:rPr>
          <w:rFonts w:ascii="Times New Roman" w:hAnsi="Times New Roman" w:cs="Times New Roman"/>
          <w:sz w:val="24"/>
          <w:szCs w:val="24"/>
        </w:rPr>
      </w:pPr>
      <w:r w:rsidRPr="00EF3A78">
        <w:rPr>
          <w:rFonts w:ascii="Times New Roman" w:hAnsi="Times New Roman" w:cs="Times New Roman"/>
          <w:sz w:val="24"/>
          <w:szCs w:val="24"/>
        </w:rPr>
        <w:t>O “</w:t>
      </w:r>
      <w:r w:rsidRPr="00EF3A78">
        <w:rPr>
          <w:rFonts w:ascii="Times New Roman" w:hAnsi="Times New Roman" w:cs="Times New Roman"/>
          <w:smallCaps/>
          <w:sz w:val="24"/>
          <w:szCs w:val="24"/>
        </w:rPr>
        <w:t>Rune</w:t>
      </w:r>
      <w:r w:rsidRPr="00EF3A78">
        <w:rPr>
          <w:rFonts w:ascii="Times New Roman" w:hAnsi="Times New Roman" w:cs="Times New Roman"/>
          <w:sz w:val="24"/>
          <w:szCs w:val="24"/>
        </w:rPr>
        <w:t>”, que é a base de dados associada a este fluxo de produção legislativa;</w:t>
      </w:r>
      <w:r>
        <w:rPr>
          <w:rFonts w:ascii="Times New Roman" w:hAnsi="Times New Roman" w:cs="Times New Roman"/>
          <w:sz w:val="24"/>
          <w:szCs w:val="24"/>
        </w:rPr>
        <w:t xml:space="preserve"> </w:t>
      </w:r>
      <w:r w:rsidRPr="00EF3A78">
        <w:rPr>
          <w:rFonts w:ascii="Times New Roman" w:hAnsi="Times New Roman" w:cs="Times New Roman"/>
          <w:sz w:val="24"/>
          <w:szCs w:val="24"/>
        </w:rPr>
        <w:t>e</w:t>
      </w:r>
    </w:p>
    <w:p w14:paraId="4887EE6D" w14:textId="77777777" w:rsidR="001232C3" w:rsidRPr="00EF3A78" w:rsidRDefault="001232C3" w:rsidP="001232C3">
      <w:pPr>
        <w:pStyle w:val="PargrafodaLista"/>
        <w:numPr>
          <w:ilvl w:val="0"/>
          <w:numId w:val="13"/>
        </w:numPr>
        <w:spacing w:line="360" w:lineRule="auto"/>
        <w:ind w:firstLine="426"/>
        <w:jc w:val="both"/>
        <w:rPr>
          <w:rFonts w:ascii="Times New Roman" w:hAnsi="Times New Roman" w:cs="Times New Roman"/>
          <w:sz w:val="24"/>
          <w:szCs w:val="24"/>
        </w:rPr>
      </w:pPr>
      <w:r w:rsidRPr="00EF3A78">
        <w:rPr>
          <w:rFonts w:ascii="Times New Roman" w:hAnsi="Times New Roman" w:cs="Times New Roman"/>
          <w:sz w:val="24"/>
          <w:szCs w:val="24"/>
        </w:rPr>
        <w:lastRenderedPageBreak/>
        <w:t>O “</w:t>
      </w:r>
      <w:proofErr w:type="spellStart"/>
      <w:r w:rsidRPr="00EF3A78">
        <w:rPr>
          <w:rFonts w:ascii="Times New Roman" w:hAnsi="Times New Roman" w:cs="Times New Roman"/>
          <w:sz w:val="24"/>
          <w:szCs w:val="24"/>
        </w:rPr>
        <w:t>L</w:t>
      </w:r>
      <w:r w:rsidRPr="00EF3A78">
        <w:rPr>
          <w:rFonts w:ascii="Times New Roman" w:hAnsi="Times New Roman" w:cs="Times New Roman"/>
          <w:smallCaps/>
          <w:sz w:val="24"/>
          <w:szCs w:val="24"/>
        </w:rPr>
        <w:t>égifrance</w:t>
      </w:r>
      <w:proofErr w:type="spellEnd"/>
      <w:r w:rsidRPr="00EF3A78">
        <w:rPr>
          <w:rFonts w:ascii="Times New Roman" w:hAnsi="Times New Roman" w:cs="Times New Roman"/>
          <w:sz w:val="24"/>
          <w:szCs w:val="24"/>
        </w:rPr>
        <w:t>”</w:t>
      </w:r>
      <w:r w:rsidRPr="00EF3A78">
        <w:rPr>
          <w:rStyle w:val="Refdenotaderodap"/>
          <w:rFonts w:ascii="Times New Roman" w:hAnsi="Times New Roman" w:cs="Times New Roman"/>
          <w:sz w:val="24"/>
          <w:szCs w:val="24"/>
        </w:rPr>
        <w:footnoteReference w:id="43"/>
      </w:r>
      <w:r w:rsidRPr="00EF3A78">
        <w:rPr>
          <w:rFonts w:ascii="Times New Roman" w:hAnsi="Times New Roman" w:cs="Times New Roman"/>
          <w:sz w:val="24"/>
          <w:szCs w:val="24"/>
        </w:rPr>
        <w:t>, que é o portal oficial de publicação do Jornal Oficial da República de França e de divulgação do direito.</w:t>
      </w:r>
    </w:p>
    <w:p w14:paraId="21D2B46D" w14:textId="77777777" w:rsidR="001232C3" w:rsidRPr="00EF3A78" w:rsidRDefault="001232C3" w:rsidP="001232C3">
      <w:pPr>
        <w:spacing w:line="360" w:lineRule="auto"/>
        <w:ind w:firstLine="426"/>
        <w:jc w:val="both"/>
        <w:rPr>
          <w:rFonts w:ascii="Times New Roman" w:hAnsi="Times New Roman" w:cs="Times New Roman"/>
          <w:sz w:val="24"/>
          <w:szCs w:val="24"/>
        </w:rPr>
      </w:pPr>
      <w:r w:rsidRPr="00EF3A78">
        <w:rPr>
          <w:rFonts w:ascii="Times New Roman" w:hAnsi="Times New Roman" w:cs="Times New Roman"/>
          <w:sz w:val="24"/>
          <w:szCs w:val="24"/>
        </w:rPr>
        <w:t>No âmbito deste programa de modernização da cadeia de produção legislativa, estão a ser desenvolvidos mais dois programas informáticos, que deverão interagir com as aplicações atrás referidas:</w:t>
      </w:r>
    </w:p>
    <w:p w14:paraId="2B60717F" w14:textId="77777777" w:rsidR="001232C3" w:rsidRPr="00277E67" w:rsidRDefault="001232C3" w:rsidP="001232C3">
      <w:pPr>
        <w:pStyle w:val="PargrafodaLista"/>
        <w:numPr>
          <w:ilvl w:val="0"/>
          <w:numId w:val="13"/>
        </w:numPr>
        <w:spacing w:line="360" w:lineRule="auto"/>
        <w:ind w:firstLine="426"/>
        <w:jc w:val="both"/>
        <w:rPr>
          <w:rFonts w:ascii="Times New Roman" w:hAnsi="Times New Roman" w:cs="Times New Roman"/>
          <w:sz w:val="24"/>
          <w:szCs w:val="24"/>
        </w:rPr>
      </w:pPr>
      <w:r w:rsidRPr="00277E67">
        <w:rPr>
          <w:rFonts w:ascii="Times New Roman" w:hAnsi="Times New Roman" w:cs="Times New Roman"/>
          <w:sz w:val="24"/>
          <w:szCs w:val="24"/>
        </w:rPr>
        <w:t>O “</w:t>
      </w:r>
      <w:proofErr w:type="spellStart"/>
      <w:r w:rsidRPr="00277E67">
        <w:rPr>
          <w:rFonts w:ascii="Times New Roman" w:hAnsi="Times New Roman" w:cs="Times New Roman"/>
          <w:smallCaps/>
          <w:sz w:val="24"/>
          <w:szCs w:val="24"/>
        </w:rPr>
        <w:t>Edile</w:t>
      </w:r>
      <w:proofErr w:type="spellEnd"/>
      <w:r w:rsidRPr="00277E67">
        <w:rPr>
          <w:rFonts w:ascii="Times New Roman" w:hAnsi="Times New Roman" w:cs="Times New Roman"/>
          <w:sz w:val="24"/>
          <w:szCs w:val="24"/>
        </w:rPr>
        <w:t xml:space="preserve">” que é um processador de texto destinado a uniformizar a produção legislativa, devendo passar a ser utilizado por todos os intervenientes na cadeia de produção gerida pelo </w:t>
      </w:r>
      <w:proofErr w:type="spellStart"/>
      <w:r w:rsidRPr="00277E67">
        <w:rPr>
          <w:rFonts w:ascii="Times New Roman" w:hAnsi="Times New Roman" w:cs="Times New Roman"/>
          <w:smallCaps/>
          <w:sz w:val="24"/>
          <w:szCs w:val="24"/>
        </w:rPr>
        <w:t>Solon</w:t>
      </w:r>
      <w:proofErr w:type="spellEnd"/>
      <w:r w:rsidRPr="00277E67">
        <w:rPr>
          <w:rFonts w:ascii="Times New Roman" w:hAnsi="Times New Roman" w:cs="Times New Roman"/>
          <w:sz w:val="24"/>
          <w:szCs w:val="24"/>
        </w:rPr>
        <w:t xml:space="preserve">, desde o momento de conceção da proposta inicial nos gabinetes dos órgãos legislativos até à sua publicação no </w:t>
      </w:r>
      <w:proofErr w:type="spellStart"/>
      <w:r w:rsidRPr="00277E67">
        <w:rPr>
          <w:rFonts w:ascii="Times New Roman" w:hAnsi="Times New Roman" w:cs="Times New Roman"/>
          <w:sz w:val="24"/>
          <w:szCs w:val="24"/>
        </w:rPr>
        <w:t>L</w:t>
      </w:r>
      <w:r w:rsidRPr="00277E67">
        <w:rPr>
          <w:rFonts w:ascii="Times New Roman" w:hAnsi="Times New Roman" w:cs="Times New Roman"/>
          <w:smallCaps/>
          <w:sz w:val="24"/>
          <w:szCs w:val="24"/>
        </w:rPr>
        <w:t>égifrance</w:t>
      </w:r>
      <w:proofErr w:type="spellEnd"/>
      <w:r w:rsidRPr="00277E67">
        <w:rPr>
          <w:rFonts w:ascii="Times New Roman" w:hAnsi="Times New Roman" w:cs="Times New Roman"/>
          <w:sz w:val="24"/>
          <w:szCs w:val="24"/>
        </w:rPr>
        <w:t>;</w:t>
      </w:r>
      <w:r>
        <w:rPr>
          <w:rFonts w:ascii="Times New Roman" w:hAnsi="Times New Roman" w:cs="Times New Roman"/>
          <w:sz w:val="24"/>
          <w:szCs w:val="24"/>
        </w:rPr>
        <w:t xml:space="preserve"> e</w:t>
      </w:r>
    </w:p>
    <w:p w14:paraId="2DEEDBF2" w14:textId="77777777" w:rsidR="001232C3" w:rsidRPr="00277E67" w:rsidRDefault="001232C3" w:rsidP="001232C3">
      <w:pPr>
        <w:pStyle w:val="PargrafodaLista"/>
        <w:numPr>
          <w:ilvl w:val="0"/>
          <w:numId w:val="13"/>
        </w:num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O</w:t>
      </w:r>
      <w:r w:rsidRPr="00277E67">
        <w:rPr>
          <w:rFonts w:ascii="Times New Roman" w:hAnsi="Times New Roman" w:cs="Times New Roman"/>
          <w:sz w:val="24"/>
          <w:szCs w:val="24"/>
        </w:rPr>
        <w:t xml:space="preserve"> “</w:t>
      </w:r>
      <w:proofErr w:type="spellStart"/>
      <w:r w:rsidRPr="00277E67">
        <w:rPr>
          <w:rFonts w:ascii="Times New Roman" w:hAnsi="Times New Roman" w:cs="Times New Roman"/>
          <w:smallCaps/>
          <w:sz w:val="24"/>
          <w:szCs w:val="24"/>
        </w:rPr>
        <w:t>Theia</w:t>
      </w:r>
      <w:proofErr w:type="spellEnd"/>
      <w:r w:rsidRPr="00277E67">
        <w:rPr>
          <w:rFonts w:ascii="Times New Roman" w:hAnsi="Times New Roman" w:cs="Times New Roman"/>
          <w:sz w:val="24"/>
          <w:szCs w:val="24"/>
        </w:rPr>
        <w:t xml:space="preserve">” que será uma ferramenta de análise, classificação e consolidação de textos legais, com recurso a tecnologias de inteligência artificial, sustentada pela consolidação das bases de dados legais do </w:t>
      </w:r>
      <w:r w:rsidRPr="00277E67">
        <w:rPr>
          <w:rFonts w:ascii="Times New Roman" w:hAnsi="Times New Roman" w:cs="Times New Roman"/>
          <w:smallCaps/>
          <w:sz w:val="24"/>
          <w:szCs w:val="24"/>
        </w:rPr>
        <w:t>Rune</w:t>
      </w:r>
      <w:r w:rsidRPr="00277E67">
        <w:rPr>
          <w:rFonts w:ascii="Times New Roman" w:hAnsi="Times New Roman" w:cs="Times New Roman"/>
          <w:sz w:val="24"/>
          <w:szCs w:val="24"/>
        </w:rPr>
        <w:t>.</w:t>
      </w:r>
    </w:p>
    <w:p w14:paraId="3F789F57" w14:textId="77777777" w:rsidR="001232C3" w:rsidRPr="00277E67" w:rsidRDefault="001232C3" w:rsidP="001232C3">
      <w:pPr>
        <w:spacing w:line="360" w:lineRule="auto"/>
        <w:ind w:firstLine="426"/>
        <w:jc w:val="both"/>
        <w:rPr>
          <w:rFonts w:ascii="Times New Roman" w:hAnsi="Times New Roman" w:cs="Times New Roman"/>
          <w:sz w:val="24"/>
          <w:szCs w:val="24"/>
        </w:rPr>
      </w:pPr>
      <w:r w:rsidRPr="00277E67">
        <w:rPr>
          <w:rFonts w:ascii="Times New Roman" w:hAnsi="Times New Roman" w:cs="Times New Roman"/>
          <w:sz w:val="24"/>
          <w:szCs w:val="24"/>
        </w:rPr>
        <w:t>O esquema abaixo apresentado demonstra a relação entre estas cinco aplicações informáticas</w:t>
      </w:r>
      <w:r>
        <w:rPr>
          <w:rStyle w:val="Refdenotaderodap"/>
          <w:rFonts w:ascii="Times New Roman" w:hAnsi="Times New Roman" w:cs="Times New Roman"/>
          <w:sz w:val="24"/>
          <w:szCs w:val="24"/>
        </w:rPr>
        <w:footnoteReference w:id="44"/>
      </w:r>
      <w:r w:rsidRPr="00277E67">
        <w:rPr>
          <w:rFonts w:ascii="Times New Roman" w:hAnsi="Times New Roman" w:cs="Times New Roman"/>
          <w:sz w:val="24"/>
          <w:szCs w:val="24"/>
        </w:rPr>
        <w:t>.</w:t>
      </w:r>
    </w:p>
    <w:p w14:paraId="1185B0F0" w14:textId="77777777" w:rsidR="001232C3" w:rsidRPr="00375757" w:rsidRDefault="001232C3" w:rsidP="001232C3">
      <w:pPr>
        <w:spacing w:line="360" w:lineRule="auto"/>
        <w:ind w:firstLine="426"/>
        <w:jc w:val="both"/>
        <w:rPr>
          <w:rFonts w:ascii="Times New Roman" w:hAnsi="Times New Roman" w:cs="Times New Roman"/>
          <w:sz w:val="24"/>
          <w:szCs w:val="24"/>
          <w:highlight w:val="yellow"/>
        </w:rPr>
      </w:pPr>
      <w:r w:rsidRPr="00375757">
        <w:rPr>
          <w:rFonts w:ascii="Times New Roman" w:hAnsi="Times New Roman" w:cs="Times New Roman"/>
          <w:noProof/>
          <w:sz w:val="24"/>
          <w:szCs w:val="24"/>
          <w:highlight w:val="yellow"/>
        </w:rPr>
        <w:lastRenderedPageBreak/>
        <w:drawing>
          <wp:inline distT="0" distB="0" distL="0" distR="0" wp14:anchorId="1CAB2597" wp14:editId="6CCDD4EA">
            <wp:extent cx="5400040" cy="3818255"/>
            <wp:effectExtent l="0" t="0" r="0" b="0"/>
            <wp:docPr id="1556878353" name="Imagem 1" descr="Uma imagem com texto, eletrónica, captura de ecrã, Web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78353" name="Imagem 1" descr="Uma imagem com texto, eletrónica, captura de ecrã, Website&#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818255"/>
                    </a:xfrm>
                    <a:prstGeom prst="rect">
                      <a:avLst/>
                    </a:prstGeom>
                  </pic:spPr>
                </pic:pic>
              </a:graphicData>
            </a:graphic>
          </wp:inline>
        </w:drawing>
      </w:r>
    </w:p>
    <w:p w14:paraId="50E1A2FB" w14:textId="77777777" w:rsidR="001232C3" w:rsidRDefault="001232C3" w:rsidP="001232C3">
      <w:pPr>
        <w:spacing w:line="360" w:lineRule="auto"/>
        <w:ind w:firstLine="426"/>
        <w:jc w:val="both"/>
        <w:rPr>
          <w:rFonts w:ascii="Times New Roman" w:hAnsi="Times New Roman" w:cs="Times New Roman"/>
          <w:sz w:val="24"/>
          <w:szCs w:val="24"/>
          <w:highlight w:val="yellow"/>
        </w:rPr>
      </w:pPr>
    </w:p>
    <w:p w14:paraId="7B364F12" w14:textId="77777777" w:rsidR="001232C3" w:rsidRPr="00B77EC8" w:rsidRDefault="001232C3" w:rsidP="001232C3">
      <w:pPr>
        <w:spacing w:line="360" w:lineRule="auto"/>
        <w:ind w:firstLine="426"/>
        <w:jc w:val="both"/>
        <w:rPr>
          <w:rFonts w:ascii="Times New Roman" w:hAnsi="Times New Roman" w:cs="Times New Roman"/>
          <w:sz w:val="24"/>
          <w:szCs w:val="24"/>
        </w:rPr>
      </w:pPr>
      <w:r w:rsidRPr="00B77EC8">
        <w:rPr>
          <w:rFonts w:ascii="Times New Roman" w:hAnsi="Times New Roman" w:cs="Times New Roman"/>
          <w:sz w:val="24"/>
          <w:szCs w:val="24"/>
        </w:rPr>
        <w:t>Considerando as funcionalidades que nos propusemos analisar, verificamos que no programa definido pelo Governo da República de França as mesmas não se realizam através de uma única aplicação. Neste modelo, a concretização de algumas destas funcionalidades resulta da conjugação destas diversas aplicações.</w:t>
      </w:r>
    </w:p>
    <w:p w14:paraId="6D846836" w14:textId="77777777" w:rsidR="001232C3" w:rsidRPr="00B77EC8" w:rsidRDefault="001232C3" w:rsidP="001232C3">
      <w:pPr>
        <w:spacing w:line="360" w:lineRule="auto"/>
        <w:ind w:firstLine="426"/>
        <w:jc w:val="both"/>
        <w:rPr>
          <w:rFonts w:ascii="Times New Roman" w:hAnsi="Times New Roman" w:cs="Times New Roman"/>
          <w:sz w:val="24"/>
          <w:szCs w:val="24"/>
        </w:rPr>
      </w:pPr>
      <w:r w:rsidRPr="00B77EC8">
        <w:rPr>
          <w:rFonts w:ascii="Times New Roman" w:hAnsi="Times New Roman" w:cs="Times New Roman"/>
          <w:sz w:val="24"/>
          <w:szCs w:val="24"/>
        </w:rPr>
        <w:t>Apesar de não termos tido acesso a informações técnicas relativas a estes programas e, por isso, não possamos analisar quais as tecnologias implementadas, é, ainda assim, possível verificar como o programa pretende atingir estes objetivos.</w:t>
      </w:r>
    </w:p>
    <w:p w14:paraId="0B9ED76E" w14:textId="77777777" w:rsidR="001232C3" w:rsidRDefault="001232C3" w:rsidP="001232C3">
      <w:pPr>
        <w:spacing w:line="360" w:lineRule="auto"/>
        <w:ind w:firstLine="426"/>
        <w:jc w:val="both"/>
        <w:rPr>
          <w:rFonts w:ascii="Times New Roman" w:hAnsi="Times New Roman" w:cs="Times New Roman"/>
          <w:sz w:val="24"/>
          <w:szCs w:val="24"/>
        </w:rPr>
      </w:pPr>
      <w:r w:rsidRPr="00B77EC8">
        <w:rPr>
          <w:rFonts w:ascii="Times New Roman" w:hAnsi="Times New Roman" w:cs="Times New Roman"/>
          <w:sz w:val="24"/>
          <w:szCs w:val="24"/>
        </w:rPr>
        <w:t>Analisando, deste modo, os pontos que nos propusemos verificar:</w:t>
      </w:r>
    </w:p>
    <w:p w14:paraId="67BB5B85" w14:textId="77777777" w:rsidR="001232C3" w:rsidRPr="00B77EC8" w:rsidRDefault="001232C3" w:rsidP="001232C3">
      <w:pPr>
        <w:spacing w:line="360" w:lineRule="auto"/>
        <w:ind w:firstLine="426"/>
        <w:jc w:val="both"/>
        <w:rPr>
          <w:rFonts w:ascii="Times New Roman" w:hAnsi="Times New Roman" w:cs="Times New Roman"/>
          <w:sz w:val="24"/>
          <w:szCs w:val="24"/>
        </w:rPr>
      </w:pPr>
    </w:p>
    <w:p w14:paraId="19B2DEE0" w14:textId="77777777" w:rsidR="001232C3" w:rsidRPr="002D64EE" w:rsidRDefault="001232C3" w:rsidP="001232C3">
      <w:pPr>
        <w:pStyle w:val="Ttulo4"/>
        <w:numPr>
          <w:ilvl w:val="0"/>
          <w:numId w:val="22"/>
        </w:numPr>
        <w:jc w:val="both"/>
        <w:rPr>
          <w:rStyle w:val="eop"/>
          <w:rFonts w:ascii="Times New Roman" w:hAnsi="Times New Roman" w:cs="Times New Roman"/>
          <w:color w:val="000000"/>
          <w:sz w:val="24"/>
          <w:szCs w:val="24"/>
        </w:rPr>
      </w:pPr>
      <w:r w:rsidRPr="002D64EE">
        <w:rPr>
          <w:rStyle w:val="normaltextrun"/>
          <w:rFonts w:ascii="Times New Roman" w:hAnsi="Times New Roman" w:cs="Times New Roman"/>
          <w:color w:val="000000"/>
          <w:sz w:val="24"/>
          <w:szCs w:val="24"/>
        </w:rPr>
        <w:t>Promoção da harmonia, da clareza e do rigor jurídico-legal dos atos normativos;</w:t>
      </w:r>
      <w:r w:rsidRPr="002D64EE">
        <w:rPr>
          <w:rStyle w:val="eop"/>
          <w:rFonts w:ascii="Times New Roman" w:hAnsi="Times New Roman" w:cs="Times New Roman"/>
          <w:color w:val="000000"/>
          <w:sz w:val="24"/>
          <w:szCs w:val="24"/>
        </w:rPr>
        <w:t> </w:t>
      </w:r>
    </w:p>
    <w:p w14:paraId="7E1CFDE1" w14:textId="77777777" w:rsidR="001232C3" w:rsidRPr="00B77EC8" w:rsidRDefault="001232C3" w:rsidP="001232C3">
      <w:pPr>
        <w:pStyle w:val="paragraph"/>
        <w:spacing w:line="360" w:lineRule="auto"/>
        <w:ind w:firstLine="426"/>
        <w:jc w:val="both"/>
        <w:textAlignment w:val="baseline"/>
        <w:rPr>
          <w:rStyle w:val="eop"/>
          <w:color w:val="000000"/>
        </w:rPr>
      </w:pPr>
      <w:r w:rsidRPr="00B77EC8">
        <w:rPr>
          <w:rStyle w:val="eop"/>
          <w:color w:val="000000"/>
        </w:rPr>
        <w:t xml:space="preserve">Este primeiro objetivo começa desde logo pela universalização da utilização do mesmo processador de texto - o </w:t>
      </w:r>
      <w:proofErr w:type="spellStart"/>
      <w:r w:rsidRPr="00B77EC8">
        <w:rPr>
          <w:smallCaps/>
        </w:rPr>
        <w:t>Edile</w:t>
      </w:r>
      <w:proofErr w:type="spellEnd"/>
      <w:r w:rsidRPr="00B77EC8">
        <w:rPr>
          <w:rStyle w:val="eop"/>
          <w:color w:val="000000"/>
        </w:rPr>
        <w:t xml:space="preserve"> – em toda a cadeia de produção legislativa. Este processador de texto facilitará a uniformização da formatação dos textos, a </w:t>
      </w:r>
      <w:r w:rsidRPr="00B77EC8">
        <w:rPr>
          <w:rStyle w:val="eop"/>
          <w:color w:val="000000"/>
        </w:rPr>
        <w:lastRenderedPageBreak/>
        <w:t xml:space="preserve">implementação transversal de modelos de diplomas, a adoção universal de um léxico legal oficial padronizado, etc. </w:t>
      </w:r>
    </w:p>
    <w:p w14:paraId="39449E05" w14:textId="77777777" w:rsidR="001232C3" w:rsidRDefault="001232C3" w:rsidP="001232C3">
      <w:pPr>
        <w:pStyle w:val="paragraph"/>
        <w:spacing w:line="360" w:lineRule="auto"/>
        <w:ind w:firstLine="426"/>
        <w:jc w:val="both"/>
        <w:textAlignment w:val="baseline"/>
        <w:rPr>
          <w:rStyle w:val="eop"/>
        </w:rPr>
      </w:pPr>
      <w:r w:rsidRPr="006D1635">
        <w:rPr>
          <w:rStyle w:val="eop"/>
          <w:color w:val="000000"/>
        </w:rPr>
        <w:t xml:space="preserve">Por outro lado, a consolidação da base de dados legal fidedigna e estruturada – </w:t>
      </w:r>
      <w:r w:rsidRPr="006D1635">
        <w:rPr>
          <w:smallCaps/>
        </w:rPr>
        <w:t>Rune</w:t>
      </w:r>
      <w:r w:rsidRPr="006D1635">
        <w:rPr>
          <w:rStyle w:val="eop"/>
          <w:color w:val="000000"/>
        </w:rPr>
        <w:t xml:space="preserve"> – e o desenvolvimento da aplicação </w:t>
      </w:r>
      <w:proofErr w:type="spellStart"/>
      <w:r w:rsidRPr="006D1635">
        <w:rPr>
          <w:smallCaps/>
        </w:rPr>
        <w:t>Theia</w:t>
      </w:r>
      <w:proofErr w:type="spellEnd"/>
      <w:r w:rsidRPr="006D1635">
        <w:rPr>
          <w:smallCaps/>
        </w:rPr>
        <w:t>,</w:t>
      </w:r>
      <w:r w:rsidRPr="006D1635">
        <w:rPr>
          <w:rStyle w:val="eop"/>
          <w:color w:val="000000"/>
        </w:rPr>
        <w:t xml:space="preserve"> com a qual se pretende implementar um sistema de inteligência artificial para análise e consolidação dos textos legais, permitirá </w:t>
      </w:r>
      <w:r w:rsidRPr="002D64EE">
        <w:rPr>
          <w:rStyle w:val="eop"/>
        </w:rPr>
        <w:t>garantir uma maior certeza jurídica na conformidade sistémica dos diplomas aprovados.</w:t>
      </w:r>
    </w:p>
    <w:p w14:paraId="186EF445" w14:textId="77777777" w:rsidR="001232C3" w:rsidRDefault="001232C3" w:rsidP="001232C3">
      <w:pPr>
        <w:pStyle w:val="paragraph"/>
        <w:spacing w:line="360" w:lineRule="auto"/>
        <w:ind w:firstLine="426"/>
        <w:jc w:val="both"/>
        <w:textAlignment w:val="baseline"/>
        <w:rPr>
          <w:rStyle w:val="eop"/>
        </w:rPr>
      </w:pPr>
    </w:p>
    <w:p w14:paraId="739DB55C" w14:textId="77777777" w:rsidR="001232C3" w:rsidRPr="002D64EE" w:rsidRDefault="001232C3" w:rsidP="001232C3">
      <w:pPr>
        <w:pStyle w:val="Ttulo4"/>
        <w:numPr>
          <w:ilvl w:val="0"/>
          <w:numId w:val="22"/>
        </w:numPr>
        <w:jc w:val="both"/>
        <w:rPr>
          <w:rStyle w:val="normaltextrun"/>
          <w:rFonts w:ascii="Times New Roman" w:hAnsi="Times New Roman" w:cs="Times New Roman"/>
          <w:color w:val="auto"/>
          <w:sz w:val="24"/>
          <w:szCs w:val="24"/>
        </w:rPr>
      </w:pPr>
      <w:r w:rsidRPr="002D64EE">
        <w:rPr>
          <w:rStyle w:val="normaltextrun"/>
          <w:rFonts w:ascii="Times New Roman" w:hAnsi="Times New Roman" w:cs="Times New Roman"/>
          <w:color w:val="auto"/>
          <w:sz w:val="24"/>
          <w:szCs w:val="24"/>
        </w:rPr>
        <w:t>Promoção da transparência do processo de conceção, elaboração e redação de atos normativos;  </w:t>
      </w:r>
    </w:p>
    <w:p w14:paraId="04437067" w14:textId="77777777" w:rsidR="001232C3" w:rsidRDefault="001232C3" w:rsidP="001232C3">
      <w:pPr>
        <w:pStyle w:val="paragraph"/>
        <w:spacing w:line="360" w:lineRule="auto"/>
        <w:ind w:firstLine="426"/>
        <w:jc w:val="both"/>
        <w:textAlignment w:val="baseline"/>
        <w:rPr>
          <w:rStyle w:val="eop"/>
        </w:rPr>
      </w:pPr>
      <w:r w:rsidRPr="003C576F">
        <w:rPr>
          <w:rStyle w:val="eop"/>
        </w:rPr>
        <w:t xml:space="preserve">A integração de todas estas ferramentas numa plataforma única – </w:t>
      </w:r>
      <w:proofErr w:type="spellStart"/>
      <w:r w:rsidRPr="003E06C2">
        <w:rPr>
          <w:smallCaps/>
        </w:rPr>
        <w:t>Solon</w:t>
      </w:r>
      <w:proofErr w:type="spellEnd"/>
      <w:r w:rsidRPr="003C576F">
        <w:rPr>
          <w:rStyle w:val="eop"/>
        </w:rPr>
        <w:t xml:space="preserve"> –, que controla toda a cadeia de produção legislativa, garante a segurança e transparência de todos os passos dados no processo legislativo, da conceção à publicação.</w:t>
      </w:r>
    </w:p>
    <w:p w14:paraId="2A3BDB23" w14:textId="77777777" w:rsidR="001232C3" w:rsidRPr="003C576F" w:rsidRDefault="001232C3" w:rsidP="001232C3">
      <w:pPr>
        <w:pStyle w:val="paragraph"/>
        <w:spacing w:line="360" w:lineRule="auto"/>
        <w:ind w:firstLine="426"/>
        <w:jc w:val="both"/>
        <w:textAlignment w:val="baseline"/>
        <w:rPr>
          <w:rStyle w:val="eop"/>
        </w:rPr>
      </w:pPr>
    </w:p>
    <w:p w14:paraId="55529EA3" w14:textId="77777777" w:rsidR="001232C3" w:rsidRPr="002D64EE" w:rsidRDefault="001232C3" w:rsidP="001232C3">
      <w:pPr>
        <w:pStyle w:val="Ttulo4"/>
        <w:numPr>
          <w:ilvl w:val="0"/>
          <w:numId w:val="22"/>
        </w:numPr>
        <w:jc w:val="both"/>
        <w:rPr>
          <w:rStyle w:val="normaltextrun"/>
          <w:rFonts w:ascii="Times New Roman" w:hAnsi="Times New Roman" w:cs="Times New Roman"/>
          <w:color w:val="auto"/>
          <w:sz w:val="24"/>
          <w:szCs w:val="24"/>
        </w:rPr>
      </w:pPr>
      <w:r w:rsidRPr="002D64EE">
        <w:rPr>
          <w:rStyle w:val="normaltextrun"/>
          <w:rFonts w:ascii="Times New Roman" w:hAnsi="Times New Roman" w:cs="Times New Roman"/>
          <w:color w:val="auto"/>
          <w:sz w:val="24"/>
          <w:szCs w:val="24"/>
        </w:rPr>
        <w:t>Promoção da celeridade do processo de conceção, elaboração e redação de atos normativos;  </w:t>
      </w:r>
    </w:p>
    <w:p w14:paraId="5D9CB3A5" w14:textId="77777777" w:rsidR="001232C3" w:rsidRPr="003C576F" w:rsidRDefault="001232C3" w:rsidP="001232C3">
      <w:pPr>
        <w:pStyle w:val="paragraph"/>
        <w:spacing w:line="360" w:lineRule="auto"/>
        <w:ind w:firstLine="426"/>
        <w:jc w:val="both"/>
        <w:textAlignment w:val="baseline"/>
        <w:rPr>
          <w:rStyle w:val="eop"/>
        </w:rPr>
      </w:pPr>
      <w:r w:rsidRPr="003C576F">
        <w:rPr>
          <w:rStyle w:val="eop"/>
        </w:rPr>
        <w:t xml:space="preserve">A utilização de um único processador de texto – </w:t>
      </w:r>
      <w:proofErr w:type="spellStart"/>
      <w:r w:rsidRPr="003E06C2">
        <w:rPr>
          <w:smallCaps/>
        </w:rPr>
        <w:t>Edile</w:t>
      </w:r>
      <w:proofErr w:type="spellEnd"/>
      <w:r w:rsidRPr="003C576F">
        <w:rPr>
          <w:rStyle w:val="eop"/>
        </w:rPr>
        <w:t xml:space="preserve"> – em toda a cadeia de produção legislativa facilita a formatação dos textos, evita constrangimentos de conversão de formatos e previne erros e gralhas de adaptação. Por outro lado, a disponibilização de modelos e léxico jurídico uniformizado agiliza o processo de conceção dos diplomas legais, ao mesmo tempo que garante a sua uniformização.</w:t>
      </w:r>
    </w:p>
    <w:p w14:paraId="5FA4B860" w14:textId="77777777" w:rsidR="001232C3" w:rsidRDefault="001232C3" w:rsidP="001232C3">
      <w:pPr>
        <w:pStyle w:val="paragraph"/>
        <w:spacing w:line="360" w:lineRule="auto"/>
        <w:ind w:firstLine="426"/>
        <w:jc w:val="both"/>
        <w:textAlignment w:val="baseline"/>
        <w:rPr>
          <w:rStyle w:val="eop"/>
          <w:color w:val="000000"/>
        </w:rPr>
      </w:pPr>
      <w:r w:rsidRPr="00CA0D9D">
        <w:rPr>
          <w:rStyle w:val="eop"/>
          <w:color w:val="000000"/>
        </w:rPr>
        <w:t xml:space="preserve">Finalmente, com a implementação de uma ferramenta inteligente de análise, classificação e consolidação dos textos legais – </w:t>
      </w:r>
      <w:proofErr w:type="spellStart"/>
      <w:r w:rsidRPr="00CA0D9D">
        <w:rPr>
          <w:smallCaps/>
        </w:rPr>
        <w:t>Theia</w:t>
      </w:r>
      <w:proofErr w:type="spellEnd"/>
      <w:r w:rsidRPr="00CA0D9D">
        <w:rPr>
          <w:rStyle w:val="eop"/>
          <w:color w:val="000000"/>
        </w:rPr>
        <w:t xml:space="preserve"> –, pretende-se também reduzir o tempo e custos de revisão de diplomas para publicação.</w:t>
      </w:r>
    </w:p>
    <w:p w14:paraId="4D42293E" w14:textId="77777777" w:rsidR="001232C3" w:rsidRPr="00CA0D9D" w:rsidRDefault="001232C3" w:rsidP="001232C3">
      <w:pPr>
        <w:pStyle w:val="paragraph"/>
        <w:spacing w:line="360" w:lineRule="auto"/>
        <w:ind w:firstLine="426"/>
        <w:jc w:val="both"/>
        <w:textAlignment w:val="baseline"/>
        <w:rPr>
          <w:color w:val="000000"/>
        </w:rPr>
      </w:pPr>
    </w:p>
    <w:p w14:paraId="7E351EB7" w14:textId="77777777" w:rsidR="001232C3" w:rsidRPr="003C576F" w:rsidRDefault="001232C3" w:rsidP="001232C3">
      <w:pPr>
        <w:pStyle w:val="Ttulo4"/>
        <w:numPr>
          <w:ilvl w:val="0"/>
          <w:numId w:val="22"/>
        </w:numPr>
        <w:jc w:val="both"/>
        <w:rPr>
          <w:rStyle w:val="normaltextrun"/>
          <w:rFonts w:ascii="Times New Roman" w:hAnsi="Times New Roman" w:cs="Times New Roman"/>
          <w:color w:val="auto"/>
          <w:sz w:val="24"/>
          <w:szCs w:val="24"/>
        </w:rPr>
      </w:pPr>
      <w:r w:rsidRPr="003C576F">
        <w:rPr>
          <w:rStyle w:val="normaltextrun"/>
          <w:rFonts w:ascii="Times New Roman" w:hAnsi="Times New Roman" w:cs="Times New Roman"/>
          <w:color w:val="auto"/>
          <w:sz w:val="24"/>
          <w:szCs w:val="24"/>
        </w:rPr>
        <w:lastRenderedPageBreak/>
        <w:t>Redução de encargos inerentes ao processo de conceção, elaboração e redação de atos normativos, em especial dos que visam corrigir a margem de erro humano;  </w:t>
      </w:r>
    </w:p>
    <w:p w14:paraId="56E84199" w14:textId="77777777" w:rsidR="001232C3" w:rsidRPr="003C576F" w:rsidRDefault="001232C3" w:rsidP="001232C3">
      <w:pPr>
        <w:pStyle w:val="paragraph"/>
        <w:spacing w:line="360" w:lineRule="auto"/>
        <w:ind w:firstLine="426"/>
        <w:jc w:val="both"/>
        <w:textAlignment w:val="baseline"/>
        <w:rPr>
          <w:rStyle w:val="eop"/>
        </w:rPr>
      </w:pPr>
      <w:r w:rsidRPr="003C576F">
        <w:rPr>
          <w:rStyle w:val="eop"/>
        </w:rPr>
        <w:t xml:space="preserve">Podemos aqui reiterar o raciocínio que fizemos no ponto anterior: mais uma vez este objetivo concretiza-se com a conjugação das funcionalidades destas duas ferramentas digitais – a </w:t>
      </w:r>
      <w:proofErr w:type="spellStart"/>
      <w:r w:rsidRPr="003E06C2">
        <w:rPr>
          <w:smallCaps/>
        </w:rPr>
        <w:t>Edile</w:t>
      </w:r>
      <w:proofErr w:type="spellEnd"/>
      <w:r w:rsidRPr="003C576F">
        <w:rPr>
          <w:rStyle w:val="eop"/>
        </w:rPr>
        <w:t xml:space="preserve"> e a </w:t>
      </w:r>
      <w:proofErr w:type="spellStart"/>
      <w:r w:rsidRPr="003E06C2">
        <w:rPr>
          <w:smallCaps/>
        </w:rPr>
        <w:t>Theia</w:t>
      </w:r>
      <w:proofErr w:type="spellEnd"/>
      <w:r w:rsidRPr="003C576F">
        <w:rPr>
          <w:rStyle w:val="eop"/>
        </w:rPr>
        <w:t>.</w:t>
      </w:r>
    </w:p>
    <w:p w14:paraId="272972CF" w14:textId="77777777" w:rsidR="001232C3" w:rsidRPr="00262E78" w:rsidRDefault="001232C3" w:rsidP="001232C3">
      <w:pPr>
        <w:pStyle w:val="paragraph"/>
        <w:spacing w:line="360" w:lineRule="auto"/>
        <w:ind w:firstLine="426"/>
        <w:jc w:val="both"/>
        <w:textAlignment w:val="baseline"/>
        <w:rPr>
          <w:color w:val="000000"/>
        </w:rPr>
      </w:pPr>
      <w:r w:rsidRPr="00262E78">
        <w:rPr>
          <w:color w:val="000000"/>
        </w:rPr>
        <w:t xml:space="preserve">Uma – a </w:t>
      </w:r>
      <w:proofErr w:type="spellStart"/>
      <w:r w:rsidRPr="00262E78">
        <w:rPr>
          <w:smallCaps/>
        </w:rPr>
        <w:t>Edile</w:t>
      </w:r>
      <w:proofErr w:type="spellEnd"/>
      <w:r w:rsidRPr="00262E78">
        <w:rPr>
          <w:rStyle w:val="eop"/>
          <w:color w:val="000000"/>
        </w:rPr>
        <w:t xml:space="preserve"> </w:t>
      </w:r>
      <w:r w:rsidRPr="00262E78">
        <w:rPr>
          <w:color w:val="000000"/>
        </w:rPr>
        <w:t>– porque facilita a formatação e uniformização dos textos legais, quer quanto à sua estrutura quer quanto à terminologia legal adotada, diminuindo assim gralhas, erros de introdução ou lapsos na adoção de terminologia inadequada para a natureza do diploma.</w:t>
      </w:r>
    </w:p>
    <w:p w14:paraId="7C263C13" w14:textId="77777777" w:rsidR="001232C3" w:rsidRPr="00262E78" w:rsidRDefault="001232C3" w:rsidP="001232C3">
      <w:pPr>
        <w:pStyle w:val="paragraph"/>
        <w:spacing w:line="360" w:lineRule="auto"/>
        <w:ind w:firstLine="426"/>
        <w:jc w:val="both"/>
        <w:textAlignment w:val="baseline"/>
        <w:rPr>
          <w:color w:val="000000"/>
        </w:rPr>
      </w:pPr>
      <w:r w:rsidRPr="00262E78">
        <w:rPr>
          <w:color w:val="000000"/>
        </w:rPr>
        <w:t xml:space="preserve">Outra – a </w:t>
      </w:r>
      <w:proofErr w:type="spellStart"/>
      <w:r w:rsidRPr="00262E78">
        <w:rPr>
          <w:smallCaps/>
        </w:rPr>
        <w:t>Theia</w:t>
      </w:r>
      <w:proofErr w:type="spellEnd"/>
      <w:r w:rsidRPr="00262E78">
        <w:rPr>
          <w:color w:val="000000"/>
        </w:rPr>
        <w:t xml:space="preserve"> – porque implementa um sistema inteligente de análise, classificação e consolidação de diplomas, assente numa base de dados legais estruturada e consolidada – </w:t>
      </w:r>
      <w:r w:rsidRPr="00262E78">
        <w:rPr>
          <w:smallCaps/>
        </w:rPr>
        <w:t>Rune</w:t>
      </w:r>
      <w:r w:rsidRPr="00262E78">
        <w:rPr>
          <w:rStyle w:val="eop"/>
          <w:color w:val="000000"/>
        </w:rPr>
        <w:t xml:space="preserve"> </w:t>
      </w:r>
      <w:r w:rsidRPr="00262E78">
        <w:rPr>
          <w:color w:val="000000"/>
        </w:rPr>
        <w:t>– com o que se pretende reduzir não só os erros de estruturação e redação do texto em causa, mas também riscos de inconsistência sistema com outros diplomas legais.</w:t>
      </w:r>
    </w:p>
    <w:p w14:paraId="61DB8CAD" w14:textId="77777777" w:rsidR="001232C3" w:rsidRPr="003C576F" w:rsidRDefault="001232C3" w:rsidP="001232C3">
      <w:pPr>
        <w:pStyle w:val="Ttulo4"/>
        <w:numPr>
          <w:ilvl w:val="0"/>
          <w:numId w:val="22"/>
        </w:numPr>
        <w:jc w:val="both"/>
        <w:rPr>
          <w:rStyle w:val="normaltextrun"/>
          <w:rFonts w:ascii="Times New Roman" w:hAnsi="Times New Roman" w:cs="Times New Roman"/>
          <w:color w:val="auto"/>
          <w:sz w:val="24"/>
          <w:szCs w:val="24"/>
        </w:rPr>
      </w:pPr>
      <w:r w:rsidRPr="003C576F">
        <w:rPr>
          <w:rStyle w:val="normaltextrun"/>
          <w:rFonts w:ascii="Times New Roman" w:hAnsi="Times New Roman" w:cs="Times New Roman"/>
          <w:color w:val="auto"/>
          <w:sz w:val="24"/>
          <w:szCs w:val="24"/>
        </w:rPr>
        <w:t>Integração de ferramentas colaborativas na plataforma desenvolvida ou a desenvolver (p.e., legislação, jurisprudência, doutrina, estudos de avaliação de impacto legislativo, minutas).</w:t>
      </w:r>
    </w:p>
    <w:p w14:paraId="3EB0B8B7" w14:textId="77777777" w:rsidR="001232C3" w:rsidRPr="003C576F" w:rsidRDefault="001232C3" w:rsidP="001232C3">
      <w:pPr>
        <w:pStyle w:val="paragraph"/>
        <w:spacing w:line="360" w:lineRule="auto"/>
        <w:ind w:firstLine="426"/>
        <w:jc w:val="both"/>
        <w:textAlignment w:val="baseline"/>
      </w:pPr>
      <w:r w:rsidRPr="003C576F">
        <w:t xml:space="preserve">Como vimos, as plataformas já existentes – a </w:t>
      </w:r>
      <w:proofErr w:type="spellStart"/>
      <w:r w:rsidRPr="003E06C2">
        <w:rPr>
          <w:smallCaps/>
        </w:rPr>
        <w:t>Solon</w:t>
      </w:r>
      <w:proofErr w:type="spellEnd"/>
      <w:r w:rsidRPr="003C576F">
        <w:t xml:space="preserve"> e a </w:t>
      </w:r>
      <w:r w:rsidRPr="003E06C2">
        <w:rPr>
          <w:smallCaps/>
        </w:rPr>
        <w:t>Rune</w:t>
      </w:r>
      <w:r w:rsidRPr="003C576F">
        <w:t xml:space="preserve"> – já integram ferramentas que permitem a partilha de informação legal, quer diretamente entre intervenientes, quer pela sua integração nas outras ferramentas – a </w:t>
      </w:r>
      <w:proofErr w:type="spellStart"/>
      <w:r w:rsidRPr="003E06C2">
        <w:rPr>
          <w:smallCaps/>
        </w:rPr>
        <w:t>Edile</w:t>
      </w:r>
      <w:proofErr w:type="spellEnd"/>
      <w:r w:rsidRPr="003C576F">
        <w:t xml:space="preserve"> e a </w:t>
      </w:r>
      <w:proofErr w:type="spellStart"/>
      <w:r w:rsidRPr="003E06C2">
        <w:rPr>
          <w:smallCaps/>
        </w:rPr>
        <w:t>Theia</w:t>
      </w:r>
      <w:proofErr w:type="spellEnd"/>
      <w:r w:rsidRPr="003C576F">
        <w:t>.</w:t>
      </w:r>
    </w:p>
    <w:p w14:paraId="746AF5A3" w14:textId="77777777" w:rsidR="0094581C" w:rsidRPr="0094581C" w:rsidRDefault="0094581C" w:rsidP="0094581C">
      <w:pPr>
        <w:spacing w:line="360" w:lineRule="auto"/>
        <w:ind w:firstLine="426"/>
        <w:jc w:val="both"/>
        <w:rPr>
          <w:rFonts w:ascii="Times New Roman" w:hAnsi="Times New Roman" w:cs="Times New Roman"/>
          <w:sz w:val="24"/>
          <w:szCs w:val="24"/>
        </w:rPr>
      </w:pPr>
    </w:p>
    <w:p w14:paraId="4D03C113" w14:textId="72798192" w:rsidR="00F06C6C" w:rsidRPr="003B04E2" w:rsidRDefault="00F06C6C" w:rsidP="0094581C">
      <w:pPr>
        <w:pStyle w:val="Ttulo2"/>
        <w:numPr>
          <w:ilvl w:val="1"/>
          <w:numId w:val="6"/>
        </w:numPr>
        <w:spacing w:after="240"/>
        <w:jc w:val="both"/>
        <w:rPr>
          <w:rFonts w:ascii="Times New Roman" w:hAnsi="Times New Roman" w:cs="Times New Roman"/>
          <w:b/>
          <w:bCs/>
          <w:i/>
          <w:iCs/>
          <w:color w:val="auto"/>
          <w:sz w:val="24"/>
          <w:szCs w:val="24"/>
        </w:rPr>
      </w:pPr>
      <w:r w:rsidRPr="003B04E2">
        <w:rPr>
          <w:rFonts w:ascii="Times New Roman" w:hAnsi="Times New Roman" w:cs="Times New Roman"/>
          <w:b/>
          <w:bCs/>
          <w:i/>
          <w:iCs/>
          <w:color w:val="auto"/>
          <w:sz w:val="24"/>
          <w:szCs w:val="24"/>
        </w:rPr>
        <w:t xml:space="preserve"> </w:t>
      </w:r>
      <w:bookmarkStart w:id="611" w:name="_Toc161923705"/>
      <w:r w:rsidRPr="003B04E2">
        <w:rPr>
          <w:rFonts w:ascii="Times New Roman" w:hAnsi="Times New Roman" w:cs="Times New Roman"/>
          <w:b/>
          <w:bCs/>
          <w:i/>
          <w:iCs/>
          <w:color w:val="auto"/>
          <w:sz w:val="24"/>
          <w:szCs w:val="24"/>
        </w:rPr>
        <w:t>Sistemas desenvolvidos e em desenvolvimento nos países da América Latina</w:t>
      </w:r>
      <w:bookmarkEnd w:id="611"/>
    </w:p>
    <w:p w14:paraId="22F23360" w14:textId="671CE629" w:rsidR="009327A7" w:rsidRPr="00182EAB" w:rsidRDefault="009327A7" w:rsidP="009327A7">
      <w:pPr>
        <w:spacing w:line="360" w:lineRule="auto"/>
        <w:ind w:firstLine="426"/>
        <w:jc w:val="both"/>
        <w:rPr>
          <w:rFonts w:ascii="Times New Roman" w:eastAsia="Times New Roman" w:hAnsi="Times New Roman" w:cs="Times New Roman"/>
          <w:sz w:val="24"/>
          <w:szCs w:val="24"/>
        </w:rPr>
      </w:pPr>
      <w:r w:rsidRPr="00DB4DC3">
        <w:rPr>
          <w:rFonts w:ascii="Times New Roman" w:eastAsia="Times New Roman" w:hAnsi="Times New Roman" w:cs="Times New Roman"/>
          <w:sz w:val="24"/>
          <w:szCs w:val="24"/>
        </w:rPr>
        <w:t xml:space="preserve">Como forma de contextualização, cabe assinalar que os países da América Latina </w:t>
      </w:r>
      <w:r w:rsidR="00DE4155" w:rsidRPr="00DB4DC3">
        <w:rPr>
          <w:rFonts w:ascii="Times New Roman" w:eastAsia="Times New Roman" w:hAnsi="Times New Roman" w:cs="Times New Roman"/>
          <w:sz w:val="24"/>
          <w:szCs w:val="24"/>
        </w:rPr>
        <w:t xml:space="preserve">se </w:t>
      </w:r>
      <w:r w:rsidRPr="00DB4DC3">
        <w:rPr>
          <w:rFonts w:ascii="Times New Roman" w:eastAsia="Times New Roman" w:hAnsi="Times New Roman" w:cs="Times New Roman"/>
          <w:sz w:val="24"/>
          <w:szCs w:val="24"/>
        </w:rPr>
        <w:t>t</w:t>
      </w:r>
      <w:r w:rsidR="00F30228" w:rsidRPr="00DB4DC3">
        <w:rPr>
          <w:rFonts w:ascii="Times New Roman" w:eastAsia="Times New Roman" w:hAnsi="Times New Roman" w:cs="Times New Roman"/>
          <w:sz w:val="24"/>
          <w:szCs w:val="24"/>
        </w:rPr>
        <w:t>ê</w:t>
      </w:r>
      <w:r w:rsidRPr="00DB4DC3">
        <w:rPr>
          <w:rFonts w:ascii="Times New Roman" w:eastAsia="Times New Roman" w:hAnsi="Times New Roman" w:cs="Times New Roman"/>
          <w:sz w:val="24"/>
          <w:szCs w:val="24"/>
        </w:rPr>
        <w:t xml:space="preserve">m concentrado, principalmente, na formulação de políticas públicas para o desenvolvimento da IA </w:t>
      </w:r>
      <w:r w:rsidR="00DB4DC3" w:rsidRPr="00DB4DC3">
        <w:rPr>
          <w:rFonts w:ascii="Times New Roman" w:eastAsia="Times New Roman" w:hAnsi="Times New Roman" w:cs="Times New Roman"/>
          <w:sz w:val="24"/>
          <w:szCs w:val="24"/>
        </w:rPr>
        <w:t xml:space="preserve">em geral </w:t>
      </w:r>
      <w:r w:rsidRPr="00DB4DC3">
        <w:rPr>
          <w:rFonts w:ascii="Times New Roman" w:eastAsia="Times New Roman" w:hAnsi="Times New Roman" w:cs="Times New Roman"/>
          <w:sz w:val="24"/>
          <w:szCs w:val="24"/>
        </w:rPr>
        <w:t xml:space="preserve">e </w:t>
      </w:r>
      <w:r w:rsidR="00DB4DC3" w:rsidRPr="00DB4DC3">
        <w:rPr>
          <w:rFonts w:ascii="Times New Roman" w:eastAsia="Times New Roman" w:hAnsi="Times New Roman" w:cs="Times New Roman"/>
          <w:sz w:val="24"/>
          <w:szCs w:val="24"/>
        </w:rPr>
        <w:t xml:space="preserve">para </w:t>
      </w:r>
      <w:r w:rsidRPr="00DB4DC3">
        <w:rPr>
          <w:rFonts w:ascii="Times New Roman" w:eastAsia="Times New Roman" w:hAnsi="Times New Roman" w:cs="Times New Roman"/>
          <w:sz w:val="24"/>
          <w:szCs w:val="24"/>
        </w:rPr>
        <w:t xml:space="preserve">o </w:t>
      </w:r>
      <w:r w:rsidR="00826A21">
        <w:rPr>
          <w:rFonts w:ascii="Times New Roman" w:eastAsia="Times New Roman" w:hAnsi="Times New Roman" w:cs="Times New Roman"/>
          <w:sz w:val="24"/>
          <w:szCs w:val="24"/>
        </w:rPr>
        <w:t>tratamento</w:t>
      </w:r>
      <w:r w:rsidRPr="00DB4DC3">
        <w:rPr>
          <w:rFonts w:ascii="Times New Roman" w:eastAsia="Times New Roman" w:hAnsi="Times New Roman" w:cs="Times New Roman"/>
          <w:sz w:val="24"/>
          <w:szCs w:val="24"/>
        </w:rPr>
        <w:t xml:space="preserve"> de dados </w:t>
      </w:r>
      <w:r w:rsidR="00DB4DC3" w:rsidRPr="00491322">
        <w:rPr>
          <w:rFonts w:ascii="Times New Roman" w:eastAsia="Times New Roman" w:hAnsi="Times New Roman" w:cs="Times New Roman"/>
          <w:sz w:val="24"/>
          <w:szCs w:val="24"/>
        </w:rPr>
        <w:t>pessoais</w:t>
      </w:r>
      <w:r w:rsidR="00EE3E13">
        <w:rPr>
          <w:rFonts w:ascii="Times New Roman" w:eastAsia="Times New Roman" w:hAnsi="Times New Roman" w:cs="Times New Roman"/>
          <w:sz w:val="24"/>
          <w:szCs w:val="24"/>
        </w:rPr>
        <w:t>,</w:t>
      </w:r>
      <w:r w:rsidR="00DB4DC3" w:rsidRPr="00DB4DC3">
        <w:rPr>
          <w:rFonts w:ascii="Times New Roman" w:eastAsia="Times New Roman" w:hAnsi="Times New Roman" w:cs="Times New Roman"/>
          <w:sz w:val="24"/>
          <w:szCs w:val="24"/>
        </w:rPr>
        <w:t xml:space="preserve"> </w:t>
      </w:r>
      <w:r w:rsidRPr="00DB4DC3">
        <w:rPr>
          <w:rFonts w:ascii="Times New Roman" w:eastAsia="Times New Roman" w:hAnsi="Times New Roman" w:cs="Times New Roman"/>
          <w:sz w:val="24"/>
          <w:szCs w:val="24"/>
        </w:rPr>
        <w:t>trabalha</w:t>
      </w:r>
      <w:r w:rsidR="00EE3E13">
        <w:rPr>
          <w:rFonts w:ascii="Times New Roman" w:eastAsia="Times New Roman" w:hAnsi="Times New Roman" w:cs="Times New Roman"/>
          <w:sz w:val="24"/>
          <w:szCs w:val="24"/>
        </w:rPr>
        <w:t>n</w:t>
      </w:r>
      <w:r w:rsidRPr="00DB4DC3">
        <w:rPr>
          <w:rFonts w:ascii="Times New Roman" w:eastAsia="Times New Roman" w:hAnsi="Times New Roman" w:cs="Times New Roman"/>
          <w:sz w:val="24"/>
          <w:szCs w:val="24"/>
        </w:rPr>
        <w:t xml:space="preserve">do um pouco menos no que se refere mais diretamente à criação de </w:t>
      </w:r>
      <w:r w:rsidR="00687C9E" w:rsidRPr="00DB4DC3">
        <w:rPr>
          <w:rFonts w:ascii="Times New Roman" w:eastAsia="Times New Roman" w:hAnsi="Times New Roman" w:cs="Times New Roman"/>
          <w:sz w:val="24"/>
          <w:szCs w:val="24"/>
        </w:rPr>
        <w:t>sistemas de IA para assistência ao processo legislativo</w:t>
      </w:r>
      <w:r w:rsidRPr="00182EAB">
        <w:rPr>
          <w:rFonts w:ascii="Times New Roman" w:eastAsia="Times New Roman" w:hAnsi="Times New Roman" w:cs="Times New Roman"/>
          <w:sz w:val="24"/>
          <w:szCs w:val="24"/>
        </w:rPr>
        <w:t xml:space="preserve">. </w:t>
      </w:r>
      <w:r w:rsidR="00DB4DC3" w:rsidRPr="00182EAB">
        <w:rPr>
          <w:rFonts w:ascii="Times New Roman" w:eastAsia="Times New Roman" w:hAnsi="Times New Roman" w:cs="Times New Roman"/>
          <w:sz w:val="24"/>
          <w:szCs w:val="24"/>
        </w:rPr>
        <w:t>Assim</w:t>
      </w:r>
      <w:r w:rsidRPr="00182EAB">
        <w:rPr>
          <w:rFonts w:ascii="Times New Roman" w:eastAsia="Times New Roman" w:hAnsi="Times New Roman" w:cs="Times New Roman"/>
          <w:sz w:val="24"/>
          <w:szCs w:val="24"/>
        </w:rPr>
        <w:t xml:space="preserve">, foram desenvolvidos instrumentos reguladores </w:t>
      </w:r>
      <w:r w:rsidRPr="00182EAB">
        <w:rPr>
          <w:rFonts w:ascii="Times New Roman" w:eastAsia="Times New Roman" w:hAnsi="Times New Roman" w:cs="Times New Roman"/>
          <w:sz w:val="24"/>
          <w:szCs w:val="24"/>
        </w:rPr>
        <w:lastRenderedPageBreak/>
        <w:t>a partir da criação de estratégias, planos, ou da adesão a princípios internacionais, como os Princípios de IA da OCDE ou os Princípios de Ética da IA da UNESCO</w:t>
      </w:r>
      <w:r w:rsidRPr="00182EAB">
        <w:rPr>
          <w:rStyle w:val="Refdenotaderodap"/>
          <w:rFonts w:ascii="Times New Roman" w:eastAsia="Times New Roman" w:hAnsi="Times New Roman" w:cs="Times New Roman"/>
          <w:sz w:val="24"/>
          <w:szCs w:val="24"/>
        </w:rPr>
        <w:footnoteReference w:id="45"/>
      </w:r>
      <w:r w:rsidR="00182EAB" w:rsidRPr="00182EAB">
        <w:rPr>
          <w:rFonts w:ascii="Times New Roman" w:eastAsia="Times New Roman" w:hAnsi="Times New Roman" w:cs="Times New Roman"/>
          <w:sz w:val="24"/>
          <w:szCs w:val="24"/>
        </w:rPr>
        <w:t>.</w:t>
      </w:r>
    </w:p>
    <w:p w14:paraId="40A9B88D" w14:textId="201084F5" w:rsidR="009327A7" w:rsidRPr="005023F6" w:rsidRDefault="009327A7" w:rsidP="009327A7">
      <w:pPr>
        <w:spacing w:line="360" w:lineRule="auto"/>
        <w:ind w:firstLine="426"/>
        <w:jc w:val="both"/>
        <w:rPr>
          <w:rFonts w:ascii="Times New Roman" w:eastAsia="Times New Roman" w:hAnsi="Times New Roman" w:cs="Times New Roman"/>
          <w:sz w:val="24"/>
          <w:szCs w:val="24"/>
        </w:rPr>
      </w:pPr>
      <w:r w:rsidRPr="005023F6">
        <w:rPr>
          <w:rFonts w:ascii="Times New Roman" w:eastAsia="Times New Roman" w:hAnsi="Times New Roman" w:cs="Times New Roman"/>
          <w:sz w:val="24"/>
          <w:szCs w:val="24"/>
        </w:rPr>
        <w:t>No entanto, nos últimos anos, os países d</w:t>
      </w:r>
      <w:r w:rsidR="00182EAB" w:rsidRPr="005023F6">
        <w:rPr>
          <w:rFonts w:ascii="Times New Roman" w:eastAsia="Times New Roman" w:hAnsi="Times New Roman" w:cs="Times New Roman"/>
          <w:sz w:val="24"/>
          <w:szCs w:val="24"/>
        </w:rPr>
        <w:t>est</w:t>
      </w:r>
      <w:r w:rsidRPr="005023F6">
        <w:rPr>
          <w:rFonts w:ascii="Times New Roman" w:eastAsia="Times New Roman" w:hAnsi="Times New Roman" w:cs="Times New Roman"/>
          <w:sz w:val="24"/>
          <w:szCs w:val="24"/>
        </w:rPr>
        <w:t xml:space="preserve">a região também iniciaram processos para legislar sobre a implementação da IA </w:t>
      </w:r>
      <w:r w:rsidR="00182EAB" w:rsidRPr="005023F6">
        <w:rPr>
          <w:rFonts w:ascii="Times New Roman" w:eastAsia="Times New Roman" w:hAnsi="Times New Roman" w:cs="Times New Roman"/>
          <w:sz w:val="24"/>
          <w:szCs w:val="24"/>
        </w:rPr>
        <w:t>a</w:t>
      </w:r>
      <w:r w:rsidRPr="005023F6">
        <w:rPr>
          <w:rFonts w:ascii="Times New Roman" w:eastAsia="Times New Roman" w:hAnsi="Times New Roman" w:cs="Times New Roman"/>
          <w:sz w:val="24"/>
          <w:szCs w:val="24"/>
        </w:rPr>
        <w:t xml:space="preserve"> nível parlamentar, porém com certa dificuldade. Entre 2019 e 2021, </w:t>
      </w:r>
      <w:r w:rsidR="00644E46" w:rsidRPr="005023F6">
        <w:rPr>
          <w:rFonts w:ascii="Times New Roman" w:eastAsia="Times New Roman" w:hAnsi="Times New Roman" w:cs="Times New Roman"/>
          <w:sz w:val="24"/>
          <w:szCs w:val="24"/>
        </w:rPr>
        <w:t xml:space="preserve">a </w:t>
      </w:r>
      <w:r w:rsidRPr="005023F6">
        <w:rPr>
          <w:rFonts w:ascii="Times New Roman" w:eastAsia="Times New Roman" w:hAnsi="Times New Roman" w:cs="Times New Roman"/>
          <w:sz w:val="24"/>
          <w:szCs w:val="24"/>
        </w:rPr>
        <w:t xml:space="preserve">Argentina, </w:t>
      </w:r>
      <w:r w:rsidR="00644E46" w:rsidRPr="005023F6">
        <w:rPr>
          <w:rFonts w:ascii="Times New Roman" w:eastAsia="Times New Roman" w:hAnsi="Times New Roman" w:cs="Times New Roman"/>
          <w:sz w:val="24"/>
          <w:szCs w:val="24"/>
        </w:rPr>
        <w:t xml:space="preserve">o </w:t>
      </w:r>
      <w:r w:rsidRPr="005023F6">
        <w:rPr>
          <w:rFonts w:ascii="Times New Roman" w:eastAsia="Times New Roman" w:hAnsi="Times New Roman" w:cs="Times New Roman"/>
          <w:sz w:val="24"/>
          <w:szCs w:val="24"/>
        </w:rPr>
        <w:t>Brasil,</w:t>
      </w:r>
      <w:r w:rsidR="00644E46" w:rsidRPr="005023F6">
        <w:rPr>
          <w:rFonts w:ascii="Times New Roman" w:eastAsia="Times New Roman" w:hAnsi="Times New Roman" w:cs="Times New Roman"/>
          <w:sz w:val="24"/>
          <w:szCs w:val="24"/>
        </w:rPr>
        <w:t xml:space="preserve"> o</w:t>
      </w:r>
      <w:r w:rsidRPr="005023F6">
        <w:rPr>
          <w:rFonts w:ascii="Times New Roman" w:eastAsia="Times New Roman" w:hAnsi="Times New Roman" w:cs="Times New Roman"/>
          <w:sz w:val="24"/>
          <w:szCs w:val="24"/>
        </w:rPr>
        <w:t xml:space="preserve"> México e </w:t>
      </w:r>
      <w:r w:rsidR="00644E46" w:rsidRPr="005023F6">
        <w:rPr>
          <w:rFonts w:ascii="Times New Roman" w:eastAsia="Times New Roman" w:hAnsi="Times New Roman" w:cs="Times New Roman"/>
          <w:sz w:val="24"/>
          <w:szCs w:val="24"/>
        </w:rPr>
        <w:t xml:space="preserve">o </w:t>
      </w:r>
      <w:r w:rsidRPr="005023F6">
        <w:rPr>
          <w:rFonts w:ascii="Times New Roman" w:eastAsia="Times New Roman" w:hAnsi="Times New Roman" w:cs="Times New Roman"/>
          <w:sz w:val="24"/>
          <w:szCs w:val="24"/>
        </w:rPr>
        <w:t>Uruguai promoveram iniciativas para fornecer um marco regulatório para o uso deste tipo de tecnologia, com base em consultas a autoridades, especialistas técnicos e empresas. Contudo, estas propostas apresentavam algumas deficiências porque “não incluíam efetivamente grupos historicamente marginalizados pelas tecnologias” e, noutros casos, “tentavam avançar propostas para tecnologias de IA quando ainda não existiam leis de proteção de dados ou quando essas mesmas leis precisavam de uma atualização para se adaptar aos novos tempos”</w:t>
      </w:r>
      <w:r w:rsidRPr="005023F6">
        <w:rPr>
          <w:rStyle w:val="Refdenotaderodap"/>
          <w:rFonts w:ascii="Times New Roman" w:eastAsia="Times New Roman" w:hAnsi="Times New Roman" w:cs="Times New Roman"/>
          <w:sz w:val="24"/>
          <w:szCs w:val="24"/>
          <w:lang w:val="es-419"/>
        </w:rPr>
        <w:footnoteReference w:id="46"/>
      </w:r>
      <w:r w:rsidR="005023F6" w:rsidRPr="005023F6">
        <w:rPr>
          <w:rFonts w:ascii="Times New Roman" w:eastAsia="Times New Roman" w:hAnsi="Times New Roman" w:cs="Times New Roman"/>
          <w:sz w:val="24"/>
          <w:szCs w:val="24"/>
        </w:rPr>
        <w:t>.</w:t>
      </w:r>
    </w:p>
    <w:p w14:paraId="5A2AB0D9" w14:textId="434436B4" w:rsidR="009327A7" w:rsidRPr="00A721D0" w:rsidRDefault="009327A7" w:rsidP="00F63A21">
      <w:pPr>
        <w:spacing w:line="360" w:lineRule="auto"/>
        <w:ind w:firstLine="426"/>
        <w:jc w:val="both"/>
        <w:rPr>
          <w:rFonts w:ascii="Times New Roman" w:eastAsia="Times New Roman" w:hAnsi="Times New Roman" w:cs="Times New Roman"/>
          <w:sz w:val="24"/>
          <w:szCs w:val="24"/>
        </w:rPr>
      </w:pPr>
      <w:r w:rsidRPr="00910FB2">
        <w:rPr>
          <w:rFonts w:ascii="Times New Roman" w:eastAsia="Times New Roman" w:hAnsi="Times New Roman" w:cs="Times New Roman"/>
          <w:sz w:val="24"/>
          <w:szCs w:val="24"/>
        </w:rPr>
        <w:t xml:space="preserve">Nesta primeira etapa da presente investigação, foi realizada uma série de consultas e pesquisas para identificar o uso de sistemas automatizados, desenvolvidos e em desenvolvimento, de apoio à conceção, elaboração e redação de legislação em alguns países da América Latina. Para isso, foram realizadas consultas nas bases de dados e </w:t>
      </w:r>
      <w:r w:rsidRPr="00910FB2">
        <w:rPr>
          <w:rFonts w:ascii="Times New Roman" w:eastAsia="Times New Roman" w:hAnsi="Times New Roman" w:cs="Times New Roman"/>
          <w:i/>
          <w:iCs/>
          <w:sz w:val="24"/>
          <w:szCs w:val="24"/>
        </w:rPr>
        <w:t>sites</w:t>
      </w:r>
      <w:r w:rsidRPr="00910FB2">
        <w:rPr>
          <w:rFonts w:ascii="Times New Roman" w:eastAsia="Times New Roman" w:hAnsi="Times New Roman" w:cs="Times New Roman"/>
          <w:sz w:val="24"/>
          <w:szCs w:val="24"/>
        </w:rPr>
        <w:t xml:space="preserve"> oficiais dos órgãos legislativos dos países dessa região, assim como foram também solicitadas informações às instituições nacionais sobre a implementação de sistemas de apoio à produção legislativa com uso de IA. Conforme os dados recebidos foi possível </w:t>
      </w:r>
      <w:r w:rsidRPr="00A721D0">
        <w:rPr>
          <w:rFonts w:ascii="Times New Roman" w:eastAsia="Times New Roman" w:hAnsi="Times New Roman" w:cs="Times New Roman"/>
          <w:sz w:val="24"/>
          <w:szCs w:val="24"/>
        </w:rPr>
        <w:t xml:space="preserve">identificar países que não possuem esses sistemas de apoio (Colômbia, Costa Rica e México), dois </w:t>
      </w:r>
      <w:r w:rsidR="00910FB2" w:rsidRPr="00A721D0">
        <w:rPr>
          <w:rFonts w:ascii="Times New Roman" w:eastAsia="Times New Roman" w:hAnsi="Times New Roman" w:cs="Times New Roman"/>
          <w:sz w:val="24"/>
          <w:szCs w:val="24"/>
        </w:rPr>
        <w:t xml:space="preserve">em </w:t>
      </w:r>
      <w:r w:rsidRPr="00A721D0">
        <w:rPr>
          <w:rFonts w:ascii="Times New Roman" w:eastAsia="Times New Roman" w:hAnsi="Times New Roman" w:cs="Times New Roman"/>
          <w:sz w:val="24"/>
          <w:szCs w:val="24"/>
        </w:rPr>
        <w:t xml:space="preserve">que </w:t>
      </w:r>
      <w:r w:rsidR="00910FB2" w:rsidRPr="00A721D0">
        <w:rPr>
          <w:rFonts w:ascii="Times New Roman" w:eastAsia="Times New Roman" w:hAnsi="Times New Roman" w:cs="Times New Roman"/>
          <w:sz w:val="24"/>
          <w:szCs w:val="24"/>
        </w:rPr>
        <w:t xml:space="preserve">esses sistemas </w:t>
      </w:r>
      <w:r w:rsidRPr="00A721D0">
        <w:rPr>
          <w:rFonts w:ascii="Times New Roman" w:eastAsia="Times New Roman" w:hAnsi="Times New Roman" w:cs="Times New Roman"/>
          <w:sz w:val="24"/>
          <w:szCs w:val="24"/>
        </w:rPr>
        <w:t xml:space="preserve">se encontram em </w:t>
      </w:r>
      <w:r w:rsidR="00910FB2" w:rsidRPr="00A721D0">
        <w:rPr>
          <w:rFonts w:ascii="Times New Roman" w:eastAsia="Times New Roman" w:hAnsi="Times New Roman" w:cs="Times New Roman"/>
          <w:sz w:val="24"/>
          <w:szCs w:val="24"/>
        </w:rPr>
        <w:t xml:space="preserve">fase </w:t>
      </w:r>
      <w:r w:rsidRPr="00A721D0">
        <w:rPr>
          <w:rFonts w:ascii="Times New Roman" w:eastAsia="Times New Roman" w:hAnsi="Times New Roman" w:cs="Times New Roman"/>
          <w:sz w:val="24"/>
          <w:szCs w:val="24"/>
        </w:rPr>
        <w:t xml:space="preserve">de desenvolvimento (Chile e Argentina) e um em </w:t>
      </w:r>
      <w:r w:rsidR="00910FB2" w:rsidRPr="00A721D0">
        <w:rPr>
          <w:rFonts w:ascii="Times New Roman" w:eastAsia="Times New Roman" w:hAnsi="Times New Roman" w:cs="Times New Roman"/>
          <w:sz w:val="24"/>
          <w:szCs w:val="24"/>
        </w:rPr>
        <w:t xml:space="preserve">que já se encontra um sistema em </w:t>
      </w:r>
      <w:r w:rsidR="00910FB2" w:rsidRPr="00140236">
        <w:rPr>
          <w:rFonts w:ascii="Times New Roman" w:eastAsia="Times New Roman" w:hAnsi="Times New Roman" w:cs="Times New Roman"/>
          <w:sz w:val="24"/>
          <w:szCs w:val="24"/>
        </w:rPr>
        <w:t>funcionamento</w:t>
      </w:r>
      <w:r w:rsidR="00910FB2" w:rsidRPr="00A721D0">
        <w:rPr>
          <w:rFonts w:ascii="Times New Roman" w:eastAsia="Times New Roman" w:hAnsi="Times New Roman" w:cs="Times New Roman"/>
          <w:sz w:val="24"/>
          <w:szCs w:val="24"/>
        </w:rPr>
        <w:t xml:space="preserve"> </w:t>
      </w:r>
      <w:r w:rsidRPr="00A721D0">
        <w:rPr>
          <w:rFonts w:ascii="Times New Roman" w:eastAsia="Times New Roman" w:hAnsi="Times New Roman" w:cs="Times New Roman"/>
          <w:sz w:val="24"/>
          <w:szCs w:val="24"/>
        </w:rPr>
        <w:t xml:space="preserve">(Brasil). </w:t>
      </w:r>
      <w:r w:rsidR="00A721D0" w:rsidRPr="00A721D0">
        <w:rPr>
          <w:rFonts w:ascii="Times New Roman" w:eastAsia="Times New Roman" w:hAnsi="Times New Roman" w:cs="Times New Roman"/>
          <w:sz w:val="24"/>
          <w:szCs w:val="24"/>
        </w:rPr>
        <w:t>F</w:t>
      </w:r>
      <w:r w:rsidRPr="00A721D0">
        <w:rPr>
          <w:rFonts w:ascii="Times New Roman" w:eastAsia="Times New Roman" w:hAnsi="Times New Roman" w:cs="Times New Roman"/>
          <w:sz w:val="24"/>
          <w:szCs w:val="24"/>
        </w:rPr>
        <w:t>oram</w:t>
      </w:r>
      <w:r w:rsidR="00A721D0" w:rsidRPr="00A721D0">
        <w:rPr>
          <w:rFonts w:ascii="Times New Roman" w:eastAsia="Times New Roman" w:hAnsi="Times New Roman" w:cs="Times New Roman"/>
          <w:sz w:val="24"/>
          <w:szCs w:val="24"/>
        </w:rPr>
        <w:t xml:space="preserve">, igualmente, </w:t>
      </w:r>
      <w:r w:rsidRPr="00A721D0">
        <w:rPr>
          <w:rFonts w:ascii="Times New Roman" w:eastAsia="Times New Roman" w:hAnsi="Times New Roman" w:cs="Times New Roman"/>
          <w:sz w:val="24"/>
          <w:szCs w:val="24"/>
        </w:rPr>
        <w:t>consultados</w:t>
      </w:r>
      <w:r w:rsidR="00A721D0" w:rsidRPr="00A721D0">
        <w:rPr>
          <w:rFonts w:ascii="Times New Roman" w:eastAsia="Times New Roman" w:hAnsi="Times New Roman" w:cs="Times New Roman"/>
          <w:sz w:val="24"/>
          <w:szCs w:val="24"/>
        </w:rPr>
        <w:t xml:space="preserve"> outros países</w:t>
      </w:r>
      <w:r w:rsidRPr="00A721D0">
        <w:rPr>
          <w:rFonts w:ascii="Times New Roman" w:eastAsia="Times New Roman" w:hAnsi="Times New Roman" w:cs="Times New Roman"/>
          <w:sz w:val="24"/>
          <w:szCs w:val="24"/>
        </w:rPr>
        <w:t>, mas não recebemos respostas</w:t>
      </w:r>
      <w:r w:rsidRPr="00A721D0">
        <w:rPr>
          <w:rFonts w:ascii="Times New Roman" w:eastAsia="Times New Roman" w:hAnsi="Times New Roman" w:cs="Times New Roman"/>
          <w:sz w:val="24"/>
          <w:szCs w:val="24"/>
          <w:vertAlign w:val="superscript"/>
        </w:rPr>
        <w:footnoteReference w:id="47"/>
      </w:r>
      <w:r w:rsidRPr="00A721D0">
        <w:rPr>
          <w:rFonts w:ascii="Times New Roman" w:eastAsia="Times New Roman" w:hAnsi="Times New Roman" w:cs="Times New Roman"/>
          <w:sz w:val="24"/>
          <w:szCs w:val="24"/>
        </w:rPr>
        <w:t>.</w:t>
      </w:r>
    </w:p>
    <w:p w14:paraId="022203D9" w14:textId="77777777" w:rsidR="00F63A21" w:rsidRPr="00F63A21" w:rsidRDefault="00F63A21" w:rsidP="00F63A21">
      <w:pPr>
        <w:spacing w:line="360" w:lineRule="auto"/>
        <w:ind w:firstLine="426"/>
        <w:jc w:val="both"/>
        <w:rPr>
          <w:rFonts w:ascii="Times New Roman" w:eastAsia="Times New Roman" w:hAnsi="Times New Roman" w:cs="Times New Roman"/>
          <w:sz w:val="24"/>
          <w:szCs w:val="24"/>
          <w:highlight w:val="yellow"/>
        </w:rPr>
      </w:pPr>
    </w:p>
    <w:p w14:paraId="37CDD592" w14:textId="63DDF402" w:rsidR="00395608" w:rsidRPr="00F63A21" w:rsidRDefault="007C5C01" w:rsidP="00F63A21">
      <w:pPr>
        <w:pStyle w:val="Ttulo3"/>
        <w:numPr>
          <w:ilvl w:val="2"/>
          <w:numId w:val="6"/>
        </w:numPr>
        <w:spacing w:after="240"/>
        <w:ind w:left="1418"/>
        <w:jc w:val="both"/>
        <w:rPr>
          <w:rFonts w:ascii="Times New Roman" w:hAnsi="Times New Roman" w:cs="Times New Roman"/>
          <w:b/>
          <w:bCs/>
          <w:i/>
          <w:iCs/>
          <w:color w:val="auto"/>
        </w:rPr>
      </w:pPr>
      <w:bookmarkStart w:id="613" w:name="_Toc161923706"/>
      <w:r w:rsidRPr="00F63A21">
        <w:rPr>
          <w:rFonts w:ascii="Times New Roman" w:hAnsi="Times New Roman" w:cs="Times New Roman"/>
          <w:b/>
          <w:bCs/>
          <w:i/>
          <w:iCs/>
          <w:color w:val="auto"/>
        </w:rPr>
        <w:lastRenderedPageBreak/>
        <w:t>Países</w:t>
      </w:r>
      <w:r w:rsidR="009327A7" w:rsidRPr="00F63A21">
        <w:rPr>
          <w:rFonts w:ascii="Times New Roman" w:hAnsi="Times New Roman" w:cs="Times New Roman"/>
          <w:b/>
          <w:bCs/>
          <w:i/>
          <w:iCs/>
          <w:color w:val="auto"/>
        </w:rPr>
        <w:t xml:space="preserve"> sem sistemas de apoio à produção legislativa</w:t>
      </w:r>
      <w:r w:rsidRPr="00F63A21">
        <w:rPr>
          <w:rFonts w:ascii="Times New Roman" w:hAnsi="Times New Roman" w:cs="Times New Roman"/>
          <w:b/>
          <w:bCs/>
          <w:i/>
          <w:iCs/>
          <w:color w:val="auto"/>
        </w:rPr>
        <w:t>: Colômbia, Costa Rica e México</w:t>
      </w:r>
      <w:bookmarkEnd w:id="613"/>
    </w:p>
    <w:p w14:paraId="401D985D" w14:textId="0E740C12" w:rsidR="009327A7" w:rsidRPr="00961892" w:rsidRDefault="009327A7" w:rsidP="009327A7">
      <w:pPr>
        <w:spacing w:line="360" w:lineRule="auto"/>
        <w:ind w:firstLine="426"/>
        <w:jc w:val="both"/>
        <w:rPr>
          <w:rFonts w:ascii="Times New Roman" w:eastAsia="Times New Roman" w:hAnsi="Times New Roman" w:cs="Times New Roman"/>
          <w:sz w:val="24"/>
          <w:szCs w:val="24"/>
        </w:rPr>
      </w:pPr>
      <w:r w:rsidRPr="00961892">
        <w:rPr>
          <w:rFonts w:ascii="Times New Roman" w:eastAsia="Times New Roman" w:hAnsi="Times New Roman" w:cs="Times New Roman"/>
          <w:sz w:val="24"/>
          <w:szCs w:val="24"/>
        </w:rPr>
        <w:t xml:space="preserve">Os órgãos públicos legislativos </w:t>
      </w:r>
      <w:r w:rsidR="009E0ADB" w:rsidRPr="00961892">
        <w:rPr>
          <w:rFonts w:ascii="Times New Roman" w:eastAsia="Times New Roman" w:hAnsi="Times New Roman" w:cs="Times New Roman"/>
          <w:sz w:val="24"/>
          <w:szCs w:val="24"/>
        </w:rPr>
        <w:t xml:space="preserve">da Colômbia, da Costa Rica e do México – após terem sido questionados pelos redatores deste relatório – </w:t>
      </w:r>
      <w:r w:rsidRPr="00961892">
        <w:rPr>
          <w:rFonts w:ascii="Times New Roman" w:eastAsia="Times New Roman" w:hAnsi="Times New Roman" w:cs="Times New Roman"/>
          <w:sz w:val="24"/>
          <w:szCs w:val="24"/>
        </w:rPr>
        <w:t xml:space="preserve">responderam que não possuem sistemas, </w:t>
      </w:r>
      <w:r w:rsidRPr="00961892">
        <w:rPr>
          <w:rFonts w:ascii="Times New Roman" w:eastAsia="Times New Roman" w:hAnsi="Times New Roman" w:cs="Times New Roman"/>
          <w:i/>
          <w:iCs/>
          <w:sz w:val="24"/>
          <w:szCs w:val="24"/>
        </w:rPr>
        <w:t>software</w:t>
      </w:r>
      <w:r w:rsidRPr="00961892">
        <w:rPr>
          <w:rFonts w:ascii="Times New Roman" w:eastAsia="Times New Roman" w:hAnsi="Times New Roman" w:cs="Times New Roman"/>
          <w:sz w:val="24"/>
          <w:szCs w:val="24"/>
        </w:rPr>
        <w:t xml:space="preserve"> e/ou aplicações de apoio à produção legislativa que utilizem IA.</w:t>
      </w:r>
    </w:p>
    <w:p w14:paraId="4A6AFE1A" w14:textId="02A97A60" w:rsidR="009327A7" w:rsidRDefault="00311089" w:rsidP="009327A7">
      <w:pPr>
        <w:spacing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327A7" w:rsidRPr="00961892">
        <w:rPr>
          <w:rFonts w:ascii="Times New Roman" w:eastAsia="Times New Roman" w:hAnsi="Times New Roman" w:cs="Times New Roman"/>
          <w:sz w:val="24"/>
          <w:szCs w:val="24"/>
        </w:rPr>
        <w:t xml:space="preserve">Na </w:t>
      </w:r>
      <w:r w:rsidR="009327A7" w:rsidRPr="00961892">
        <w:rPr>
          <w:rFonts w:ascii="Times New Roman" w:eastAsia="Times New Roman" w:hAnsi="Times New Roman" w:cs="Times New Roman"/>
          <w:bCs/>
          <w:sz w:val="24"/>
          <w:szCs w:val="24"/>
        </w:rPr>
        <w:t>Colômbia</w:t>
      </w:r>
      <w:r w:rsidR="009327A7" w:rsidRPr="00961892">
        <w:rPr>
          <w:rFonts w:ascii="Times New Roman" w:eastAsia="Times New Roman" w:hAnsi="Times New Roman" w:cs="Times New Roman"/>
          <w:sz w:val="24"/>
          <w:szCs w:val="24"/>
        </w:rPr>
        <w:t xml:space="preserve">, foi realizada uma consulta via </w:t>
      </w:r>
      <w:r w:rsidR="009327A7" w:rsidRPr="00961892">
        <w:rPr>
          <w:rFonts w:ascii="Times New Roman" w:eastAsia="Times New Roman" w:hAnsi="Times New Roman" w:cs="Times New Roman"/>
          <w:i/>
          <w:iCs/>
          <w:sz w:val="24"/>
          <w:szCs w:val="24"/>
        </w:rPr>
        <w:t>e-mail</w:t>
      </w:r>
      <w:r w:rsidR="009327A7" w:rsidRPr="00961892">
        <w:rPr>
          <w:rFonts w:ascii="Times New Roman" w:eastAsia="Times New Roman" w:hAnsi="Times New Roman" w:cs="Times New Roman"/>
          <w:sz w:val="24"/>
          <w:szCs w:val="24"/>
        </w:rPr>
        <w:t xml:space="preserve"> ao Chefe da Divisão de Planejamento e Sistemas, o Eng., Lenin José Palomino Blanco (</w:t>
      </w:r>
      <w:hyperlink r:id="rId9">
        <w:r w:rsidR="009327A7" w:rsidRPr="00961892">
          <w:rPr>
            <w:rFonts w:ascii="Times New Roman" w:eastAsia="Times New Roman" w:hAnsi="Times New Roman" w:cs="Times New Roman"/>
            <w:color w:val="0563C1"/>
            <w:sz w:val="24"/>
            <w:szCs w:val="24"/>
            <w:u w:val="single"/>
          </w:rPr>
          <w:t>lenin.palomino@senado.gov.co</w:t>
        </w:r>
      </w:hyperlink>
      <w:r w:rsidR="009327A7" w:rsidRPr="00961892">
        <w:rPr>
          <w:rFonts w:ascii="Times New Roman" w:eastAsia="Times New Roman" w:hAnsi="Times New Roman" w:cs="Times New Roman"/>
          <w:sz w:val="24"/>
          <w:szCs w:val="24"/>
        </w:rPr>
        <w:t>), que informou que o Congresso não conta com nenhum serviço que utiliz</w:t>
      </w:r>
      <w:r w:rsidR="004803F9" w:rsidRPr="00961892">
        <w:rPr>
          <w:rFonts w:ascii="Times New Roman" w:eastAsia="Times New Roman" w:hAnsi="Times New Roman" w:cs="Times New Roman"/>
          <w:sz w:val="24"/>
          <w:szCs w:val="24"/>
        </w:rPr>
        <w:t>e</w:t>
      </w:r>
      <w:r w:rsidR="009327A7" w:rsidRPr="00961892">
        <w:rPr>
          <w:rFonts w:ascii="Times New Roman" w:eastAsia="Times New Roman" w:hAnsi="Times New Roman" w:cs="Times New Roman"/>
          <w:sz w:val="24"/>
          <w:szCs w:val="24"/>
        </w:rPr>
        <w:t xml:space="preserve"> IA.</w:t>
      </w:r>
    </w:p>
    <w:p w14:paraId="087DB9DD" w14:textId="77777777" w:rsidR="00311089" w:rsidRPr="00961892" w:rsidRDefault="00311089" w:rsidP="009327A7">
      <w:pPr>
        <w:spacing w:line="360" w:lineRule="auto"/>
        <w:ind w:firstLine="426"/>
        <w:jc w:val="both"/>
        <w:rPr>
          <w:rFonts w:ascii="Times New Roman" w:eastAsia="Times New Roman" w:hAnsi="Times New Roman" w:cs="Times New Roman"/>
          <w:sz w:val="24"/>
          <w:szCs w:val="24"/>
        </w:rPr>
      </w:pPr>
    </w:p>
    <w:p w14:paraId="05A30EE1" w14:textId="33BFE8BC" w:rsidR="009327A7" w:rsidRDefault="00311089" w:rsidP="009327A7">
      <w:pPr>
        <w:spacing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327A7" w:rsidRPr="00961892">
        <w:rPr>
          <w:rFonts w:ascii="Times New Roman" w:eastAsia="Times New Roman" w:hAnsi="Times New Roman" w:cs="Times New Roman"/>
          <w:sz w:val="24"/>
          <w:szCs w:val="24"/>
        </w:rPr>
        <w:t xml:space="preserve">Na </w:t>
      </w:r>
      <w:r w:rsidR="009327A7" w:rsidRPr="00961892">
        <w:rPr>
          <w:rFonts w:ascii="Times New Roman" w:eastAsia="Times New Roman" w:hAnsi="Times New Roman" w:cs="Times New Roman"/>
          <w:bCs/>
          <w:sz w:val="24"/>
          <w:szCs w:val="24"/>
        </w:rPr>
        <w:t>Costa Rica</w:t>
      </w:r>
      <w:r w:rsidR="009327A7" w:rsidRPr="00961892">
        <w:rPr>
          <w:rFonts w:ascii="Times New Roman" w:eastAsia="Times New Roman" w:hAnsi="Times New Roman" w:cs="Times New Roman"/>
          <w:sz w:val="24"/>
          <w:szCs w:val="24"/>
        </w:rPr>
        <w:t xml:space="preserve">, foi realizada uma consulta via </w:t>
      </w:r>
      <w:r w:rsidR="009327A7" w:rsidRPr="00961892">
        <w:rPr>
          <w:rFonts w:ascii="Times New Roman" w:eastAsia="Times New Roman" w:hAnsi="Times New Roman" w:cs="Times New Roman"/>
          <w:i/>
          <w:iCs/>
          <w:sz w:val="24"/>
          <w:szCs w:val="24"/>
        </w:rPr>
        <w:t>e-mail</w:t>
      </w:r>
      <w:r w:rsidR="009327A7" w:rsidRPr="00961892">
        <w:rPr>
          <w:rFonts w:ascii="Times New Roman" w:eastAsia="Times New Roman" w:hAnsi="Times New Roman" w:cs="Times New Roman"/>
          <w:sz w:val="24"/>
          <w:szCs w:val="24"/>
        </w:rPr>
        <w:t xml:space="preserve"> ao Subdiretor do Departamento de Tecnologias da Informação da Assembleia Legislativa, Luis </w:t>
      </w:r>
      <w:proofErr w:type="spellStart"/>
      <w:r w:rsidR="009327A7" w:rsidRPr="00961892">
        <w:rPr>
          <w:rFonts w:ascii="Times New Roman" w:eastAsia="Times New Roman" w:hAnsi="Times New Roman" w:cs="Times New Roman"/>
          <w:sz w:val="24"/>
          <w:szCs w:val="24"/>
        </w:rPr>
        <w:t>Guillermo</w:t>
      </w:r>
      <w:proofErr w:type="spellEnd"/>
      <w:r w:rsidR="009327A7" w:rsidRPr="00961892">
        <w:rPr>
          <w:rFonts w:ascii="Times New Roman" w:eastAsia="Times New Roman" w:hAnsi="Times New Roman" w:cs="Times New Roman"/>
          <w:sz w:val="24"/>
          <w:szCs w:val="24"/>
        </w:rPr>
        <w:t xml:space="preserve"> Mena </w:t>
      </w:r>
      <w:proofErr w:type="spellStart"/>
      <w:r w:rsidR="009327A7" w:rsidRPr="00961892">
        <w:rPr>
          <w:rFonts w:ascii="Times New Roman" w:eastAsia="Times New Roman" w:hAnsi="Times New Roman" w:cs="Times New Roman"/>
          <w:sz w:val="24"/>
          <w:szCs w:val="24"/>
        </w:rPr>
        <w:t>Saenz</w:t>
      </w:r>
      <w:proofErr w:type="spellEnd"/>
      <w:r w:rsidR="009327A7" w:rsidRPr="00961892">
        <w:rPr>
          <w:rFonts w:ascii="Times New Roman" w:eastAsia="Times New Roman" w:hAnsi="Times New Roman" w:cs="Times New Roman"/>
          <w:sz w:val="24"/>
          <w:szCs w:val="24"/>
        </w:rPr>
        <w:t xml:space="preserve"> (</w:t>
      </w:r>
      <w:hyperlink r:id="rId10">
        <w:r w:rsidR="009327A7" w:rsidRPr="00961892">
          <w:rPr>
            <w:rFonts w:ascii="Times New Roman" w:eastAsia="Times New Roman" w:hAnsi="Times New Roman" w:cs="Times New Roman"/>
            <w:color w:val="0563C1"/>
            <w:sz w:val="24"/>
            <w:szCs w:val="24"/>
            <w:u w:val="single"/>
          </w:rPr>
          <w:t>lgms@asamblea.go.cr</w:t>
        </w:r>
      </w:hyperlink>
      <w:r w:rsidR="009327A7" w:rsidRPr="00961892">
        <w:rPr>
          <w:rFonts w:ascii="Times New Roman" w:eastAsia="Times New Roman" w:hAnsi="Times New Roman" w:cs="Times New Roman"/>
          <w:sz w:val="24"/>
          <w:szCs w:val="24"/>
        </w:rPr>
        <w:t>), que informou que</w:t>
      </w:r>
      <w:r w:rsidR="00FE7D7E" w:rsidRPr="00961892">
        <w:rPr>
          <w:rFonts w:ascii="Times New Roman" w:eastAsia="Times New Roman" w:hAnsi="Times New Roman" w:cs="Times New Roman"/>
          <w:sz w:val="24"/>
          <w:szCs w:val="24"/>
        </w:rPr>
        <w:t>,</w:t>
      </w:r>
      <w:r w:rsidR="009327A7" w:rsidRPr="00961892">
        <w:rPr>
          <w:rFonts w:ascii="Times New Roman" w:eastAsia="Times New Roman" w:hAnsi="Times New Roman" w:cs="Times New Roman"/>
          <w:sz w:val="24"/>
          <w:szCs w:val="24"/>
        </w:rPr>
        <w:t xml:space="preserve"> atualmente</w:t>
      </w:r>
      <w:r w:rsidR="00FE7D7E" w:rsidRPr="00961892">
        <w:rPr>
          <w:rFonts w:ascii="Times New Roman" w:eastAsia="Times New Roman" w:hAnsi="Times New Roman" w:cs="Times New Roman"/>
          <w:sz w:val="24"/>
          <w:szCs w:val="24"/>
        </w:rPr>
        <w:t>,</w:t>
      </w:r>
      <w:r w:rsidR="009327A7" w:rsidRPr="00961892">
        <w:rPr>
          <w:rFonts w:ascii="Times New Roman" w:eastAsia="Times New Roman" w:hAnsi="Times New Roman" w:cs="Times New Roman"/>
          <w:sz w:val="24"/>
          <w:szCs w:val="24"/>
        </w:rPr>
        <w:t xml:space="preserve"> o referido órgão não conta com nenhum serviço que utiliz</w:t>
      </w:r>
      <w:r w:rsidR="00FE7D7E" w:rsidRPr="00961892">
        <w:rPr>
          <w:rFonts w:ascii="Times New Roman" w:eastAsia="Times New Roman" w:hAnsi="Times New Roman" w:cs="Times New Roman"/>
          <w:sz w:val="24"/>
          <w:szCs w:val="24"/>
        </w:rPr>
        <w:t>e</w:t>
      </w:r>
      <w:r w:rsidR="009327A7" w:rsidRPr="00961892">
        <w:rPr>
          <w:rFonts w:ascii="Times New Roman" w:eastAsia="Times New Roman" w:hAnsi="Times New Roman" w:cs="Times New Roman"/>
          <w:sz w:val="24"/>
          <w:szCs w:val="24"/>
        </w:rPr>
        <w:t xml:space="preserve"> IA.</w:t>
      </w:r>
    </w:p>
    <w:p w14:paraId="4B87B3DB" w14:textId="77777777" w:rsidR="00311089" w:rsidRPr="00961892" w:rsidRDefault="00311089" w:rsidP="009327A7">
      <w:pPr>
        <w:spacing w:line="360" w:lineRule="auto"/>
        <w:ind w:firstLine="426"/>
        <w:jc w:val="both"/>
        <w:rPr>
          <w:rFonts w:ascii="Times New Roman" w:eastAsia="Times New Roman" w:hAnsi="Times New Roman" w:cs="Times New Roman"/>
          <w:sz w:val="24"/>
          <w:szCs w:val="24"/>
        </w:rPr>
      </w:pPr>
    </w:p>
    <w:p w14:paraId="5B7E82A3" w14:textId="63819A7A" w:rsidR="009327A7" w:rsidRPr="00961892" w:rsidRDefault="4FCCB3FE" w:rsidP="009327A7">
      <w:pPr>
        <w:spacing w:line="360" w:lineRule="auto"/>
        <w:ind w:firstLine="426"/>
        <w:jc w:val="both"/>
        <w:rPr>
          <w:rFonts w:ascii="Times New Roman" w:eastAsia="Times New Roman" w:hAnsi="Times New Roman" w:cs="Times New Roman"/>
          <w:sz w:val="24"/>
          <w:szCs w:val="24"/>
        </w:rPr>
      </w:pPr>
      <w:r w:rsidRPr="4FCCB3FE">
        <w:rPr>
          <w:rFonts w:ascii="Times New Roman" w:eastAsia="Times New Roman" w:hAnsi="Times New Roman" w:cs="Times New Roman"/>
          <w:sz w:val="24"/>
          <w:szCs w:val="24"/>
        </w:rPr>
        <w:t xml:space="preserve">- No México foi realizada uma consulta via </w:t>
      </w:r>
      <w:r w:rsidRPr="4FCCB3FE">
        <w:rPr>
          <w:rFonts w:ascii="Times New Roman" w:eastAsia="Times New Roman" w:hAnsi="Times New Roman" w:cs="Times New Roman"/>
          <w:i/>
          <w:iCs/>
          <w:sz w:val="24"/>
          <w:szCs w:val="24"/>
        </w:rPr>
        <w:t>e-mail</w:t>
      </w:r>
      <w:r w:rsidRPr="4FCCB3FE">
        <w:rPr>
          <w:rFonts w:ascii="Times New Roman" w:eastAsia="Times New Roman" w:hAnsi="Times New Roman" w:cs="Times New Roman"/>
          <w:sz w:val="24"/>
          <w:szCs w:val="24"/>
        </w:rPr>
        <w:t xml:space="preserve"> aos servidores </w:t>
      </w:r>
      <w:proofErr w:type="spellStart"/>
      <w:r w:rsidRPr="4FCCB3FE">
        <w:rPr>
          <w:rFonts w:ascii="Times New Roman" w:eastAsia="Times New Roman" w:hAnsi="Times New Roman" w:cs="Times New Roman"/>
          <w:sz w:val="24"/>
          <w:szCs w:val="24"/>
        </w:rPr>
        <w:t>Itzkuauhtli</w:t>
      </w:r>
      <w:proofErr w:type="spellEnd"/>
      <w:r w:rsidRPr="4FCCB3FE">
        <w:rPr>
          <w:rFonts w:ascii="Times New Roman" w:eastAsia="Times New Roman" w:hAnsi="Times New Roman" w:cs="Times New Roman"/>
          <w:sz w:val="24"/>
          <w:szCs w:val="24"/>
        </w:rPr>
        <w:t xml:space="preserve"> Zamora (</w:t>
      </w:r>
      <w:hyperlink r:id="rId11">
        <w:r w:rsidRPr="4FCCB3FE">
          <w:rPr>
            <w:rFonts w:ascii="Times New Roman" w:eastAsia="Times New Roman" w:hAnsi="Times New Roman" w:cs="Times New Roman"/>
            <w:color w:val="0563C1"/>
            <w:sz w:val="24"/>
            <w:szCs w:val="24"/>
            <w:u w:val="single"/>
          </w:rPr>
          <w:t>itzkuauhtli.zamora@senado.gob.mx</w:t>
        </w:r>
      </w:hyperlink>
      <w:r w:rsidRPr="4FCCB3FE">
        <w:rPr>
          <w:rFonts w:ascii="Times New Roman" w:eastAsia="Times New Roman" w:hAnsi="Times New Roman" w:cs="Times New Roman"/>
          <w:sz w:val="24"/>
          <w:szCs w:val="24"/>
        </w:rPr>
        <w:t xml:space="preserve">) e Juan Pablo </w:t>
      </w:r>
      <w:proofErr w:type="spellStart"/>
      <w:r w:rsidRPr="4FCCB3FE">
        <w:rPr>
          <w:rFonts w:ascii="Times New Roman" w:eastAsia="Times New Roman" w:hAnsi="Times New Roman" w:cs="Times New Roman"/>
          <w:sz w:val="24"/>
          <w:szCs w:val="24"/>
        </w:rPr>
        <w:t>Aguirre</w:t>
      </w:r>
      <w:proofErr w:type="spellEnd"/>
      <w:r w:rsidRPr="4FCCB3FE">
        <w:rPr>
          <w:rFonts w:ascii="Times New Roman" w:eastAsia="Times New Roman" w:hAnsi="Times New Roman" w:cs="Times New Roman"/>
          <w:sz w:val="24"/>
          <w:szCs w:val="24"/>
        </w:rPr>
        <w:t xml:space="preserve"> </w:t>
      </w:r>
      <w:proofErr w:type="spellStart"/>
      <w:r w:rsidRPr="4FCCB3FE">
        <w:rPr>
          <w:rFonts w:ascii="Times New Roman" w:eastAsia="Times New Roman" w:hAnsi="Times New Roman" w:cs="Times New Roman"/>
          <w:sz w:val="24"/>
          <w:szCs w:val="24"/>
        </w:rPr>
        <w:t>Quezada</w:t>
      </w:r>
      <w:proofErr w:type="spellEnd"/>
      <w:r w:rsidRPr="4FCCB3FE">
        <w:rPr>
          <w:rFonts w:ascii="Times New Roman" w:eastAsia="Times New Roman" w:hAnsi="Times New Roman" w:cs="Times New Roman"/>
          <w:sz w:val="24"/>
          <w:szCs w:val="24"/>
        </w:rPr>
        <w:t xml:space="preserve"> (</w:t>
      </w:r>
      <w:hyperlink r:id="rId12">
        <w:r w:rsidRPr="4FCCB3FE">
          <w:rPr>
            <w:rFonts w:ascii="Times New Roman" w:eastAsia="Times New Roman" w:hAnsi="Times New Roman" w:cs="Times New Roman"/>
            <w:color w:val="0563C1"/>
            <w:sz w:val="24"/>
            <w:szCs w:val="24"/>
            <w:u w:val="single"/>
          </w:rPr>
          <w:t>juan.aguirre@senado.gob.mx</w:t>
        </w:r>
      </w:hyperlink>
      <w:r w:rsidRPr="4FCCB3FE">
        <w:rPr>
          <w:rFonts w:ascii="Times New Roman" w:eastAsia="Times New Roman" w:hAnsi="Times New Roman" w:cs="Times New Roman"/>
          <w:sz w:val="24"/>
          <w:szCs w:val="24"/>
        </w:rPr>
        <w:t>): estes informaram que o Congresso não conta com sistemas de apoio à produção legislativa, devido ao facto de</w:t>
      </w:r>
      <w:r w:rsidRPr="4FCCB3FE">
        <w:rPr>
          <w:rFonts w:ascii="Times New Roman" w:eastAsia="Times New Roman" w:hAnsi="Times New Roman" w:cs="Times New Roman"/>
          <w:color w:val="0070C0"/>
          <w:sz w:val="24"/>
          <w:szCs w:val="24"/>
        </w:rPr>
        <w:t xml:space="preserve"> </w:t>
      </w:r>
      <w:r w:rsidRPr="4FCCB3FE">
        <w:rPr>
          <w:rFonts w:ascii="Times New Roman" w:eastAsia="Times New Roman" w:hAnsi="Times New Roman" w:cs="Times New Roman"/>
          <w:sz w:val="24"/>
          <w:szCs w:val="24"/>
        </w:rPr>
        <w:t xml:space="preserve">que aguardam a aprovação de iniciativas parlamentares para regulamentar o uso de IA. De acordo com estes servidores que integram a Direção Geral de Difusão e Publicações do Instituto </w:t>
      </w:r>
      <w:proofErr w:type="spellStart"/>
      <w:r w:rsidRPr="4FCCB3FE">
        <w:rPr>
          <w:rFonts w:ascii="Times New Roman" w:eastAsia="Times New Roman" w:hAnsi="Times New Roman" w:cs="Times New Roman"/>
          <w:sz w:val="24"/>
          <w:szCs w:val="24"/>
        </w:rPr>
        <w:t>Belisario</w:t>
      </w:r>
      <w:proofErr w:type="spellEnd"/>
      <w:r w:rsidRPr="4FCCB3FE">
        <w:rPr>
          <w:rFonts w:ascii="Times New Roman" w:eastAsia="Times New Roman" w:hAnsi="Times New Roman" w:cs="Times New Roman"/>
          <w:sz w:val="24"/>
          <w:szCs w:val="24"/>
        </w:rPr>
        <w:t xml:space="preserve"> Domínguez, do Senado da República, o México carece de regulamentos que sirvam para promover o desenvolvimento ordenado e a utilização segura e inclusiva da Inteligência Artificial, embora seja iminente que o Congresso estude estas questões, dada a velocidade e intensidade das mudanças que esta tecnologia está a trazer consigo. Em complemento, Zamora e </w:t>
      </w:r>
      <w:proofErr w:type="spellStart"/>
      <w:r w:rsidRPr="4FCCB3FE">
        <w:rPr>
          <w:rFonts w:ascii="Times New Roman" w:eastAsia="Times New Roman" w:hAnsi="Times New Roman" w:cs="Times New Roman"/>
          <w:sz w:val="24"/>
          <w:szCs w:val="24"/>
        </w:rPr>
        <w:t>Quezada</w:t>
      </w:r>
      <w:proofErr w:type="spellEnd"/>
      <w:r w:rsidRPr="4FCCB3FE">
        <w:rPr>
          <w:rFonts w:ascii="Times New Roman" w:eastAsia="Times New Roman" w:hAnsi="Times New Roman" w:cs="Times New Roman"/>
          <w:sz w:val="24"/>
          <w:szCs w:val="24"/>
        </w:rPr>
        <w:t xml:space="preserve"> mencionaram que são diversas as iniciativas propostas no Congresso para incorporar a IA no apoio ao trabalho legislativo, e estas podem ser consultadas no site: </w:t>
      </w:r>
      <w:hyperlink r:id="rId13">
        <w:r w:rsidRPr="4FCCB3FE">
          <w:rPr>
            <w:rFonts w:ascii="Times New Roman" w:eastAsia="Times New Roman" w:hAnsi="Times New Roman" w:cs="Times New Roman"/>
            <w:color w:val="0563C1"/>
            <w:sz w:val="24"/>
            <w:szCs w:val="24"/>
            <w:u w:val="single"/>
          </w:rPr>
          <w:t>http://sil.gobernacion.gob.mx/portal/AsuntosLegislativos/busquedaBasica</w:t>
        </w:r>
      </w:hyperlink>
      <w:r w:rsidRPr="4FCCB3FE">
        <w:rPr>
          <w:rFonts w:ascii="Times New Roman" w:eastAsia="Times New Roman" w:hAnsi="Times New Roman" w:cs="Times New Roman"/>
          <w:sz w:val="24"/>
          <w:szCs w:val="24"/>
        </w:rPr>
        <w:t>.</w:t>
      </w:r>
    </w:p>
    <w:p w14:paraId="1F668A33" w14:textId="184B2F97" w:rsidR="009327A7" w:rsidRPr="00E91214" w:rsidRDefault="009327A7" w:rsidP="009327A7">
      <w:pPr>
        <w:spacing w:line="360" w:lineRule="auto"/>
        <w:ind w:firstLine="426"/>
        <w:jc w:val="both"/>
        <w:rPr>
          <w:rFonts w:ascii="Times New Roman" w:eastAsia="Times New Roman" w:hAnsi="Times New Roman" w:cs="Times New Roman"/>
          <w:sz w:val="24"/>
          <w:szCs w:val="24"/>
        </w:rPr>
      </w:pPr>
      <w:r w:rsidRPr="00E91214">
        <w:rPr>
          <w:rFonts w:ascii="Times New Roman" w:eastAsia="Times New Roman" w:hAnsi="Times New Roman" w:cs="Times New Roman"/>
          <w:sz w:val="24"/>
          <w:szCs w:val="24"/>
        </w:rPr>
        <w:t>Apesar do vazio normativo em torno da IA no México, os investigadores deste Instituto começaram a identificar as vantagens e utilidades da IA no desenvolvimento do trabalho legislativo, tanto para auxiliar o legislador</w:t>
      </w:r>
      <w:r w:rsidR="00262E4B" w:rsidRPr="00E91214">
        <w:rPr>
          <w:rFonts w:ascii="Times New Roman" w:eastAsia="Times New Roman" w:hAnsi="Times New Roman" w:cs="Times New Roman"/>
          <w:sz w:val="24"/>
          <w:szCs w:val="24"/>
        </w:rPr>
        <w:t>,</w:t>
      </w:r>
      <w:r w:rsidRPr="00E91214">
        <w:rPr>
          <w:rFonts w:ascii="Times New Roman" w:eastAsia="Times New Roman" w:hAnsi="Times New Roman" w:cs="Times New Roman"/>
          <w:sz w:val="24"/>
          <w:szCs w:val="24"/>
        </w:rPr>
        <w:t xml:space="preserve"> quanto para dar suporte aos técnicos </w:t>
      </w:r>
      <w:r w:rsidRPr="00E91214">
        <w:rPr>
          <w:rFonts w:ascii="Times New Roman" w:eastAsia="Times New Roman" w:hAnsi="Times New Roman" w:cs="Times New Roman"/>
          <w:sz w:val="24"/>
          <w:szCs w:val="24"/>
        </w:rPr>
        <w:lastRenderedPageBreak/>
        <w:t>parlamentares. Nesse sentido, foi sinalizado que algumas das “funções dos sistemas de IA que poderiam ser úteis para o Poder Legislativo”</w:t>
      </w:r>
      <w:r w:rsidRPr="00E91214">
        <w:rPr>
          <w:rFonts w:ascii="Times New Roman" w:eastAsia="Times New Roman" w:hAnsi="Times New Roman" w:cs="Times New Roman"/>
          <w:sz w:val="24"/>
          <w:szCs w:val="24"/>
          <w:vertAlign w:val="superscript"/>
        </w:rPr>
        <w:t xml:space="preserve"> </w:t>
      </w:r>
      <w:r w:rsidRPr="00E91214">
        <w:rPr>
          <w:rFonts w:ascii="Times New Roman" w:eastAsia="Times New Roman" w:hAnsi="Times New Roman" w:cs="Times New Roman"/>
          <w:sz w:val="24"/>
          <w:szCs w:val="24"/>
          <w:vertAlign w:val="superscript"/>
        </w:rPr>
        <w:footnoteReference w:id="48"/>
      </w:r>
      <w:r w:rsidRPr="00E91214">
        <w:rPr>
          <w:rFonts w:ascii="Times New Roman" w:eastAsia="Times New Roman" w:hAnsi="Times New Roman" w:cs="Times New Roman"/>
          <w:sz w:val="24"/>
          <w:szCs w:val="24"/>
        </w:rPr>
        <w:t xml:space="preserve"> são as seguintes:</w:t>
      </w:r>
    </w:p>
    <w:p w14:paraId="3BD077FB" w14:textId="638E76E4" w:rsidR="009327A7" w:rsidRPr="005238E2" w:rsidRDefault="009327A7" w:rsidP="009F1DD8">
      <w:pPr>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238E2">
        <w:rPr>
          <w:rFonts w:ascii="Times New Roman" w:eastAsia="Times New Roman" w:hAnsi="Times New Roman" w:cs="Times New Roman"/>
          <w:color w:val="000000"/>
          <w:sz w:val="24"/>
          <w:szCs w:val="24"/>
        </w:rPr>
        <w:t>Análise de texto e dados: os algoritmos de aprendiza</w:t>
      </w:r>
      <w:r w:rsidR="00691B5F" w:rsidRPr="005238E2">
        <w:rPr>
          <w:rFonts w:ascii="Times New Roman" w:eastAsia="Times New Roman" w:hAnsi="Times New Roman" w:cs="Times New Roman"/>
          <w:color w:val="000000"/>
          <w:sz w:val="24"/>
          <w:szCs w:val="24"/>
        </w:rPr>
        <w:t>gem</w:t>
      </w:r>
      <w:r w:rsidRPr="005238E2">
        <w:rPr>
          <w:rFonts w:ascii="Times New Roman" w:eastAsia="Times New Roman" w:hAnsi="Times New Roman" w:cs="Times New Roman"/>
          <w:color w:val="000000"/>
          <w:sz w:val="24"/>
          <w:szCs w:val="24"/>
        </w:rPr>
        <w:t xml:space="preserve"> automátic</w:t>
      </w:r>
      <w:r w:rsidR="00691B5F" w:rsidRPr="005238E2">
        <w:rPr>
          <w:rFonts w:ascii="Times New Roman" w:eastAsia="Times New Roman" w:hAnsi="Times New Roman" w:cs="Times New Roman"/>
          <w:color w:val="000000"/>
          <w:sz w:val="24"/>
          <w:szCs w:val="24"/>
        </w:rPr>
        <w:t>a</w:t>
      </w:r>
      <w:r w:rsidRPr="005238E2">
        <w:rPr>
          <w:rFonts w:ascii="Times New Roman" w:eastAsia="Times New Roman" w:hAnsi="Times New Roman" w:cs="Times New Roman"/>
          <w:color w:val="000000"/>
          <w:sz w:val="24"/>
          <w:szCs w:val="24"/>
        </w:rPr>
        <w:t xml:space="preserve"> e processamento de linguagem natural podem ser usados para analisar grandes quantidades de informações, como as transcrições de debates legislativos e os documentos oficiais, para identificar </w:t>
      </w:r>
      <w:r w:rsidRPr="005238E2">
        <w:rPr>
          <w:rFonts w:ascii="Times New Roman" w:eastAsia="Times New Roman" w:hAnsi="Times New Roman" w:cs="Times New Roman"/>
          <w:sz w:val="24"/>
          <w:szCs w:val="24"/>
        </w:rPr>
        <w:t>padrões</w:t>
      </w:r>
      <w:r w:rsidRPr="005238E2">
        <w:rPr>
          <w:rFonts w:ascii="Times New Roman" w:eastAsia="Times New Roman" w:hAnsi="Times New Roman" w:cs="Times New Roman"/>
          <w:color w:val="000000"/>
          <w:sz w:val="24"/>
          <w:szCs w:val="24"/>
        </w:rPr>
        <w:t xml:space="preserve"> e tendências na votação e na tomada de decisões</w:t>
      </w:r>
      <w:r w:rsidR="009F1DD8" w:rsidRPr="005238E2">
        <w:rPr>
          <w:rFonts w:ascii="Times New Roman" w:eastAsia="Times New Roman" w:hAnsi="Times New Roman" w:cs="Times New Roman"/>
          <w:color w:val="000000"/>
          <w:sz w:val="24"/>
          <w:szCs w:val="24"/>
        </w:rPr>
        <w:t>;</w:t>
      </w:r>
    </w:p>
    <w:p w14:paraId="4797AD87" w14:textId="5A3B4FBA" w:rsidR="009327A7" w:rsidRPr="005238E2" w:rsidRDefault="009327A7" w:rsidP="009F1DD8">
      <w:pPr>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238E2">
        <w:rPr>
          <w:rFonts w:ascii="Times New Roman" w:eastAsia="Times New Roman" w:hAnsi="Times New Roman" w:cs="Times New Roman"/>
          <w:color w:val="000000"/>
          <w:sz w:val="24"/>
          <w:szCs w:val="24"/>
        </w:rPr>
        <w:t xml:space="preserve">Automatização de tarefas repetitivas: a IA pode automatizar tarefas repetitivas, assim como a coleta e a análise de dados, </w:t>
      </w:r>
      <w:r w:rsidRPr="005238E2">
        <w:rPr>
          <w:rFonts w:ascii="Times New Roman" w:eastAsia="Times New Roman" w:hAnsi="Times New Roman" w:cs="Times New Roman"/>
          <w:sz w:val="24"/>
          <w:szCs w:val="24"/>
        </w:rPr>
        <w:t>de modo a permitir</w:t>
      </w:r>
      <w:r w:rsidRPr="005238E2">
        <w:rPr>
          <w:rFonts w:ascii="Times New Roman" w:eastAsia="Times New Roman" w:hAnsi="Times New Roman" w:cs="Times New Roman"/>
          <w:color w:val="000000"/>
          <w:sz w:val="24"/>
          <w:szCs w:val="24"/>
        </w:rPr>
        <w:t xml:space="preserve"> que os legisladores se concentrem em tarefas mais estratégicas e criativas</w:t>
      </w:r>
      <w:r w:rsidR="009F1DD8" w:rsidRPr="005238E2">
        <w:rPr>
          <w:rFonts w:ascii="Times New Roman" w:eastAsia="Times New Roman" w:hAnsi="Times New Roman" w:cs="Times New Roman"/>
          <w:color w:val="000000"/>
          <w:sz w:val="24"/>
          <w:szCs w:val="24"/>
        </w:rPr>
        <w:t>;</w:t>
      </w:r>
    </w:p>
    <w:p w14:paraId="20E8E99D" w14:textId="0FEA43F8" w:rsidR="009327A7" w:rsidRPr="005238E2" w:rsidRDefault="009327A7" w:rsidP="009F1DD8">
      <w:pPr>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238E2">
        <w:rPr>
          <w:rFonts w:ascii="Times New Roman" w:eastAsia="Times New Roman" w:hAnsi="Times New Roman" w:cs="Times New Roman"/>
          <w:color w:val="000000"/>
          <w:sz w:val="24"/>
          <w:szCs w:val="24"/>
        </w:rPr>
        <w:t>Assistência virtual: os assistentes virtuais baseados na IA podem ser usados para responder às perguntas d</w:t>
      </w:r>
      <w:r w:rsidR="00EF0FC5" w:rsidRPr="005238E2">
        <w:rPr>
          <w:rFonts w:ascii="Times New Roman" w:eastAsia="Times New Roman" w:hAnsi="Times New Roman" w:cs="Times New Roman"/>
          <w:color w:val="000000"/>
          <w:sz w:val="24"/>
          <w:szCs w:val="24"/>
        </w:rPr>
        <w:t>os intervenientes no processo legislativo</w:t>
      </w:r>
      <w:r w:rsidRPr="005238E2">
        <w:rPr>
          <w:rFonts w:ascii="Times New Roman" w:eastAsia="Times New Roman" w:hAnsi="Times New Roman" w:cs="Times New Roman"/>
          <w:color w:val="000000"/>
          <w:sz w:val="24"/>
          <w:szCs w:val="24"/>
        </w:rPr>
        <w:t xml:space="preserve"> e </w:t>
      </w:r>
      <w:r w:rsidRPr="005238E2">
        <w:rPr>
          <w:rFonts w:ascii="Times New Roman" w:eastAsia="Times New Roman" w:hAnsi="Times New Roman" w:cs="Times New Roman"/>
          <w:sz w:val="24"/>
          <w:szCs w:val="24"/>
        </w:rPr>
        <w:t>de cidadãos</w:t>
      </w:r>
      <w:r w:rsidRPr="005238E2">
        <w:rPr>
          <w:rFonts w:ascii="Times New Roman" w:eastAsia="Times New Roman" w:hAnsi="Times New Roman" w:cs="Times New Roman"/>
          <w:color w:val="000000"/>
          <w:sz w:val="24"/>
          <w:szCs w:val="24"/>
        </w:rPr>
        <w:t xml:space="preserve"> sobre leis e políticas, além de fornecer informações em tempo real durante as sess</w:t>
      </w:r>
      <w:r w:rsidRPr="005238E2">
        <w:rPr>
          <w:rFonts w:ascii="Times New Roman" w:eastAsia="Times New Roman" w:hAnsi="Times New Roman" w:cs="Times New Roman"/>
          <w:sz w:val="24"/>
          <w:szCs w:val="24"/>
        </w:rPr>
        <w:t>ões</w:t>
      </w:r>
      <w:r w:rsidRPr="005238E2">
        <w:rPr>
          <w:rFonts w:ascii="Times New Roman" w:eastAsia="Times New Roman" w:hAnsi="Times New Roman" w:cs="Times New Roman"/>
          <w:color w:val="000000"/>
          <w:sz w:val="24"/>
          <w:szCs w:val="24"/>
        </w:rPr>
        <w:t xml:space="preserve"> legislativas</w:t>
      </w:r>
      <w:r w:rsidR="009F1DD8" w:rsidRPr="005238E2">
        <w:rPr>
          <w:rFonts w:ascii="Times New Roman" w:eastAsia="Times New Roman" w:hAnsi="Times New Roman" w:cs="Times New Roman"/>
          <w:color w:val="000000"/>
          <w:sz w:val="24"/>
          <w:szCs w:val="24"/>
        </w:rPr>
        <w:t>;</w:t>
      </w:r>
    </w:p>
    <w:p w14:paraId="2256F026" w14:textId="55B25156" w:rsidR="009327A7" w:rsidRPr="005238E2" w:rsidRDefault="009327A7" w:rsidP="009F1DD8">
      <w:pPr>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238E2">
        <w:rPr>
          <w:rFonts w:ascii="Times New Roman" w:eastAsia="Times New Roman" w:hAnsi="Times New Roman" w:cs="Times New Roman"/>
          <w:color w:val="000000"/>
          <w:sz w:val="24"/>
          <w:szCs w:val="24"/>
        </w:rPr>
        <w:t>Análise preditiva: a IA pode ser utilizada para realizar análises preditivas e projetar o potencial de impacto das leis e políticas propostas antes d</w:t>
      </w:r>
      <w:r w:rsidR="00EF0FC5" w:rsidRPr="005238E2">
        <w:rPr>
          <w:rFonts w:ascii="Times New Roman" w:eastAsia="Times New Roman" w:hAnsi="Times New Roman" w:cs="Times New Roman"/>
          <w:color w:val="000000"/>
          <w:sz w:val="24"/>
          <w:szCs w:val="24"/>
        </w:rPr>
        <w:t>a</w:t>
      </w:r>
      <w:r w:rsidRPr="005238E2">
        <w:rPr>
          <w:rFonts w:ascii="Times New Roman" w:eastAsia="Times New Roman" w:hAnsi="Times New Roman" w:cs="Times New Roman"/>
          <w:color w:val="000000"/>
          <w:sz w:val="24"/>
          <w:szCs w:val="24"/>
        </w:rPr>
        <w:t xml:space="preserve"> sua implementação</w:t>
      </w:r>
      <w:r w:rsidR="009F1DD8" w:rsidRPr="005238E2">
        <w:rPr>
          <w:rFonts w:ascii="Times New Roman" w:eastAsia="Times New Roman" w:hAnsi="Times New Roman" w:cs="Times New Roman"/>
          <w:color w:val="000000"/>
          <w:sz w:val="24"/>
          <w:szCs w:val="24"/>
        </w:rPr>
        <w:t>;</w:t>
      </w:r>
    </w:p>
    <w:p w14:paraId="7C47998C" w14:textId="4DEB6BCD" w:rsidR="009327A7" w:rsidRPr="005238E2" w:rsidRDefault="009327A7" w:rsidP="009F1DD8">
      <w:pPr>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238E2">
        <w:rPr>
          <w:rFonts w:ascii="Times New Roman" w:eastAsia="Times New Roman" w:hAnsi="Times New Roman" w:cs="Times New Roman"/>
          <w:color w:val="000000"/>
          <w:sz w:val="24"/>
          <w:szCs w:val="24"/>
        </w:rPr>
        <w:t xml:space="preserve">Análise do objetivo das políticas públicas e legislativas: </w:t>
      </w:r>
      <w:r w:rsidR="005238E2" w:rsidRPr="005238E2">
        <w:rPr>
          <w:rFonts w:ascii="Times New Roman" w:eastAsia="Times New Roman" w:hAnsi="Times New Roman" w:cs="Times New Roman"/>
          <w:color w:val="000000"/>
          <w:sz w:val="24"/>
          <w:szCs w:val="24"/>
        </w:rPr>
        <w:t>e</w:t>
      </w:r>
      <w:r w:rsidRPr="005238E2">
        <w:rPr>
          <w:rFonts w:ascii="Times New Roman" w:eastAsia="Times New Roman" w:hAnsi="Times New Roman" w:cs="Times New Roman"/>
          <w:color w:val="000000"/>
          <w:sz w:val="24"/>
          <w:szCs w:val="24"/>
        </w:rPr>
        <w:t>m um ambiente de polarização, a IA pode ser uma ferramenta eficaz para fornecer informações objetivas e imparciais para avaliar as políticas do governo e as leis que são analisadas pelo Congresso.</w:t>
      </w:r>
    </w:p>
    <w:p w14:paraId="61DA9574" w14:textId="77777777" w:rsidR="009327A7" w:rsidRPr="009327A7" w:rsidRDefault="009327A7" w:rsidP="009327A7">
      <w:pPr>
        <w:spacing w:line="360" w:lineRule="auto"/>
        <w:ind w:firstLine="426"/>
        <w:jc w:val="both"/>
        <w:rPr>
          <w:rFonts w:ascii="Times New Roman" w:eastAsia="Times New Roman" w:hAnsi="Times New Roman" w:cs="Times New Roman"/>
          <w:sz w:val="24"/>
          <w:szCs w:val="24"/>
          <w:highlight w:val="yellow"/>
        </w:rPr>
      </w:pPr>
    </w:p>
    <w:p w14:paraId="19A47E40" w14:textId="11BB37AB" w:rsidR="009327A7" w:rsidRPr="00F63A21" w:rsidRDefault="00AD1BC3" w:rsidP="00F63A21">
      <w:pPr>
        <w:pStyle w:val="Ttulo3"/>
        <w:numPr>
          <w:ilvl w:val="2"/>
          <w:numId w:val="6"/>
        </w:numPr>
        <w:spacing w:after="240"/>
        <w:ind w:left="1418"/>
        <w:jc w:val="both"/>
        <w:rPr>
          <w:rFonts w:ascii="Times New Roman" w:hAnsi="Times New Roman" w:cs="Times New Roman"/>
          <w:b/>
          <w:bCs/>
          <w:i/>
          <w:iCs/>
          <w:color w:val="auto"/>
        </w:rPr>
      </w:pPr>
      <w:bookmarkStart w:id="614" w:name="_Toc161923707"/>
      <w:r>
        <w:rPr>
          <w:rFonts w:ascii="Times New Roman" w:hAnsi="Times New Roman" w:cs="Times New Roman"/>
          <w:b/>
          <w:bCs/>
          <w:i/>
          <w:iCs/>
          <w:color w:val="auto"/>
        </w:rPr>
        <w:t xml:space="preserve">Países com </w:t>
      </w:r>
      <w:r w:rsidR="009327A7" w:rsidRPr="00F63A21">
        <w:rPr>
          <w:rFonts w:ascii="Times New Roman" w:hAnsi="Times New Roman" w:cs="Times New Roman"/>
          <w:b/>
          <w:bCs/>
          <w:i/>
          <w:iCs/>
          <w:color w:val="auto"/>
        </w:rPr>
        <w:t>sistemas de apoio à produção legislativa em desenvolvimento</w:t>
      </w:r>
      <w:r>
        <w:rPr>
          <w:rFonts w:ascii="Times New Roman" w:hAnsi="Times New Roman" w:cs="Times New Roman"/>
          <w:b/>
          <w:bCs/>
          <w:i/>
          <w:iCs/>
          <w:color w:val="auto"/>
        </w:rPr>
        <w:t xml:space="preserve">: </w:t>
      </w:r>
      <w:r w:rsidRPr="00F63A21">
        <w:rPr>
          <w:rFonts w:ascii="Times New Roman" w:hAnsi="Times New Roman" w:cs="Times New Roman"/>
          <w:b/>
          <w:bCs/>
          <w:i/>
          <w:iCs/>
          <w:color w:val="auto"/>
        </w:rPr>
        <w:t>Argentina e Chile</w:t>
      </w:r>
      <w:bookmarkEnd w:id="614"/>
    </w:p>
    <w:p w14:paraId="58EB8467" w14:textId="3BC87115" w:rsidR="009327A7" w:rsidRPr="009E2847" w:rsidRDefault="00825950" w:rsidP="009327A7">
      <w:pPr>
        <w:spacing w:line="36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327A7" w:rsidRPr="009E2847">
        <w:rPr>
          <w:rFonts w:ascii="Times New Roman" w:eastAsia="Times New Roman" w:hAnsi="Times New Roman" w:cs="Times New Roman"/>
          <w:sz w:val="24"/>
          <w:szCs w:val="24"/>
        </w:rPr>
        <w:t xml:space="preserve">No caso do </w:t>
      </w:r>
      <w:r w:rsidR="009327A7" w:rsidRPr="00311089">
        <w:rPr>
          <w:rFonts w:ascii="Times New Roman" w:eastAsia="Times New Roman" w:hAnsi="Times New Roman" w:cs="Times New Roman"/>
          <w:bCs/>
          <w:sz w:val="24"/>
          <w:szCs w:val="24"/>
        </w:rPr>
        <w:t>Chile</w:t>
      </w:r>
      <w:r w:rsidR="009327A7" w:rsidRPr="009E2847">
        <w:rPr>
          <w:rFonts w:ascii="Times New Roman" w:eastAsia="Times New Roman" w:hAnsi="Times New Roman" w:cs="Times New Roman"/>
          <w:sz w:val="24"/>
          <w:szCs w:val="24"/>
        </w:rPr>
        <w:t xml:space="preserve">, foi realizada uma consulta via lei de acesso à informação junto à Câmara dos Deputados, a partir da qual </w:t>
      </w:r>
      <w:r w:rsidR="001B43C9" w:rsidRPr="009E2847">
        <w:rPr>
          <w:rFonts w:ascii="Times New Roman" w:eastAsia="Times New Roman" w:hAnsi="Times New Roman" w:cs="Times New Roman"/>
          <w:sz w:val="24"/>
          <w:szCs w:val="24"/>
        </w:rPr>
        <w:t xml:space="preserve">nos </w:t>
      </w:r>
      <w:r w:rsidR="009327A7" w:rsidRPr="009E2847">
        <w:rPr>
          <w:rFonts w:ascii="Times New Roman" w:eastAsia="Times New Roman" w:hAnsi="Times New Roman" w:cs="Times New Roman"/>
          <w:sz w:val="24"/>
          <w:szCs w:val="24"/>
        </w:rPr>
        <w:t xml:space="preserve">foi encaminhada como resposta uma breve apresentação do projeto denominado </w:t>
      </w:r>
      <w:proofErr w:type="spellStart"/>
      <w:r w:rsidR="009327A7" w:rsidRPr="009E2847">
        <w:rPr>
          <w:rFonts w:ascii="Times New Roman" w:eastAsia="Times New Roman" w:hAnsi="Times New Roman" w:cs="Times New Roman"/>
          <w:smallCaps/>
          <w:sz w:val="24"/>
          <w:szCs w:val="24"/>
        </w:rPr>
        <w:t>C</w:t>
      </w:r>
      <w:r w:rsidR="001B43C9" w:rsidRPr="009E2847">
        <w:rPr>
          <w:rFonts w:ascii="Times New Roman" w:eastAsia="Times New Roman" w:hAnsi="Times New Roman" w:cs="Times New Roman"/>
          <w:smallCaps/>
          <w:sz w:val="24"/>
          <w:szCs w:val="24"/>
        </w:rPr>
        <w:t>aminar</w:t>
      </w:r>
      <w:proofErr w:type="spellEnd"/>
      <w:r w:rsidR="009327A7" w:rsidRPr="009E2847">
        <w:rPr>
          <w:rFonts w:ascii="Times New Roman" w:eastAsia="Times New Roman" w:hAnsi="Times New Roman" w:cs="Times New Roman"/>
          <w:sz w:val="24"/>
          <w:szCs w:val="24"/>
        </w:rPr>
        <w:t xml:space="preserve"> (</w:t>
      </w:r>
      <w:proofErr w:type="spellStart"/>
      <w:r w:rsidR="009327A7" w:rsidRPr="009E2847">
        <w:rPr>
          <w:rFonts w:ascii="Times New Roman" w:eastAsia="Times New Roman" w:hAnsi="Times New Roman" w:cs="Times New Roman"/>
          <w:smallCaps/>
          <w:sz w:val="24"/>
          <w:szCs w:val="24"/>
        </w:rPr>
        <w:t>Cámara</w:t>
      </w:r>
      <w:proofErr w:type="spellEnd"/>
      <w:r w:rsidR="009327A7" w:rsidRPr="009E2847">
        <w:rPr>
          <w:rFonts w:ascii="Times New Roman" w:eastAsia="Times New Roman" w:hAnsi="Times New Roman" w:cs="Times New Roman"/>
          <w:smallCaps/>
          <w:sz w:val="24"/>
          <w:szCs w:val="24"/>
        </w:rPr>
        <w:t xml:space="preserve"> </w:t>
      </w:r>
      <w:proofErr w:type="spellStart"/>
      <w:r w:rsidR="009327A7" w:rsidRPr="009E2847">
        <w:rPr>
          <w:rFonts w:ascii="Times New Roman" w:eastAsia="Times New Roman" w:hAnsi="Times New Roman" w:cs="Times New Roman"/>
          <w:smallCaps/>
          <w:sz w:val="24"/>
          <w:szCs w:val="24"/>
        </w:rPr>
        <w:t>Inteligencia</w:t>
      </w:r>
      <w:proofErr w:type="spellEnd"/>
      <w:r w:rsidR="009327A7" w:rsidRPr="009E2847">
        <w:rPr>
          <w:rFonts w:ascii="Times New Roman" w:eastAsia="Times New Roman" w:hAnsi="Times New Roman" w:cs="Times New Roman"/>
          <w:smallCaps/>
          <w:sz w:val="24"/>
          <w:szCs w:val="24"/>
        </w:rPr>
        <w:t xml:space="preserve"> Artificial</w:t>
      </w:r>
      <w:r w:rsidR="009327A7" w:rsidRPr="009E2847">
        <w:rPr>
          <w:rFonts w:ascii="Times New Roman" w:eastAsia="Times New Roman" w:hAnsi="Times New Roman" w:cs="Times New Roman"/>
          <w:sz w:val="24"/>
          <w:szCs w:val="24"/>
        </w:rPr>
        <w:t>), sobre o uso de IA no trabalho legislativo, que atualmente está em desenvolvimento na referida Câmara Legislativa.</w:t>
      </w:r>
    </w:p>
    <w:p w14:paraId="5E433E87" w14:textId="6FD2E1DE" w:rsidR="009327A7" w:rsidRPr="009E2847" w:rsidRDefault="6D507E88" w:rsidP="009327A7">
      <w:pPr>
        <w:spacing w:line="360" w:lineRule="auto"/>
        <w:ind w:firstLine="426"/>
        <w:jc w:val="both"/>
        <w:rPr>
          <w:rFonts w:ascii="Times New Roman" w:eastAsia="Times New Roman" w:hAnsi="Times New Roman" w:cs="Times New Roman"/>
          <w:sz w:val="24"/>
          <w:szCs w:val="24"/>
        </w:rPr>
      </w:pPr>
      <w:r w:rsidRPr="6D507E88">
        <w:rPr>
          <w:rFonts w:ascii="Times New Roman" w:eastAsia="Times New Roman" w:hAnsi="Times New Roman" w:cs="Times New Roman"/>
          <w:sz w:val="24"/>
          <w:szCs w:val="24"/>
        </w:rPr>
        <w:lastRenderedPageBreak/>
        <w:t xml:space="preserve">A primeira etapa do projeto, que já se encontra concluída, consistiu na transcrição assistida, logrando a transcrição automática assistida do debate na Sala da Câmara e nas Comissões, a partir da combinação de IA e revisão humana. Durante a segunda etapa, ainda em desenvolvimento, a equipa de trabalho do projeto tem-se dedicado ao desenvolvimento de </w:t>
      </w:r>
      <w:r w:rsidRPr="005E63AE">
        <w:rPr>
          <w:rFonts w:ascii="Times New Roman" w:eastAsia="Times New Roman" w:hAnsi="Times New Roman" w:cs="Times New Roman"/>
          <w:sz w:val="24"/>
          <w:szCs w:val="24"/>
        </w:rPr>
        <w:t>assistentes legislativos que agilizarão o processo legislativo, apresentando propostas de diplomas/normas, baseadas em pesquisas semânticas dos dados da Biblioteca do Congresso Nacional e de outros órgãos públicos relacionados</w:t>
      </w:r>
      <w:r w:rsidRPr="6D507E88">
        <w:rPr>
          <w:rFonts w:ascii="Times New Roman" w:eastAsia="Times New Roman" w:hAnsi="Times New Roman" w:cs="Times New Roman"/>
          <w:sz w:val="24"/>
          <w:szCs w:val="24"/>
        </w:rPr>
        <w:t xml:space="preserve"> com o trabalho parlamentar. A equipa de trabalho também identificou problemas em cada proposta de modelo de linguagem a ser utilizado para alcançar estes objetivos:</w:t>
      </w:r>
    </w:p>
    <w:p w14:paraId="54C2BC73" w14:textId="580349E8" w:rsidR="009327A7" w:rsidRPr="00381A34" w:rsidRDefault="009327A7" w:rsidP="00381A34">
      <w:pPr>
        <w:pStyle w:val="PargrafodaLista"/>
        <w:numPr>
          <w:ilvl w:val="0"/>
          <w:numId w:val="2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sidRPr="00381A34">
        <w:rPr>
          <w:rFonts w:ascii="Times New Roman" w:eastAsia="Times New Roman" w:hAnsi="Times New Roman" w:cs="Times New Roman"/>
          <w:smallCaps/>
          <w:color w:val="000000"/>
          <w:sz w:val="24"/>
          <w:szCs w:val="24"/>
        </w:rPr>
        <w:t>Llama</w:t>
      </w:r>
      <w:proofErr w:type="spellEnd"/>
      <w:r w:rsidRPr="00381A34">
        <w:rPr>
          <w:rFonts w:ascii="Times New Roman" w:eastAsia="Times New Roman" w:hAnsi="Times New Roman" w:cs="Times New Roman"/>
          <w:color w:val="000000"/>
          <w:sz w:val="24"/>
          <w:szCs w:val="24"/>
        </w:rPr>
        <w:t xml:space="preserve"> 2: aumenta a segurança em comparação com outros modelos de linguagem, visto que suas respostas são mais exatas. Problema: imp</w:t>
      </w:r>
      <w:r w:rsidR="00B37369" w:rsidRPr="00381A34">
        <w:rPr>
          <w:rFonts w:ascii="Times New Roman" w:eastAsia="Times New Roman" w:hAnsi="Times New Roman" w:cs="Times New Roman"/>
          <w:color w:val="000000"/>
          <w:sz w:val="24"/>
          <w:szCs w:val="24"/>
        </w:rPr>
        <w:t>õe</w:t>
      </w:r>
      <w:r w:rsidRPr="00381A34">
        <w:rPr>
          <w:rFonts w:ascii="Times New Roman" w:eastAsia="Times New Roman" w:hAnsi="Times New Roman" w:cs="Times New Roman"/>
          <w:color w:val="000000"/>
          <w:sz w:val="24"/>
          <w:szCs w:val="24"/>
        </w:rPr>
        <w:t xml:space="preserve"> uma restrição</w:t>
      </w:r>
      <w:r w:rsidRPr="00381A34">
        <w:rPr>
          <w:rFonts w:ascii="Times New Roman" w:eastAsia="Times New Roman" w:hAnsi="Times New Roman" w:cs="Times New Roman"/>
          <w:sz w:val="24"/>
          <w:szCs w:val="24"/>
        </w:rPr>
        <w:t>;</w:t>
      </w:r>
      <w:r w:rsidRPr="00381A34">
        <w:rPr>
          <w:rFonts w:ascii="Times New Roman" w:eastAsia="Times New Roman" w:hAnsi="Times New Roman" w:cs="Times New Roman"/>
          <w:color w:val="000000"/>
          <w:sz w:val="24"/>
          <w:szCs w:val="24"/>
        </w:rPr>
        <w:t xml:space="preserve"> se </w:t>
      </w:r>
      <w:r w:rsidR="00B37369" w:rsidRPr="00381A34">
        <w:rPr>
          <w:rFonts w:ascii="Times New Roman" w:eastAsia="Times New Roman" w:hAnsi="Times New Roman" w:cs="Times New Roman"/>
          <w:color w:val="000000"/>
          <w:sz w:val="24"/>
          <w:szCs w:val="24"/>
        </w:rPr>
        <w:t>a</w:t>
      </w:r>
      <w:r w:rsidRPr="00381A34">
        <w:rPr>
          <w:rFonts w:ascii="Times New Roman" w:eastAsia="Times New Roman" w:hAnsi="Times New Roman" w:cs="Times New Roman"/>
          <w:color w:val="000000"/>
          <w:sz w:val="24"/>
          <w:szCs w:val="24"/>
        </w:rPr>
        <w:t xml:space="preserve"> organização que </w:t>
      </w:r>
      <w:r w:rsidR="00B37369" w:rsidRPr="00381A34">
        <w:rPr>
          <w:rFonts w:ascii="Times New Roman" w:eastAsia="Times New Roman" w:hAnsi="Times New Roman" w:cs="Times New Roman"/>
          <w:color w:val="000000"/>
          <w:sz w:val="24"/>
          <w:szCs w:val="24"/>
        </w:rPr>
        <w:t xml:space="preserve">o </w:t>
      </w:r>
      <w:r w:rsidRPr="00381A34">
        <w:rPr>
          <w:rFonts w:ascii="Times New Roman" w:eastAsia="Times New Roman" w:hAnsi="Times New Roman" w:cs="Times New Roman"/>
          <w:color w:val="000000"/>
          <w:sz w:val="24"/>
          <w:szCs w:val="24"/>
        </w:rPr>
        <w:t>utiliza tiver mais de 700 milhões de usuários ativos mensais, a organização deverá solicitar uma licença para Meta.</w:t>
      </w:r>
    </w:p>
    <w:p w14:paraId="4DC467D6" w14:textId="77777777" w:rsidR="009327A7" w:rsidRPr="009E2847" w:rsidRDefault="009327A7" w:rsidP="009E2847">
      <w:pPr>
        <w:pStyle w:val="PargrafodaLista"/>
        <w:numPr>
          <w:ilvl w:val="0"/>
          <w:numId w:val="2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81A34">
        <w:rPr>
          <w:rFonts w:ascii="Times New Roman" w:eastAsia="Times New Roman" w:hAnsi="Times New Roman" w:cs="Times New Roman"/>
          <w:smallCaps/>
          <w:color w:val="000000"/>
          <w:sz w:val="24"/>
          <w:szCs w:val="24"/>
        </w:rPr>
        <w:t>Claude</w:t>
      </w:r>
      <w:r w:rsidRPr="009E2847">
        <w:rPr>
          <w:rFonts w:ascii="Times New Roman" w:eastAsia="Times New Roman" w:hAnsi="Times New Roman" w:cs="Times New Roman"/>
          <w:color w:val="000000"/>
          <w:sz w:val="24"/>
          <w:szCs w:val="24"/>
        </w:rPr>
        <w:t xml:space="preserve"> 2: Este modelo tem competência de codificação avançada e possui bons protocolos de segurança. Problema: não é tão assertivo como </w:t>
      </w:r>
      <w:proofErr w:type="spellStart"/>
      <w:r w:rsidRPr="00F42B98">
        <w:rPr>
          <w:rFonts w:ascii="Times New Roman" w:eastAsia="Times New Roman" w:hAnsi="Times New Roman" w:cs="Times New Roman"/>
          <w:smallCaps/>
          <w:color w:val="000000"/>
          <w:sz w:val="24"/>
          <w:szCs w:val="24"/>
        </w:rPr>
        <w:t>Llama</w:t>
      </w:r>
      <w:proofErr w:type="spellEnd"/>
      <w:r w:rsidRPr="009E2847">
        <w:rPr>
          <w:rFonts w:ascii="Times New Roman" w:eastAsia="Times New Roman" w:hAnsi="Times New Roman" w:cs="Times New Roman"/>
          <w:color w:val="000000"/>
          <w:sz w:val="24"/>
          <w:szCs w:val="24"/>
        </w:rPr>
        <w:t xml:space="preserve"> 2 e cobra, </w:t>
      </w:r>
      <w:r w:rsidRPr="009E2847">
        <w:rPr>
          <w:rFonts w:ascii="Times New Roman" w:eastAsia="Times New Roman" w:hAnsi="Times New Roman" w:cs="Times New Roman"/>
          <w:sz w:val="24"/>
          <w:szCs w:val="24"/>
        </w:rPr>
        <w:t>em média,</w:t>
      </w:r>
      <w:r w:rsidRPr="009E2847">
        <w:rPr>
          <w:rFonts w:ascii="Times New Roman" w:eastAsia="Times New Roman" w:hAnsi="Times New Roman" w:cs="Times New Roman"/>
          <w:color w:val="000000"/>
          <w:sz w:val="24"/>
          <w:szCs w:val="24"/>
        </w:rPr>
        <w:t xml:space="preserve"> de $0.0465 cada 1.000 palavras.</w:t>
      </w:r>
    </w:p>
    <w:p w14:paraId="02D05157" w14:textId="3F19C08F" w:rsidR="009327A7" w:rsidRPr="009E2847" w:rsidRDefault="009327A7" w:rsidP="009E2847">
      <w:pPr>
        <w:pStyle w:val="PargrafodaLista"/>
        <w:numPr>
          <w:ilvl w:val="0"/>
          <w:numId w:val="2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F42B98">
        <w:rPr>
          <w:rFonts w:ascii="Times New Roman" w:eastAsia="Times New Roman" w:hAnsi="Times New Roman" w:cs="Times New Roman"/>
          <w:smallCaps/>
          <w:color w:val="000000"/>
          <w:sz w:val="24"/>
          <w:szCs w:val="24"/>
        </w:rPr>
        <w:t>M</w:t>
      </w:r>
      <w:r w:rsidR="00F42B98" w:rsidRPr="00F42B98">
        <w:rPr>
          <w:rFonts w:ascii="Times New Roman" w:eastAsia="Times New Roman" w:hAnsi="Times New Roman" w:cs="Times New Roman"/>
          <w:smallCaps/>
          <w:color w:val="000000"/>
          <w:sz w:val="24"/>
          <w:szCs w:val="24"/>
        </w:rPr>
        <w:t>pt</w:t>
      </w:r>
      <w:r w:rsidRPr="00F42B98">
        <w:rPr>
          <w:rFonts w:ascii="Times New Roman" w:eastAsia="Times New Roman" w:hAnsi="Times New Roman" w:cs="Times New Roman"/>
          <w:smallCaps/>
          <w:color w:val="000000"/>
          <w:sz w:val="24"/>
          <w:szCs w:val="24"/>
        </w:rPr>
        <w:t>-30</w:t>
      </w:r>
      <w:r w:rsidR="00F42B98" w:rsidRPr="00F42B98">
        <w:rPr>
          <w:rFonts w:ascii="Times New Roman" w:eastAsia="Times New Roman" w:hAnsi="Times New Roman" w:cs="Times New Roman"/>
          <w:smallCaps/>
          <w:color w:val="000000"/>
          <w:sz w:val="24"/>
          <w:szCs w:val="24"/>
        </w:rPr>
        <w:t>b</w:t>
      </w:r>
      <w:r w:rsidRPr="009E2847">
        <w:rPr>
          <w:rFonts w:ascii="Times New Roman" w:eastAsia="Times New Roman" w:hAnsi="Times New Roman" w:cs="Times New Roman"/>
          <w:color w:val="000000"/>
          <w:sz w:val="24"/>
          <w:szCs w:val="24"/>
        </w:rPr>
        <w:t xml:space="preserve">: é de código aberto e inclui implementações de capas otimizadas, rápidas e eficientes. Problema: </w:t>
      </w:r>
      <w:r w:rsidR="00F42B98">
        <w:rPr>
          <w:rFonts w:ascii="Times New Roman" w:eastAsia="Times New Roman" w:hAnsi="Times New Roman" w:cs="Times New Roman"/>
          <w:color w:val="000000"/>
          <w:sz w:val="24"/>
          <w:szCs w:val="24"/>
        </w:rPr>
        <w:t>exige</w:t>
      </w:r>
      <w:r w:rsidRPr="009E2847">
        <w:rPr>
          <w:rFonts w:ascii="Times New Roman" w:eastAsia="Times New Roman" w:hAnsi="Times New Roman" w:cs="Times New Roman"/>
          <w:color w:val="000000"/>
          <w:sz w:val="24"/>
          <w:szCs w:val="24"/>
        </w:rPr>
        <w:t xml:space="preserve"> mais </w:t>
      </w:r>
      <w:r w:rsidRPr="00F42B98">
        <w:rPr>
          <w:rFonts w:ascii="Times New Roman" w:eastAsia="Times New Roman" w:hAnsi="Times New Roman" w:cs="Times New Roman"/>
          <w:i/>
          <w:iCs/>
          <w:color w:val="000000"/>
          <w:sz w:val="24"/>
          <w:szCs w:val="24"/>
        </w:rPr>
        <w:t>hardware</w:t>
      </w:r>
      <w:r w:rsidRPr="009E2847">
        <w:rPr>
          <w:rFonts w:ascii="Times New Roman" w:eastAsia="Times New Roman" w:hAnsi="Times New Roman" w:cs="Times New Roman"/>
          <w:color w:val="000000"/>
          <w:sz w:val="24"/>
          <w:szCs w:val="24"/>
        </w:rPr>
        <w:t xml:space="preserve"> do que os outros.</w:t>
      </w:r>
    </w:p>
    <w:p w14:paraId="0CCD2CDB" w14:textId="757D28DA" w:rsidR="009327A7" w:rsidRPr="00825950" w:rsidRDefault="009327A7" w:rsidP="009327A7">
      <w:pPr>
        <w:spacing w:line="360" w:lineRule="auto"/>
        <w:ind w:firstLine="426"/>
        <w:jc w:val="both"/>
        <w:rPr>
          <w:rFonts w:ascii="Times New Roman" w:eastAsia="Times New Roman" w:hAnsi="Times New Roman" w:cs="Times New Roman"/>
          <w:sz w:val="24"/>
          <w:szCs w:val="24"/>
        </w:rPr>
      </w:pPr>
      <w:r w:rsidRPr="00825950">
        <w:rPr>
          <w:rFonts w:ascii="Times New Roman" w:eastAsia="Times New Roman" w:hAnsi="Times New Roman" w:cs="Times New Roman"/>
          <w:sz w:val="24"/>
          <w:szCs w:val="24"/>
        </w:rPr>
        <w:t xml:space="preserve">No ano de 2024, o projeto </w:t>
      </w:r>
      <w:proofErr w:type="spellStart"/>
      <w:r w:rsidR="00835EE5" w:rsidRPr="00825950">
        <w:rPr>
          <w:rFonts w:ascii="Times New Roman" w:eastAsia="Times New Roman" w:hAnsi="Times New Roman" w:cs="Times New Roman"/>
          <w:smallCaps/>
          <w:sz w:val="24"/>
          <w:szCs w:val="24"/>
        </w:rPr>
        <w:t>Caminar</w:t>
      </w:r>
      <w:proofErr w:type="spellEnd"/>
      <w:r w:rsidR="00835EE5" w:rsidRPr="00825950">
        <w:rPr>
          <w:rFonts w:ascii="Times New Roman" w:eastAsia="Times New Roman" w:hAnsi="Times New Roman" w:cs="Times New Roman"/>
          <w:sz w:val="24"/>
          <w:szCs w:val="24"/>
        </w:rPr>
        <w:t xml:space="preserve"> </w:t>
      </w:r>
      <w:r w:rsidRPr="00825950">
        <w:rPr>
          <w:rFonts w:ascii="Times New Roman" w:eastAsia="Times New Roman" w:hAnsi="Times New Roman" w:cs="Times New Roman"/>
          <w:sz w:val="24"/>
          <w:szCs w:val="24"/>
        </w:rPr>
        <w:t>criou o Assistente de Normas da República do Chile</w:t>
      </w:r>
      <w:r w:rsidRPr="00825950">
        <w:rPr>
          <w:rFonts w:ascii="Times New Roman" w:eastAsia="Times New Roman" w:hAnsi="Times New Roman" w:cs="Times New Roman"/>
          <w:sz w:val="24"/>
          <w:szCs w:val="24"/>
          <w:vertAlign w:val="superscript"/>
        </w:rPr>
        <w:footnoteReference w:id="49"/>
      </w:r>
      <w:r w:rsidRPr="00825950">
        <w:rPr>
          <w:rFonts w:ascii="Times New Roman" w:eastAsia="Times New Roman" w:hAnsi="Times New Roman" w:cs="Times New Roman"/>
          <w:sz w:val="24"/>
          <w:szCs w:val="24"/>
        </w:rPr>
        <w:t xml:space="preserve">, com o objetivo de agregar valor à investigação e ao desenvolvimento contínuo para </w:t>
      </w:r>
      <w:r w:rsidR="00825950" w:rsidRPr="00825950">
        <w:rPr>
          <w:rFonts w:ascii="Times New Roman" w:eastAsia="Times New Roman" w:hAnsi="Times New Roman" w:cs="Times New Roman"/>
          <w:sz w:val="24"/>
          <w:szCs w:val="24"/>
        </w:rPr>
        <w:t xml:space="preserve">a </w:t>
      </w:r>
      <w:r w:rsidRPr="00825950">
        <w:rPr>
          <w:rFonts w:ascii="Times New Roman" w:eastAsia="Times New Roman" w:hAnsi="Times New Roman" w:cs="Times New Roman"/>
          <w:sz w:val="24"/>
          <w:szCs w:val="24"/>
        </w:rPr>
        <w:t>sua futura implementação.</w:t>
      </w:r>
    </w:p>
    <w:p w14:paraId="080F665E" w14:textId="77777777" w:rsidR="00825950" w:rsidRDefault="00825950" w:rsidP="009327A7">
      <w:pPr>
        <w:spacing w:line="360" w:lineRule="auto"/>
        <w:ind w:firstLine="426"/>
        <w:jc w:val="both"/>
        <w:rPr>
          <w:rFonts w:ascii="Times New Roman" w:eastAsia="Times New Roman" w:hAnsi="Times New Roman" w:cs="Times New Roman"/>
          <w:sz w:val="24"/>
          <w:szCs w:val="24"/>
          <w:highlight w:val="yellow"/>
        </w:rPr>
      </w:pPr>
    </w:p>
    <w:p w14:paraId="363E9485" w14:textId="3B03BC52" w:rsidR="009327A7" w:rsidRPr="00154433" w:rsidRDefault="00825950" w:rsidP="009327A7">
      <w:pPr>
        <w:spacing w:line="360" w:lineRule="auto"/>
        <w:ind w:firstLine="426"/>
        <w:jc w:val="both"/>
        <w:rPr>
          <w:rFonts w:ascii="Times New Roman" w:eastAsia="Times New Roman" w:hAnsi="Times New Roman" w:cs="Times New Roman"/>
          <w:sz w:val="24"/>
          <w:szCs w:val="24"/>
        </w:rPr>
      </w:pPr>
      <w:r w:rsidRPr="00154433">
        <w:rPr>
          <w:rFonts w:ascii="Times New Roman" w:eastAsia="Times New Roman" w:hAnsi="Times New Roman" w:cs="Times New Roman"/>
          <w:sz w:val="24"/>
          <w:szCs w:val="24"/>
        </w:rPr>
        <w:t xml:space="preserve">- </w:t>
      </w:r>
      <w:r w:rsidR="009327A7" w:rsidRPr="00154433">
        <w:rPr>
          <w:rFonts w:ascii="Times New Roman" w:eastAsia="Times New Roman" w:hAnsi="Times New Roman" w:cs="Times New Roman"/>
          <w:sz w:val="24"/>
          <w:szCs w:val="24"/>
        </w:rPr>
        <w:t xml:space="preserve">No caso da </w:t>
      </w:r>
      <w:r w:rsidR="009327A7" w:rsidRPr="00311089">
        <w:rPr>
          <w:rFonts w:ascii="Times New Roman" w:eastAsia="Times New Roman" w:hAnsi="Times New Roman" w:cs="Times New Roman"/>
          <w:bCs/>
          <w:sz w:val="24"/>
          <w:szCs w:val="24"/>
        </w:rPr>
        <w:t>Argentina</w:t>
      </w:r>
      <w:r w:rsidR="009327A7" w:rsidRPr="00154433">
        <w:rPr>
          <w:rFonts w:ascii="Times New Roman" w:eastAsia="Times New Roman" w:hAnsi="Times New Roman" w:cs="Times New Roman"/>
          <w:sz w:val="24"/>
          <w:szCs w:val="24"/>
        </w:rPr>
        <w:t>, foi realizada uma consulta via lei de acesso à informação junto ao Senado da Nação Argentina, que informou que a instituição não utiliza nenhum sistema/</w:t>
      </w:r>
      <w:r w:rsidR="009327A7" w:rsidRPr="00154433">
        <w:rPr>
          <w:rFonts w:ascii="Times New Roman" w:eastAsia="Times New Roman" w:hAnsi="Times New Roman" w:cs="Times New Roman"/>
          <w:i/>
          <w:iCs/>
          <w:sz w:val="24"/>
          <w:szCs w:val="24"/>
        </w:rPr>
        <w:t>software</w:t>
      </w:r>
      <w:r w:rsidR="009327A7" w:rsidRPr="00154433">
        <w:rPr>
          <w:rFonts w:ascii="Times New Roman" w:eastAsia="Times New Roman" w:hAnsi="Times New Roman" w:cs="Times New Roman"/>
          <w:sz w:val="24"/>
          <w:szCs w:val="24"/>
        </w:rPr>
        <w:t xml:space="preserve">/aplicativo de Inteligência Artificial para auxiliar Senadores no desenvolvimento de suas atividades. </w:t>
      </w:r>
    </w:p>
    <w:p w14:paraId="19D47D50" w14:textId="4AEC6F4C" w:rsidR="009327A7" w:rsidRPr="00651D16" w:rsidRDefault="009327A7" w:rsidP="009327A7">
      <w:pPr>
        <w:spacing w:line="360" w:lineRule="auto"/>
        <w:ind w:firstLine="426"/>
        <w:jc w:val="both"/>
        <w:rPr>
          <w:rFonts w:ascii="Times New Roman" w:eastAsia="Times New Roman" w:hAnsi="Times New Roman" w:cs="Times New Roman"/>
          <w:sz w:val="24"/>
          <w:szCs w:val="24"/>
        </w:rPr>
      </w:pPr>
      <w:r w:rsidRPr="00651D16">
        <w:rPr>
          <w:rFonts w:ascii="Times New Roman" w:eastAsia="Times New Roman" w:hAnsi="Times New Roman" w:cs="Times New Roman"/>
          <w:sz w:val="24"/>
          <w:szCs w:val="24"/>
        </w:rPr>
        <w:t xml:space="preserve">Em outro passo da nossa investigação, foi possível verificar, a partir de contacto estabelecido via </w:t>
      </w:r>
      <w:r w:rsidRPr="00651D16">
        <w:rPr>
          <w:rFonts w:ascii="Times New Roman" w:eastAsia="Times New Roman" w:hAnsi="Times New Roman" w:cs="Times New Roman"/>
          <w:i/>
          <w:iCs/>
          <w:sz w:val="24"/>
          <w:szCs w:val="24"/>
        </w:rPr>
        <w:t>e-mail</w:t>
      </w:r>
      <w:r w:rsidRPr="00651D16">
        <w:rPr>
          <w:rFonts w:ascii="Times New Roman" w:eastAsia="Times New Roman" w:hAnsi="Times New Roman" w:cs="Times New Roman"/>
          <w:sz w:val="24"/>
          <w:szCs w:val="24"/>
        </w:rPr>
        <w:t xml:space="preserve"> (</w:t>
      </w:r>
      <w:hyperlink r:id="rId14">
        <w:r w:rsidRPr="00651D16">
          <w:rPr>
            <w:rFonts w:ascii="Times New Roman" w:eastAsia="Times New Roman" w:hAnsi="Times New Roman" w:cs="Times New Roman"/>
            <w:color w:val="1155CC"/>
            <w:sz w:val="24"/>
            <w:szCs w:val="24"/>
            <w:u w:val="single"/>
          </w:rPr>
          <w:t>diplab@hcdn.gob.ar</w:t>
        </w:r>
      </w:hyperlink>
      <w:r w:rsidRPr="00651D16">
        <w:rPr>
          <w:rFonts w:ascii="Times New Roman" w:eastAsia="Times New Roman" w:hAnsi="Times New Roman" w:cs="Times New Roman"/>
          <w:sz w:val="24"/>
          <w:szCs w:val="24"/>
        </w:rPr>
        <w:t>), que, no caso do Laboratório de Novas Tecnologias (</w:t>
      </w:r>
      <w:proofErr w:type="spellStart"/>
      <w:r w:rsidRPr="00651D16">
        <w:rPr>
          <w:rFonts w:ascii="Times New Roman" w:eastAsia="Times New Roman" w:hAnsi="Times New Roman" w:cs="Times New Roman"/>
          <w:sz w:val="24"/>
          <w:szCs w:val="24"/>
        </w:rPr>
        <w:t>DipLab</w:t>
      </w:r>
      <w:proofErr w:type="spellEnd"/>
      <w:r w:rsidRPr="00651D16">
        <w:rPr>
          <w:rFonts w:ascii="Times New Roman" w:eastAsia="Times New Roman" w:hAnsi="Times New Roman" w:cs="Times New Roman"/>
          <w:sz w:val="24"/>
          <w:szCs w:val="24"/>
        </w:rPr>
        <w:t xml:space="preserve">) da Câmara dos Deputados da Argentina, </w:t>
      </w:r>
      <w:r w:rsidR="00154433" w:rsidRPr="00651D16">
        <w:rPr>
          <w:rFonts w:ascii="Times New Roman" w:eastAsia="Times New Roman" w:hAnsi="Times New Roman" w:cs="Times New Roman"/>
          <w:sz w:val="24"/>
          <w:szCs w:val="24"/>
        </w:rPr>
        <w:t xml:space="preserve">se </w:t>
      </w:r>
      <w:r w:rsidRPr="00651D16">
        <w:rPr>
          <w:rFonts w:ascii="Times New Roman" w:eastAsia="Times New Roman" w:hAnsi="Times New Roman" w:cs="Times New Roman"/>
          <w:sz w:val="24"/>
          <w:szCs w:val="24"/>
        </w:rPr>
        <w:t xml:space="preserve">encontra em </w:t>
      </w:r>
      <w:r w:rsidRPr="00651D16">
        <w:rPr>
          <w:rFonts w:ascii="Times New Roman" w:eastAsia="Times New Roman" w:hAnsi="Times New Roman" w:cs="Times New Roman"/>
          <w:sz w:val="24"/>
          <w:szCs w:val="24"/>
        </w:rPr>
        <w:lastRenderedPageBreak/>
        <w:t>desenvolvimento uma série de projetos para incorporar a IA no trabalho parlamentar</w:t>
      </w:r>
      <w:r w:rsidR="00154433" w:rsidRPr="00651D16">
        <w:rPr>
          <w:rFonts w:ascii="Times New Roman" w:eastAsia="Times New Roman" w:hAnsi="Times New Roman" w:cs="Times New Roman"/>
          <w:sz w:val="24"/>
          <w:szCs w:val="24"/>
        </w:rPr>
        <w:t>:</w:t>
      </w:r>
      <w:r w:rsidRPr="00651D16">
        <w:rPr>
          <w:rFonts w:ascii="Times New Roman" w:eastAsia="Times New Roman" w:hAnsi="Times New Roman" w:cs="Times New Roman"/>
          <w:sz w:val="24"/>
          <w:szCs w:val="24"/>
        </w:rPr>
        <w:t xml:space="preserve"> um del</w:t>
      </w:r>
      <w:r w:rsidR="00651D16" w:rsidRPr="00651D16">
        <w:rPr>
          <w:rFonts w:ascii="Times New Roman" w:eastAsia="Times New Roman" w:hAnsi="Times New Roman" w:cs="Times New Roman"/>
          <w:sz w:val="24"/>
          <w:szCs w:val="24"/>
        </w:rPr>
        <w:t>e</w:t>
      </w:r>
      <w:r w:rsidRPr="00651D16">
        <w:rPr>
          <w:rFonts w:ascii="Times New Roman" w:eastAsia="Times New Roman" w:hAnsi="Times New Roman" w:cs="Times New Roman"/>
          <w:sz w:val="24"/>
          <w:szCs w:val="24"/>
        </w:rPr>
        <w:t xml:space="preserve">s é a Plataforma </w:t>
      </w:r>
      <w:r w:rsidRPr="00651D16">
        <w:rPr>
          <w:rFonts w:ascii="Times New Roman" w:eastAsia="Times New Roman" w:hAnsi="Times New Roman" w:cs="Times New Roman"/>
          <w:smallCaps/>
          <w:sz w:val="24"/>
          <w:szCs w:val="24"/>
        </w:rPr>
        <w:t>E</w:t>
      </w:r>
      <w:r w:rsidR="00651D16" w:rsidRPr="00651D16">
        <w:rPr>
          <w:rFonts w:ascii="Times New Roman" w:eastAsia="Times New Roman" w:hAnsi="Times New Roman" w:cs="Times New Roman"/>
          <w:smallCaps/>
          <w:sz w:val="24"/>
          <w:szCs w:val="24"/>
        </w:rPr>
        <w:t>leia</w:t>
      </w:r>
      <w:r w:rsidR="007A1507">
        <w:rPr>
          <w:rFonts w:ascii="Times New Roman" w:eastAsia="Times New Roman" w:hAnsi="Times New Roman" w:cs="Times New Roman"/>
          <w:smallCaps/>
          <w:sz w:val="24"/>
          <w:szCs w:val="24"/>
        </w:rPr>
        <w:t xml:space="preserve">, </w:t>
      </w:r>
      <w:r w:rsidR="007A1507" w:rsidRPr="007A1507">
        <w:rPr>
          <w:rFonts w:ascii="Times New Roman" w:eastAsia="Times New Roman" w:hAnsi="Times New Roman" w:cs="Times New Roman"/>
          <w:sz w:val="24"/>
          <w:szCs w:val="24"/>
        </w:rPr>
        <w:t>como veremos adiante</w:t>
      </w:r>
      <w:r w:rsidRPr="00651D16">
        <w:rPr>
          <w:rFonts w:ascii="Times New Roman" w:eastAsia="Times New Roman" w:hAnsi="Times New Roman" w:cs="Times New Roman"/>
          <w:sz w:val="24"/>
          <w:szCs w:val="24"/>
          <w:vertAlign w:val="superscript"/>
        </w:rPr>
        <w:footnoteReference w:id="50"/>
      </w:r>
      <w:r w:rsidRPr="00651D16">
        <w:rPr>
          <w:rFonts w:ascii="Times New Roman" w:eastAsia="Times New Roman" w:hAnsi="Times New Roman" w:cs="Times New Roman"/>
          <w:sz w:val="24"/>
          <w:szCs w:val="24"/>
        </w:rPr>
        <w:t>.</w:t>
      </w:r>
    </w:p>
    <w:p w14:paraId="07D829CD" w14:textId="77777777" w:rsidR="009327A7" w:rsidRPr="003627A8" w:rsidRDefault="009327A7" w:rsidP="009327A7">
      <w:pPr>
        <w:spacing w:line="360" w:lineRule="auto"/>
        <w:ind w:firstLine="426"/>
        <w:jc w:val="both"/>
        <w:rPr>
          <w:rFonts w:ascii="Times New Roman" w:eastAsia="Times New Roman" w:hAnsi="Times New Roman" w:cs="Times New Roman"/>
          <w:sz w:val="24"/>
          <w:szCs w:val="24"/>
        </w:rPr>
      </w:pPr>
      <w:r w:rsidRPr="003627A8">
        <w:rPr>
          <w:rFonts w:ascii="Times New Roman" w:eastAsia="Times New Roman" w:hAnsi="Times New Roman" w:cs="Times New Roman"/>
          <w:sz w:val="24"/>
          <w:szCs w:val="24"/>
        </w:rPr>
        <w:t>A implementação da Lei 27.275 (2016), de direito de acesso à informação pública, no âmbito da Honorável Câmara dos Deputados da Nação, tornou possível utilizar o acesso a dados abertos para implementar técnicas específicas de IA na atividade parlamentar deste país. Nesse contexto, o Laboratório de Novas Tecnologias (</w:t>
      </w:r>
      <w:proofErr w:type="spellStart"/>
      <w:r w:rsidRPr="003627A8">
        <w:rPr>
          <w:rFonts w:ascii="Times New Roman" w:eastAsia="Times New Roman" w:hAnsi="Times New Roman" w:cs="Times New Roman"/>
          <w:sz w:val="24"/>
          <w:szCs w:val="24"/>
        </w:rPr>
        <w:t>DipLab</w:t>
      </w:r>
      <w:proofErr w:type="spellEnd"/>
      <w:r w:rsidRPr="003627A8">
        <w:rPr>
          <w:rFonts w:ascii="Times New Roman" w:eastAsia="Times New Roman" w:hAnsi="Times New Roman" w:cs="Times New Roman"/>
          <w:sz w:val="24"/>
          <w:szCs w:val="24"/>
        </w:rPr>
        <w:t>) da Câmara dos Deputados da Argentina, juntamente com um grupo de cientistas da Universidade Nacional de San Martin e do Conselho Nacional de Investigações Científicas e Técnicas (</w:t>
      </w:r>
      <w:proofErr w:type="spellStart"/>
      <w:r w:rsidRPr="003627A8">
        <w:rPr>
          <w:rFonts w:ascii="Times New Roman" w:eastAsia="Times New Roman" w:hAnsi="Times New Roman" w:cs="Times New Roman"/>
          <w:sz w:val="24"/>
          <w:szCs w:val="24"/>
        </w:rPr>
        <w:t>Conicet</w:t>
      </w:r>
      <w:proofErr w:type="spellEnd"/>
      <w:r w:rsidRPr="003627A8">
        <w:rPr>
          <w:rFonts w:ascii="Times New Roman" w:eastAsia="Times New Roman" w:hAnsi="Times New Roman" w:cs="Times New Roman"/>
          <w:sz w:val="24"/>
          <w:szCs w:val="24"/>
        </w:rPr>
        <w:t>), desenvolveu, primeiramente, um algoritmo de dados inteligente para indexar os documentos legislativos e permitir o acesso ágil a uma grande quantidade de informações.</w:t>
      </w:r>
    </w:p>
    <w:p w14:paraId="0AC858BF" w14:textId="35E07C4D" w:rsidR="009327A7" w:rsidRPr="00DA7CA7" w:rsidRDefault="009327A7" w:rsidP="009327A7">
      <w:pPr>
        <w:spacing w:line="360" w:lineRule="auto"/>
        <w:ind w:firstLine="426"/>
        <w:jc w:val="both"/>
        <w:rPr>
          <w:rFonts w:ascii="Times New Roman" w:eastAsia="Times New Roman" w:hAnsi="Times New Roman" w:cs="Times New Roman"/>
          <w:sz w:val="24"/>
          <w:szCs w:val="24"/>
        </w:rPr>
      </w:pPr>
      <w:r w:rsidRPr="00DA7CA7">
        <w:rPr>
          <w:rFonts w:ascii="Times New Roman" w:eastAsia="Times New Roman" w:hAnsi="Times New Roman" w:cs="Times New Roman"/>
          <w:sz w:val="24"/>
          <w:szCs w:val="24"/>
        </w:rPr>
        <w:t xml:space="preserve">Segundo o </w:t>
      </w:r>
      <w:proofErr w:type="spellStart"/>
      <w:r w:rsidRPr="00DA7CA7">
        <w:rPr>
          <w:rFonts w:ascii="Times New Roman" w:eastAsia="Times New Roman" w:hAnsi="Times New Roman" w:cs="Times New Roman"/>
          <w:sz w:val="24"/>
          <w:szCs w:val="24"/>
        </w:rPr>
        <w:t>DipLab</w:t>
      </w:r>
      <w:proofErr w:type="spellEnd"/>
      <w:r w:rsidRPr="00DA7CA7">
        <w:rPr>
          <w:rFonts w:ascii="Times New Roman" w:eastAsia="Times New Roman" w:hAnsi="Times New Roman" w:cs="Times New Roman"/>
          <w:sz w:val="24"/>
          <w:szCs w:val="24"/>
        </w:rPr>
        <w:t xml:space="preserve">, um dos objetivos principais consiste em ordenar e analisar essas informações, para poder classificá-las e torná-las mais acessíveis, mas também se contempla como objetivo a ideia de personalizá-las de acordo com as preferências de cada usuário. Para isso, utiliza-se o algoritmo de processamento natural de linguagem </w:t>
      </w:r>
      <w:proofErr w:type="spellStart"/>
      <w:r w:rsidRPr="00DA7CA7">
        <w:rPr>
          <w:rFonts w:ascii="Times New Roman" w:eastAsia="Times New Roman" w:hAnsi="Times New Roman" w:cs="Times New Roman"/>
          <w:i/>
          <w:iCs/>
          <w:sz w:val="24"/>
          <w:szCs w:val="24"/>
        </w:rPr>
        <w:t>Latent</w:t>
      </w:r>
      <w:proofErr w:type="spellEnd"/>
      <w:r w:rsidRPr="00DA7CA7">
        <w:rPr>
          <w:rFonts w:ascii="Times New Roman" w:eastAsia="Times New Roman" w:hAnsi="Times New Roman" w:cs="Times New Roman"/>
          <w:i/>
          <w:iCs/>
          <w:sz w:val="24"/>
          <w:szCs w:val="24"/>
        </w:rPr>
        <w:t xml:space="preserve"> </w:t>
      </w:r>
      <w:proofErr w:type="spellStart"/>
      <w:r w:rsidRPr="00DA7CA7">
        <w:rPr>
          <w:rFonts w:ascii="Times New Roman" w:eastAsia="Times New Roman" w:hAnsi="Times New Roman" w:cs="Times New Roman"/>
          <w:i/>
          <w:iCs/>
          <w:sz w:val="24"/>
          <w:szCs w:val="24"/>
        </w:rPr>
        <w:t>Dirichlet</w:t>
      </w:r>
      <w:proofErr w:type="spellEnd"/>
      <w:r w:rsidRPr="00DA7CA7">
        <w:rPr>
          <w:rFonts w:ascii="Times New Roman" w:eastAsia="Times New Roman" w:hAnsi="Times New Roman" w:cs="Times New Roman"/>
          <w:i/>
          <w:iCs/>
          <w:sz w:val="24"/>
          <w:szCs w:val="24"/>
        </w:rPr>
        <w:t xml:space="preserve"> </w:t>
      </w:r>
      <w:proofErr w:type="spellStart"/>
      <w:r w:rsidRPr="00DA7CA7">
        <w:rPr>
          <w:rFonts w:ascii="Times New Roman" w:eastAsia="Times New Roman" w:hAnsi="Times New Roman" w:cs="Times New Roman"/>
          <w:i/>
          <w:iCs/>
          <w:sz w:val="24"/>
          <w:szCs w:val="24"/>
        </w:rPr>
        <w:t>Allocation</w:t>
      </w:r>
      <w:proofErr w:type="spellEnd"/>
      <w:r w:rsidRPr="00DA7CA7">
        <w:rPr>
          <w:rFonts w:ascii="Times New Roman" w:eastAsia="Times New Roman" w:hAnsi="Times New Roman" w:cs="Times New Roman"/>
          <w:sz w:val="24"/>
          <w:szCs w:val="24"/>
        </w:rPr>
        <w:t xml:space="preserve"> (LDA), um algoritmo </w:t>
      </w:r>
      <w:proofErr w:type="spellStart"/>
      <w:r w:rsidRPr="00DA7CA7">
        <w:rPr>
          <w:rFonts w:ascii="Times New Roman" w:eastAsia="Times New Roman" w:hAnsi="Times New Roman" w:cs="Times New Roman"/>
          <w:sz w:val="24"/>
          <w:szCs w:val="24"/>
        </w:rPr>
        <w:t>bayesiano</w:t>
      </w:r>
      <w:proofErr w:type="spellEnd"/>
      <w:r w:rsidRPr="00DA7CA7">
        <w:rPr>
          <w:rFonts w:ascii="Times New Roman" w:eastAsia="Times New Roman" w:hAnsi="Times New Roman" w:cs="Times New Roman"/>
          <w:sz w:val="24"/>
          <w:szCs w:val="24"/>
        </w:rPr>
        <w:t xml:space="preserve"> que permite definir documentos que são semelhantes. Este modelo propõe que, em vez de pensar um documento como uma combinação de palavras, é preferível pensar como uma combinação de tópicos, onde cada tópico implica uma distribuição de palavras com diferentes probabilidades. Entender os documentos desta maneira captura a coincidência de palavras, quer dizer, grupos de conceitos relacionados, que facilitam a definição de um tópico e </w:t>
      </w:r>
      <w:r w:rsidR="00DA7CA7" w:rsidRPr="00DA7CA7">
        <w:rPr>
          <w:rFonts w:ascii="Times New Roman" w:eastAsia="Times New Roman" w:hAnsi="Times New Roman" w:cs="Times New Roman"/>
          <w:sz w:val="24"/>
          <w:szCs w:val="24"/>
        </w:rPr>
        <w:t xml:space="preserve">a </w:t>
      </w:r>
      <w:r w:rsidRPr="00DA7CA7">
        <w:rPr>
          <w:rFonts w:ascii="Times New Roman" w:eastAsia="Times New Roman" w:hAnsi="Times New Roman" w:cs="Times New Roman"/>
          <w:sz w:val="24"/>
          <w:szCs w:val="24"/>
        </w:rPr>
        <w:t>sua proporção dentro do documento. Assim, quando nos documentos existem conceitos que aparecem juntos, essa coincidência reflete uma relação que pode ser útil para definir uma categoria.</w:t>
      </w:r>
    </w:p>
    <w:p w14:paraId="43013E80" w14:textId="1EA6EED0" w:rsidR="009327A7" w:rsidRPr="007A1507" w:rsidRDefault="009327A7" w:rsidP="009327A7">
      <w:pPr>
        <w:spacing w:line="360" w:lineRule="auto"/>
        <w:ind w:firstLine="426"/>
        <w:jc w:val="both"/>
        <w:rPr>
          <w:rFonts w:ascii="Times New Roman" w:eastAsia="Times New Roman" w:hAnsi="Times New Roman" w:cs="Times New Roman"/>
          <w:sz w:val="24"/>
          <w:szCs w:val="24"/>
        </w:rPr>
      </w:pPr>
      <w:r w:rsidRPr="007A1507">
        <w:rPr>
          <w:rFonts w:ascii="Times New Roman" w:eastAsia="Times New Roman" w:hAnsi="Times New Roman" w:cs="Times New Roman"/>
          <w:sz w:val="24"/>
          <w:szCs w:val="24"/>
        </w:rPr>
        <w:t>Dessa forma, todo o material indexado pode ser categorizado em 40 tópicos, que o algoritmo extrai sem supervisão. Com esta ferramenta pretende-se implementar uma série de aplicações, cada uma com uma organização diferente da informação e com possibilidade de aceder a diferentes visualizações: a evolução dos temas por ano; a evolução comparativa dos temas ao longo do tempo; a composição total ou ma</w:t>
      </w:r>
      <w:r w:rsidR="00DA7CA7" w:rsidRPr="007A1507">
        <w:rPr>
          <w:rFonts w:ascii="Times New Roman" w:eastAsia="Times New Roman" w:hAnsi="Times New Roman" w:cs="Times New Roman"/>
          <w:sz w:val="24"/>
          <w:szCs w:val="24"/>
        </w:rPr>
        <w:t>i</w:t>
      </w:r>
      <w:r w:rsidRPr="007A1507">
        <w:rPr>
          <w:rFonts w:ascii="Times New Roman" w:eastAsia="Times New Roman" w:hAnsi="Times New Roman" w:cs="Times New Roman"/>
          <w:sz w:val="24"/>
          <w:szCs w:val="24"/>
        </w:rPr>
        <w:t>oritária dos temas de um ano selecionado, entre outros.</w:t>
      </w:r>
    </w:p>
    <w:p w14:paraId="21C7874C" w14:textId="7CC28BEC" w:rsidR="009327A7" w:rsidRPr="001C1BD8" w:rsidRDefault="007A1507" w:rsidP="009327A7">
      <w:pPr>
        <w:spacing w:line="360" w:lineRule="auto"/>
        <w:ind w:firstLine="426"/>
        <w:jc w:val="both"/>
        <w:rPr>
          <w:rFonts w:ascii="Times New Roman" w:eastAsia="Times New Roman" w:hAnsi="Times New Roman" w:cs="Times New Roman"/>
          <w:sz w:val="24"/>
          <w:szCs w:val="24"/>
        </w:rPr>
      </w:pPr>
      <w:r w:rsidRPr="001C1BD8">
        <w:rPr>
          <w:rFonts w:ascii="Times New Roman" w:eastAsia="Times New Roman" w:hAnsi="Times New Roman" w:cs="Times New Roman"/>
          <w:sz w:val="24"/>
          <w:szCs w:val="24"/>
        </w:rPr>
        <w:lastRenderedPageBreak/>
        <w:t xml:space="preserve">Como dissemos </w:t>
      </w:r>
      <w:r w:rsidRPr="001C1BD8">
        <w:rPr>
          <w:rFonts w:ascii="Times New Roman" w:eastAsia="Times New Roman" w:hAnsi="Times New Roman" w:cs="Times New Roman"/>
          <w:i/>
          <w:iCs/>
          <w:sz w:val="24"/>
          <w:szCs w:val="24"/>
        </w:rPr>
        <w:t>supra</w:t>
      </w:r>
      <w:r w:rsidRPr="001C1BD8">
        <w:rPr>
          <w:rFonts w:ascii="Times New Roman" w:eastAsia="Times New Roman" w:hAnsi="Times New Roman" w:cs="Times New Roman"/>
          <w:sz w:val="24"/>
          <w:szCs w:val="24"/>
        </w:rPr>
        <w:t>, o</w:t>
      </w:r>
      <w:r w:rsidR="009327A7" w:rsidRPr="001C1BD8">
        <w:rPr>
          <w:rFonts w:ascii="Times New Roman" w:eastAsia="Times New Roman" w:hAnsi="Times New Roman" w:cs="Times New Roman"/>
          <w:sz w:val="24"/>
          <w:szCs w:val="24"/>
        </w:rPr>
        <w:t xml:space="preserve"> </w:t>
      </w:r>
      <w:proofErr w:type="spellStart"/>
      <w:r w:rsidR="009327A7" w:rsidRPr="001C1BD8">
        <w:rPr>
          <w:rFonts w:ascii="Times New Roman" w:eastAsia="Times New Roman" w:hAnsi="Times New Roman" w:cs="Times New Roman"/>
          <w:sz w:val="24"/>
          <w:szCs w:val="24"/>
        </w:rPr>
        <w:t>DipLab</w:t>
      </w:r>
      <w:proofErr w:type="spellEnd"/>
      <w:r w:rsidR="009327A7" w:rsidRPr="001C1BD8">
        <w:rPr>
          <w:rFonts w:ascii="Times New Roman" w:eastAsia="Times New Roman" w:hAnsi="Times New Roman" w:cs="Times New Roman"/>
          <w:sz w:val="24"/>
          <w:szCs w:val="24"/>
        </w:rPr>
        <w:t xml:space="preserve"> também desenvolveu uma ferramenta denominada </w:t>
      </w:r>
      <w:r w:rsidRPr="001C1BD8">
        <w:rPr>
          <w:rFonts w:ascii="Times New Roman" w:eastAsia="Times New Roman" w:hAnsi="Times New Roman" w:cs="Times New Roman"/>
          <w:smallCaps/>
          <w:sz w:val="24"/>
          <w:szCs w:val="24"/>
        </w:rPr>
        <w:t>Eleia</w:t>
      </w:r>
      <w:r w:rsidR="009327A7" w:rsidRPr="001C1BD8">
        <w:rPr>
          <w:rFonts w:ascii="Times New Roman" w:eastAsia="Times New Roman" w:hAnsi="Times New Roman" w:cs="Times New Roman"/>
          <w:bCs/>
          <w:sz w:val="24"/>
          <w:szCs w:val="24"/>
          <w:vertAlign w:val="superscript"/>
        </w:rPr>
        <w:footnoteReference w:id="51"/>
      </w:r>
      <w:r w:rsidR="009327A7" w:rsidRPr="001C1BD8">
        <w:rPr>
          <w:rFonts w:ascii="Times New Roman" w:eastAsia="Times New Roman" w:hAnsi="Times New Roman" w:cs="Times New Roman"/>
          <w:sz w:val="24"/>
          <w:szCs w:val="24"/>
        </w:rPr>
        <w:t xml:space="preserve">, que promove, de forma simples e acessível, o cumprimento das normas técnicas dos manuais de estilo para otimizar a gestão parlamentar. O objetivo é potenciar as tarefas e o desempenho diários, conferindo maior dinamismo à elaboração de projetos e à sua posterior tramitação. Esta plataforma surge de uma equipa de profissionais de diversas áreas em resposta a um objetivo estratégico: estabelecer um padrão de qualidade e acrescentar valor ao trabalho. Portanto, </w:t>
      </w:r>
      <w:r w:rsidR="001C1BD8" w:rsidRPr="001C1BD8">
        <w:rPr>
          <w:rFonts w:ascii="Times New Roman" w:eastAsia="Times New Roman" w:hAnsi="Times New Roman" w:cs="Times New Roman"/>
          <w:smallCaps/>
          <w:sz w:val="24"/>
          <w:szCs w:val="24"/>
        </w:rPr>
        <w:t>Eleia</w:t>
      </w:r>
      <w:r w:rsidR="001C1BD8" w:rsidRPr="001C1BD8">
        <w:rPr>
          <w:rFonts w:ascii="Times New Roman" w:eastAsia="Times New Roman" w:hAnsi="Times New Roman" w:cs="Times New Roman"/>
          <w:sz w:val="24"/>
          <w:szCs w:val="24"/>
        </w:rPr>
        <w:t xml:space="preserve"> </w:t>
      </w:r>
      <w:r w:rsidR="009327A7" w:rsidRPr="001C1BD8">
        <w:rPr>
          <w:rFonts w:ascii="Times New Roman" w:eastAsia="Times New Roman" w:hAnsi="Times New Roman" w:cs="Times New Roman"/>
          <w:sz w:val="24"/>
          <w:szCs w:val="24"/>
        </w:rPr>
        <w:t>é:</w:t>
      </w:r>
    </w:p>
    <w:p w14:paraId="7E9E3D6E" w14:textId="28B501B0" w:rsidR="009327A7" w:rsidRPr="001C1BD8" w:rsidRDefault="009327A7" w:rsidP="001C1BD8">
      <w:pPr>
        <w:pStyle w:val="PargrafodaLista"/>
        <w:numPr>
          <w:ilvl w:val="0"/>
          <w:numId w:val="2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1C1BD8">
        <w:rPr>
          <w:rFonts w:ascii="Times New Roman" w:eastAsia="Times New Roman" w:hAnsi="Times New Roman" w:cs="Times New Roman"/>
          <w:color w:val="000000"/>
          <w:sz w:val="24"/>
          <w:szCs w:val="24"/>
        </w:rPr>
        <w:t>Um assistente técnico, através de uma plataforma capaz de prestar apoio oportuno ao usuário, baseado em boas práticas e normas técnicas legislativas</w:t>
      </w:r>
      <w:r w:rsidR="002341D8">
        <w:rPr>
          <w:rFonts w:ascii="Times New Roman" w:eastAsia="Times New Roman" w:hAnsi="Times New Roman" w:cs="Times New Roman"/>
          <w:color w:val="000000"/>
          <w:sz w:val="24"/>
          <w:szCs w:val="24"/>
        </w:rPr>
        <w:t>;</w:t>
      </w:r>
    </w:p>
    <w:p w14:paraId="17A7A876" w14:textId="3B5AE82B" w:rsidR="009327A7" w:rsidRPr="001C1BD8" w:rsidRDefault="009327A7" w:rsidP="001C1BD8">
      <w:pPr>
        <w:pStyle w:val="PargrafodaLista"/>
        <w:numPr>
          <w:ilvl w:val="0"/>
          <w:numId w:val="2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1C1BD8">
        <w:rPr>
          <w:rFonts w:ascii="Times New Roman" w:eastAsia="Times New Roman" w:hAnsi="Times New Roman" w:cs="Times New Roman"/>
          <w:color w:val="000000"/>
          <w:sz w:val="24"/>
          <w:szCs w:val="24"/>
        </w:rPr>
        <w:t>Um suporte à gestão do conhecimento legislativo</w:t>
      </w:r>
      <w:r w:rsidR="002341D8">
        <w:rPr>
          <w:rFonts w:ascii="Times New Roman" w:eastAsia="Times New Roman" w:hAnsi="Times New Roman" w:cs="Times New Roman"/>
          <w:color w:val="000000"/>
          <w:sz w:val="24"/>
          <w:szCs w:val="24"/>
        </w:rPr>
        <w:t>,</w:t>
      </w:r>
      <w:r w:rsidRPr="001C1BD8">
        <w:rPr>
          <w:rFonts w:ascii="Times New Roman" w:eastAsia="Times New Roman" w:hAnsi="Times New Roman" w:cs="Times New Roman"/>
          <w:color w:val="000000"/>
          <w:sz w:val="24"/>
          <w:szCs w:val="24"/>
        </w:rPr>
        <w:t xml:space="preserve"> que abre caminho para a melhoria contínua da qualidade das leis</w:t>
      </w:r>
      <w:r w:rsidR="002341D8">
        <w:rPr>
          <w:rFonts w:ascii="Times New Roman" w:eastAsia="Times New Roman" w:hAnsi="Times New Roman" w:cs="Times New Roman"/>
          <w:color w:val="000000"/>
          <w:sz w:val="24"/>
          <w:szCs w:val="24"/>
        </w:rPr>
        <w:t>;</w:t>
      </w:r>
    </w:p>
    <w:p w14:paraId="15F68851" w14:textId="77777777" w:rsidR="009327A7" w:rsidRPr="001C1BD8" w:rsidRDefault="009327A7" w:rsidP="001C1BD8">
      <w:pPr>
        <w:pStyle w:val="PargrafodaLista"/>
        <w:numPr>
          <w:ilvl w:val="0"/>
          <w:numId w:val="2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1C1BD8">
        <w:rPr>
          <w:rFonts w:ascii="Times New Roman" w:eastAsia="Times New Roman" w:hAnsi="Times New Roman" w:cs="Times New Roman"/>
          <w:color w:val="000000"/>
          <w:sz w:val="24"/>
          <w:szCs w:val="24"/>
        </w:rPr>
        <w:t>Uma aplicação web, com diversas funcionalidades; e com a inserção da IA, prevê-se acrescentar a possibilidade de ter uma instância de revisão inteligente e uma previsão sobre as comissões para as quais o projeto poderá ser encaminhado assim que entrar na Câmara.</w:t>
      </w:r>
    </w:p>
    <w:p w14:paraId="72B5631A" w14:textId="77777777" w:rsidR="001C1BD8" w:rsidRPr="003767BF" w:rsidRDefault="001C1BD8" w:rsidP="001C1BD8">
      <w:pPr>
        <w:pStyle w:val="PargrafodaLista"/>
        <w:pBdr>
          <w:top w:val="nil"/>
          <w:left w:val="nil"/>
          <w:bottom w:val="nil"/>
          <w:right w:val="nil"/>
          <w:between w:val="nil"/>
        </w:pBdr>
        <w:spacing w:after="0" w:line="360" w:lineRule="auto"/>
        <w:ind w:left="1135"/>
        <w:jc w:val="both"/>
        <w:rPr>
          <w:rFonts w:ascii="Times New Roman" w:eastAsia="Times New Roman" w:hAnsi="Times New Roman" w:cs="Times New Roman"/>
          <w:color w:val="000000"/>
          <w:sz w:val="24"/>
          <w:szCs w:val="24"/>
        </w:rPr>
      </w:pPr>
    </w:p>
    <w:p w14:paraId="420AD108" w14:textId="77777777" w:rsidR="00AC318A" w:rsidRPr="003767BF" w:rsidRDefault="009327A7" w:rsidP="009327A7">
      <w:pPr>
        <w:spacing w:line="360" w:lineRule="auto"/>
        <w:ind w:firstLine="426"/>
        <w:jc w:val="both"/>
        <w:rPr>
          <w:rFonts w:ascii="Times New Roman" w:eastAsia="Times New Roman" w:hAnsi="Times New Roman" w:cs="Times New Roman"/>
          <w:sz w:val="24"/>
          <w:szCs w:val="24"/>
        </w:rPr>
      </w:pPr>
      <w:r w:rsidRPr="003767BF">
        <w:rPr>
          <w:rFonts w:ascii="Times New Roman" w:eastAsia="Times New Roman" w:hAnsi="Times New Roman" w:cs="Times New Roman"/>
          <w:sz w:val="24"/>
          <w:szCs w:val="24"/>
        </w:rPr>
        <w:t xml:space="preserve">O </w:t>
      </w:r>
      <w:proofErr w:type="spellStart"/>
      <w:r w:rsidRPr="003767BF">
        <w:rPr>
          <w:rFonts w:ascii="Times New Roman" w:eastAsia="Times New Roman" w:hAnsi="Times New Roman" w:cs="Times New Roman"/>
          <w:sz w:val="24"/>
          <w:szCs w:val="24"/>
        </w:rPr>
        <w:t>DipLab</w:t>
      </w:r>
      <w:proofErr w:type="spellEnd"/>
      <w:r w:rsidRPr="003767BF">
        <w:rPr>
          <w:rFonts w:ascii="Times New Roman" w:eastAsia="Times New Roman" w:hAnsi="Times New Roman" w:cs="Times New Roman"/>
          <w:sz w:val="24"/>
          <w:szCs w:val="24"/>
        </w:rPr>
        <w:t xml:space="preserve"> também reconhece a complexidade envolvida na criação de ferramentas que possam auxiliar a “arquitetura da técnica legislativa”</w:t>
      </w:r>
      <w:r w:rsidRPr="003767BF">
        <w:rPr>
          <w:rFonts w:ascii="Times New Roman" w:eastAsia="Times New Roman" w:hAnsi="Times New Roman" w:cs="Times New Roman"/>
          <w:sz w:val="24"/>
          <w:szCs w:val="24"/>
          <w:vertAlign w:val="superscript"/>
        </w:rPr>
        <w:footnoteReference w:id="52"/>
      </w:r>
      <w:r w:rsidRPr="003767BF">
        <w:rPr>
          <w:rFonts w:ascii="Times New Roman" w:eastAsia="Times New Roman" w:hAnsi="Times New Roman" w:cs="Times New Roman"/>
          <w:sz w:val="24"/>
          <w:szCs w:val="24"/>
        </w:rPr>
        <w:t xml:space="preserve"> e o fluxo do processo legislativo, pois ambos são fundamentais para poder traçar as coordenadas de qualquer tentativa de inovação que colabore com o fortalecimento do Estado de Direito e da prática democrática. Portanto, segundo Pérez Bourbon</w:t>
      </w:r>
      <w:r w:rsidRPr="003767BF">
        <w:rPr>
          <w:rFonts w:ascii="Times New Roman" w:eastAsia="Times New Roman" w:hAnsi="Times New Roman" w:cs="Times New Roman"/>
          <w:sz w:val="24"/>
          <w:szCs w:val="24"/>
          <w:vertAlign w:val="superscript"/>
        </w:rPr>
        <w:footnoteReference w:id="53"/>
      </w:r>
      <w:r w:rsidRPr="003767BF">
        <w:rPr>
          <w:rFonts w:ascii="Times New Roman" w:eastAsia="Times New Roman" w:hAnsi="Times New Roman" w:cs="Times New Roman"/>
          <w:sz w:val="24"/>
          <w:szCs w:val="24"/>
        </w:rPr>
        <w:t xml:space="preserve">, para transcrever, traduzir em texto escrito, a decisão política de um legislador, devem ser cumpridos três requisitos básicos: </w:t>
      </w:r>
    </w:p>
    <w:p w14:paraId="521C3E73" w14:textId="58F88411" w:rsidR="00AC318A" w:rsidRPr="003767BF" w:rsidRDefault="00121885" w:rsidP="00007CC1">
      <w:pPr>
        <w:pStyle w:val="PargrafodaLista"/>
        <w:numPr>
          <w:ilvl w:val="0"/>
          <w:numId w:val="26"/>
        </w:numPr>
        <w:spacing w:line="360" w:lineRule="auto"/>
        <w:jc w:val="both"/>
        <w:rPr>
          <w:rFonts w:ascii="Times New Roman" w:eastAsia="Times New Roman" w:hAnsi="Times New Roman" w:cs="Times New Roman"/>
          <w:sz w:val="24"/>
          <w:szCs w:val="24"/>
        </w:rPr>
      </w:pPr>
      <w:r w:rsidRPr="003767BF">
        <w:rPr>
          <w:rFonts w:ascii="Times New Roman" w:eastAsia="Times New Roman" w:hAnsi="Times New Roman" w:cs="Times New Roman"/>
          <w:sz w:val="24"/>
          <w:szCs w:val="24"/>
        </w:rPr>
        <w:t>S</w:t>
      </w:r>
      <w:r w:rsidR="009327A7" w:rsidRPr="003767BF">
        <w:rPr>
          <w:rFonts w:ascii="Times New Roman" w:eastAsia="Times New Roman" w:hAnsi="Times New Roman" w:cs="Times New Roman"/>
          <w:sz w:val="24"/>
          <w:szCs w:val="24"/>
        </w:rPr>
        <w:t xml:space="preserve">er coerente com o resto do ordenamento jurídico; </w:t>
      </w:r>
    </w:p>
    <w:p w14:paraId="26B851BC" w14:textId="0BAA629E" w:rsidR="00007CC1" w:rsidRPr="003767BF" w:rsidRDefault="00121885" w:rsidP="00007CC1">
      <w:pPr>
        <w:pStyle w:val="PargrafodaLista"/>
        <w:numPr>
          <w:ilvl w:val="0"/>
          <w:numId w:val="26"/>
        </w:numPr>
        <w:spacing w:line="360" w:lineRule="auto"/>
        <w:jc w:val="both"/>
        <w:rPr>
          <w:rFonts w:ascii="Times New Roman" w:eastAsia="Times New Roman" w:hAnsi="Times New Roman" w:cs="Times New Roman"/>
          <w:sz w:val="24"/>
          <w:szCs w:val="24"/>
        </w:rPr>
      </w:pPr>
      <w:r w:rsidRPr="003767BF">
        <w:rPr>
          <w:rFonts w:ascii="Times New Roman" w:eastAsia="Times New Roman" w:hAnsi="Times New Roman" w:cs="Times New Roman"/>
          <w:sz w:val="24"/>
          <w:szCs w:val="24"/>
        </w:rPr>
        <w:t>S</w:t>
      </w:r>
      <w:r w:rsidR="009327A7" w:rsidRPr="003767BF">
        <w:rPr>
          <w:rFonts w:ascii="Times New Roman" w:eastAsia="Times New Roman" w:hAnsi="Times New Roman" w:cs="Times New Roman"/>
          <w:sz w:val="24"/>
          <w:szCs w:val="24"/>
        </w:rPr>
        <w:t>er um reflexo fiel da decisão política que motivou a norma</w:t>
      </w:r>
      <w:r w:rsidR="00007CC1" w:rsidRPr="003767BF">
        <w:rPr>
          <w:rFonts w:ascii="Times New Roman" w:eastAsia="Times New Roman" w:hAnsi="Times New Roman" w:cs="Times New Roman"/>
          <w:sz w:val="24"/>
          <w:szCs w:val="24"/>
        </w:rPr>
        <w:t>;</w:t>
      </w:r>
      <w:r w:rsidR="009327A7" w:rsidRPr="003767BF">
        <w:rPr>
          <w:rFonts w:ascii="Times New Roman" w:eastAsia="Times New Roman" w:hAnsi="Times New Roman" w:cs="Times New Roman"/>
          <w:sz w:val="24"/>
          <w:szCs w:val="24"/>
        </w:rPr>
        <w:t xml:space="preserve"> e </w:t>
      </w:r>
    </w:p>
    <w:p w14:paraId="5A7BD917" w14:textId="6E95573E" w:rsidR="00007CC1" w:rsidRPr="003767BF" w:rsidRDefault="00121885" w:rsidP="00007CC1">
      <w:pPr>
        <w:pStyle w:val="PargrafodaLista"/>
        <w:numPr>
          <w:ilvl w:val="0"/>
          <w:numId w:val="26"/>
        </w:numPr>
        <w:spacing w:line="360" w:lineRule="auto"/>
        <w:jc w:val="both"/>
        <w:rPr>
          <w:rFonts w:ascii="Times New Roman" w:eastAsia="Times New Roman" w:hAnsi="Times New Roman" w:cs="Times New Roman"/>
          <w:sz w:val="24"/>
          <w:szCs w:val="24"/>
        </w:rPr>
      </w:pPr>
      <w:r w:rsidRPr="003767BF">
        <w:rPr>
          <w:rFonts w:ascii="Times New Roman" w:eastAsia="Times New Roman" w:hAnsi="Times New Roman" w:cs="Times New Roman"/>
          <w:sz w:val="24"/>
          <w:szCs w:val="24"/>
        </w:rPr>
        <w:t>C</w:t>
      </w:r>
      <w:r w:rsidR="009327A7" w:rsidRPr="003767BF">
        <w:rPr>
          <w:rFonts w:ascii="Times New Roman" w:eastAsia="Times New Roman" w:hAnsi="Times New Roman" w:cs="Times New Roman"/>
          <w:sz w:val="24"/>
          <w:szCs w:val="24"/>
        </w:rPr>
        <w:t xml:space="preserve">onseguir um texto que seja interpretado da mesma forma por qualquer pessoa. </w:t>
      </w:r>
    </w:p>
    <w:p w14:paraId="409FBFF6" w14:textId="77777777" w:rsidR="00007CC1" w:rsidRPr="003767BF" w:rsidRDefault="009327A7" w:rsidP="009327A7">
      <w:pPr>
        <w:spacing w:line="360" w:lineRule="auto"/>
        <w:ind w:firstLine="426"/>
        <w:jc w:val="both"/>
        <w:rPr>
          <w:rFonts w:ascii="Times New Roman" w:eastAsia="Times New Roman" w:hAnsi="Times New Roman" w:cs="Times New Roman"/>
          <w:sz w:val="24"/>
          <w:szCs w:val="24"/>
        </w:rPr>
      </w:pPr>
      <w:r w:rsidRPr="003767BF">
        <w:rPr>
          <w:rFonts w:ascii="Times New Roman" w:eastAsia="Times New Roman" w:hAnsi="Times New Roman" w:cs="Times New Roman"/>
          <w:sz w:val="24"/>
          <w:szCs w:val="24"/>
        </w:rPr>
        <w:lastRenderedPageBreak/>
        <w:t xml:space="preserve">Da mesma forma, considera-se que no processo de criação de normas existem pelo menos três atores: </w:t>
      </w:r>
    </w:p>
    <w:p w14:paraId="22F2AA05" w14:textId="3DA8CE87" w:rsidR="00737569" w:rsidRPr="003767BF" w:rsidRDefault="00121885" w:rsidP="00121885">
      <w:pPr>
        <w:pStyle w:val="PargrafodaLista"/>
        <w:numPr>
          <w:ilvl w:val="0"/>
          <w:numId w:val="29"/>
        </w:numPr>
        <w:spacing w:line="360" w:lineRule="auto"/>
        <w:jc w:val="both"/>
        <w:rPr>
          <w:rFonts w:ascii="Times New Roman" w:eastAsia="Times New Roman" w:hAnsi="Times New Roman" w:cs="Times New Roman"/>
          <w:sz w:val="24"/>
          <w:szCs w:val="24"/>
        </w:rPr>
      </w:pPr>
      <w:r w:rsidRPr="003767BF">
        <w:rPr>
          <w:rFonts w:ascii="Times New Roman" w:eastAsia="Times New Roman" w:hAnsi="Times New Roman" w:cs="Times New Roman"/>
          <w:sz w:val="24"/>
          <w:szCs w:val="24"/>
        </w:rPr>
        <w:t>O</w:t>
      </w:r>
      <w:r w:rsidR="009327A7" w:rsidRPr="003767BF">
        <w:rPr>
          <w:rFonts w:ascii="Times New Roman" w:eastAsia="Times New Roman" w:hAnsi="Times New Roman" w:cs="Times New Roman"/>
          <w:sz w:val="24"/>
          <w:szCs w:val="24"/>
        </w:rPr>
        <w:t xml:space="preserve">s legisladores, que devem expressar uma determinada vontade política; </w:t>
      </w:r>
    </w:p>
    <w:p w14:paraId="2181CADA" w14:textId="1BEA24D8" w:rsidR="00737569" w:rsidRPr="003767BF" w:rsidRDefault="00121885" w:rsidP="00121885">
      <w:pPr>
        <w:pStyle w:val="PargrafodaLista"/>
        <w:numPr>
          <w:ilvl w:val="0"/>
          <w:numId w:val="29"/>
        </w:numPr>
        <w:spacing w:line="360" w:lineRule="auto"/>
        <w:jc w:val="both"/>
        <w:rPr>
          <w:rFonts w:ascii="Times New Roman" w:eastAsia="Times New Roman" w:hAnsi="Times New Roman" w:cs="Times New Roman"/>
          <w:sz w:val="24"/>
          <w:szCs w:val="24"/>
        </w:rPr>
      </w:pPr>
      <w:r w:rsidRPr="003767BF">
        <w:rPr>
          <w:rFonts w:ascii="Times New Roman" w:eastAsia="Times New Roman" w:hAnsi="Times New Roman" w:cs="Times New Roman"/>
          <w:sz w:val="24"/>
          <w:szCs w:val="24"/>
        </w:rPr>
        <w:t>O</w:t>
      </w:r>
      <w:r w:rsidR="009327A7" w:rsidRPr="003767BF">
        <w:rPr>
          <w:rFonts w:ascii="Times New Roman" w:eastAsia="Times New Roman" w:hAnsi="Times New Roman" w:cs="Times New Roman"/>
          <w:sz w:val="24"/>
          <w:szCs w:val="24"/>
        </w:rPr>
        <w:t xml:space="preserve">s técnicos, encarregados de gerar esse texto para fazê-lo coincidir com aquela vontade que lhe deu impulso; e </w:t>
      </w:r>
    </w:p>
    <w:p w14:paraId="2DD84FE9" w14:textId="4FEAB64A" w:rsidR="009327A7" w:rsidRPr="003767BF" w:rsidRDefault="00121885" w:rsidP="00121885">
      <w:pPr>
        <w:pStyle w:val="PargrafodaLista"/>
        <w:numPr>
          <w:ilvl w:val="0"/>
          <w:numId w:val="29"/>
        </w:numPr>
        <w:spacing w:line="360" w:lineRule="auto"/>
        <w:jc w:val="both"/>
        <w:rPr>
          <w:rFonts w:ascii="Times New Roman" w:eastAsia="Times New Roman" w:hAnsi="Times New Roman" w:cs="Times New Roman"/>
          <w:sz w:val="24"/>
          <w:szCs w:val="24"/>
        </w:rPr>
      </w:pPr>
      <w:r w:rsidRPr="003767BF">
        <w:rPr>
          <w:rFonts w:ascii="Times New Roman" w:eastAsia="Times New Roman" w:hAnsi="Times New Roman" w:cs="Times New Roman"/>
          <w:sz w:val="24"/>
          <w:szCs w:val="24"/>
        </w:rPr>
        <w:t>A</w:t>
      </w:r>
      <w:r w:rsidR="009327A7" w:rsidRPr="003767BF">
        <w:rPr>
          <w:rFonts w:ascii="Times New Roman" w:eastAsia="Times New Roman" w:hAnsi="Times New Roman" w:cs="Times New Roman"/>
          <w:sz w:val="24"/>
          <w:szCs w:val="24"/>
        </w:rPr>
        <w:t xml:space="preserve"> população, que deve ver refletida naquela norma a exigência que solicitou aos seus representantes.</w:t>
      </w:r>
    </w:p>
    <w:p w14:paraId="5E7E783B" w14:textId="6A8A8E84" w:rsidR="009327A7" w:rsidRPr="003767BF" w:rsidRDefault="009327A7" w:rsidP="009327A7">
      <w:pPr>
        <w:spacing w:line="360" w:lineRule="auto"/>
        <w:ind w:firstLine="426"/>
        <w:jc w:val="both"/>
        <w:rPr>
          <w:rFonts w:ascii="Times New Roman" w:eastAsia="Times New Roman" w:hAnsi="Times New Roman" w:cs="Times New Roman"/>
          <w:sz w:val="24"/>
          <w:szCs w:val="24"/>
        </w:rPr>
      </w:pPr>
      <w:r w:rsidRPr="003767BF">
        <w:rPr>
          <w:rFonts w:ascii="Times New Roman" w:eastAsia="Times New Roman" w:hAnsi="Times New Roman" w:cs="Times New Roman"/>
          <w:sz w:val="24"/>
          <w:szCs w:val="24"/>
        </w:rPr>
        <w:t xml:space="preserve">Em nosso processo de comunicação com o </w:t>
      </w:r>
      <w:proofErr w:type="spellStart"/>
      <w:r w:rsidRPr="003767BF">
        <w:rPr>
          <w:rFonts w:ascii="Times New Roman" w:eastAsia="Times New Roman" w:hAnsi="Times New Roman" w:cs="Times New Roman"/>
          <w:sz w:val="24"/>
          <w:szCs w:val="24"/>
        </w:rPr>
        <w:t>DipLab</w:t>
      </w:r>
      <w:proofErr w:type="spellEnd"/>
      <w:r w:rsidRPr="003767BF">
        <w:rPr>
          <w:rFonts w:ascii="Times New Roman" w:eastAsia="Times New Roman" w:hAnsi="Times New Roman" w:cs="Times New Roman"/>
          <w:sz w:val="24"/>
          <w:szCs w:val="24"/>
        </w:rPr>
        <w:t xml:space="preserve">, foi assinalado pelo referido Laboratório que atualmente a plataforma </w:t>
      </w:r>
      <w:r w:rsidR="003767BF" w:rsidRPr="003767BF">
        <w:rPr>
          <w:rFonts w:ascii="Times New Roman" w:eastAsia="Times New Roman" w:hAnsi="Times New Roman" w:cs="Times New Roman"/>
          <w:smallCaps/>
          <w:sz w:val="24"/>
          <w:szCs w:val="24"/>
        </w:rPr>
        <w:t>Eleia</w:t>
      </w:r>
      <w:r w:rsidR="003767BF" w:rsidRPr="003767BF">
        <w:rPr>
          <w:rFonts w:ascii="Times New Roman" w:eastAsia="Times New Roman" w:hAnsi="Times New Roman" w:cs="Times New Roman"/>
          <w:sz w:val="24"/>
          <w:szCs w:val="24"/>
        </w:rPr>
        <w:t xml:space="preserve"> </w:t>
      </w:r>
      <w:r w:rsidR="002143F0" w:rsidRPr="003767BF">
        <w:rPr>
          <w:rFonts w:ascii="Times New Roman" w:eastAsia="Times New Roman" w:hAnsi="Times New Roman" w:cs="Times New Roman"/>
          <w:sz w:val="24"/>
          <w:szCs w:val="24"/>
        </w:rPr>
        <w:t>se e</w:t>
      </w:r>
      <w:r w:rsidRPr="003767BF">
        <w:rPr>
          <w:rFonts w:ascii="Times New Roman" w:eastAsia="Times New Roman" w:hAnsi="Times New Roman" w:cs="Times New Roman"/>
          <w:sz w:val="24"/>
          <w:szCs w:val="24"/>
        </w:rPr>
        <w:t>ncontra</w:t>
      </w:r>
      <w:r w:rsidR="002143F0" w:rsidRPr="003767BF">
        <w:rPr>
          <w:rFonts w:ascii="Times New Roman" w:eastAsia="Times New Roman" w:hAnsi="Times New Roman" w:cs="Times New Roman"/>
          <w:sz w:val="24"/>
          <w:szCs w:val="24"/>
        </w:rPr>
        <w:t>,</w:t>
      </w:r>
      <w:r w:rsidRPr="003767BF">
        <w:rPr>
          <w:rFonts w:ascii="Times New Roman" w:eastAsia="Times New Roman" w:hAnsi="Times New Roman" w:cs="Times New Roman"/>
          <w:sz w:val="24"/>
          <w:szCs w:val="24"/>
        </w:rPr>
        <w:t xml:space="preserve"> ainda</w:t>
      </w:r>
      <w:r w:rsidR="002143F0" w:rsidRPr="003767BF">
        <w:rPr>
          <w:rFonts w:ascii="Times New Roman" w:eastAsia="Times New Roman" w:hAnsi="Times New Roman" w:cs="Times New Roman"/>
          <w:sz w:val="24"/>
          <w:szCs w:val="24"/>
        </w:rPr>
        <w:t>,</w:t>
      </w:r>
      <w:r w:rsidRPr="003767BF">
        <w:rPr>
          <w:rFonts w:ascii="Times New Roman" w:eastAsia="Times New Roman" w:hAnsi="Times New Roman" w:cs="Times New Roman"/>
          <w:sz w:val="24"/>
          <w:szCs w:val="24"/>
        </w:rPr>
        <w:t xml:space="preserve"> numa fase de desenvolvimento.</w:t>
      </w:r>
    </w:p>
    <w:p w14:paraId="34D7606D" w14:textId="77777777" w:rsidR="009327A7" w:rsidRPr="009327A7" w:rsidRDefault="009327A7" w:rsidP="009327A7">
      <w:pPr>
        <w:spacing w:line="360" w:lineRule="auto"/>
        <w:ind w:firstLine="426"/>
        <w:jc w:val="both"/>
        <w:rPr>
          <w:rFonts w:ascii="Times New Roman" w:eastAsia="Times New Roman" w:hAnsi="Times New Roman" w:cs="Times New Roman"/>
          <w:sz w:val="24"/>
          <w:szCs w:val="24"/>
          <w:highlight w:val="yellow"/>
        </w:rPr>
      </w:pPr>
    </w:p>
    <w:p w14:paraId="459B0C24" w14:textId="71E97923" w:rsidR="009327A7" w:rsidRPr="00F63A21" w:rsidRDefault="21F82B1B" w:rsidP="21F82B1B">
      <w:pPr>
        <w:pStyle w:val="Ttulo3"/>
        <w:numPr>
          <w:ilvl w:val="2"/>
          <w:numId w:val="6"/>
        </w:numPr>
        <w:spacing w:after="240"/>
        <w:ind w:left="1418"/>
        <w:jc w:val="both"/>
        <w:rPr>
          <w:rFonts w:ascii="Times New Roman" w:hAnsi="Times New Roman" w:cs="Times New Roman"/>
          <w:b/>
          <w:bCs/>
          <w:i/>
          <w:iCs/>
          <w:color w:val="auto"/>
        </w:rPr>
      </w:pPr>
      <w:bookmarkStart w:id="615" w:name="_Toc161923708"/>
      <w:r w:rsidRPr="21F82B1B">
        <w:rPr>
          <w:rFonts w:ascii="Times New Roman" w:hAnsi="Times New Roman" w:cs="Times New Roman"/>
          <w:b/>
          <w:bCs/>
          <w:i/>
          <w:iCs/>
          <w:color w:val="auto"/>
        </w:rPr>
        <w:t xml:space="preserve">Países com sistemas de apoio à produção legislativa em </w:t>
      </w:r>
      <w:r w:rsidRPr="00DA5DC1">
        <w:rPr>
          <w:rFonts w:ascii="Times New Roman" w:hAnsi="Times New Roman" w:cs="Times New Roman"/>
          <w:b/>
          <w:bCs/>
          <w:i/>
          <w:iCs/>
          <w:color w:val="auto"/>
        </w:rPr>
        <w:t>funcionamento</w:t>
      </w:r>
      <w:r w:rsidRPr="21F82B1B">
        <w:rPr>
          <w:rFonts w:ascii="Times New Roman" w:hAnsi="Times New Roman" w:cs="Times New Roman"/>
          <w:b/>
          <w:bCs/>
          <w:i/>
          <w:iCs/>
          <w:color w:val="auto"/>
        </w:rPr>
        <w:t>: Brasil</w:t>
      </w:r>
      <w:bookmarkEnd w:id="615"/>
    </w:p>
    <w:p w14:paraId="2E4EB25E" w14:textId="77777777" w:rsidR="007244A5" w:rsidRPr="007244A5" w:rsidRDefault="009327A7" w:rsidP="009327A7">
      <w:pPr>
        <w:spacing w:line="360" w:lineRule="auto"/>
        <w:ind w:firstLine="426"/>
        <w:jc w:val="both"/>
        <w:rPr>
          <w:rFonts w:ascii="Times New Roman" w:eastAsia="Times New Roman" w:hAnsi="Times New Roman" w:cs="Times New Roman"/>
          <w:sz w:val="24"/>
          <w:szCs w:val="24"/>
        </w:rPr>
      </w:pPr>
      <w:r w:rsidRPr="007244A5">
        <w:rPr>
          <w:rFonts w:ascii="Times New Roman" w:eastAsia="Times New Roman" w:hAnsi="Times New Roman" w:cs="Times New Roman"/>
          <w:sz w:val="24"/>
          <w:szCs w:val="24"/>
        </w:rPr>
        <w:t xml:space="preserve">No Brasil, também foi realizada uma consulta, em ambas as casas legislativas do Congresso Nacional (Câmara dos Deputados e Senado Federal), via lei de acesso à informação. </w:t>
      </w:r>
    </w:p>
    <w:p w14:paraId="376F289F" w14:textId="3F04982C" w:rsidR="009327A7" w:rsidRPr="007244A5" w:rsidRDefault="009327A7" w:rsidP="009327A7">
      <w:pPr>
        <w:spacing w:line="360" w:lineRule="auto"/>
        <w:ind w:firstLine="426"/>
        <w:jc w:val="both"/>
        <w:rPr>
          <w:rFonts w:ascii="Times New Roman" w:eastAsia="Times New Roman" w:hAnsi="Times New Roman" w:cs="Times New Roman"/>
          <w:sz w:val="24"/>
          <w:szCs w:val="24"/>
        </w:rPr>
      </w:pPr>
      <w:r w:rsidRPr="007244A5">
        <w:rPr>
          <w:rFonts w:ascii="Times New Roman" w:eastAsia="Times New Roman" w:hAnsi="Times New Roman" w:cs="Times New Roman"/>
          <w:sz w:val="24"/>
          <w:szCs w:val="24"/>
        </w:rPr>
        <w:t>Primeiramente, verificou-se que a Diretoria de Inovação e Tecnologia da Informação (</w:t>
      </w:r>
      <w:proofErr w:type="spellStart"/>
      <w:r w:rsidRPr="007244A5">
        <w:rPr>
          <w:rFonts w:ascii="Times New Roman" w:eastAsia="Times New Roman" w:hAnsi="Times New Roman" w:cs="Times New Roman"/>
          <w:sz w:val="24"/>
          <w:szCs w:val="24"/>
        </w:rPr>
        <w:t>Ditec</w:t>
      </w:r>
      <w:proofErr w:type="spellEnd"/>
      <w:r w:rsidRPr="007244A5">
        <w:rPr>
          <w:rFonts w:ascii="Times New Roman" w:eastAsia="Times New Roman" w:hAnsi="Times New Roman" w:cs="Times New Roman"/>
          <w:sz w:val="24"/>
          <w:szCs w:val="24"/>
        </w:rPr>
        <w:t xml:space="preserve">) da Câmara dos Deputados do Brasil desenvolveu o </w:t>
      </w:r>
      <w:r w:rsidRPr="007244A5">
        <w:rPr>
          <w:rFonts w:ascii="Times New Roman" w:eastAsia="Times New Roman" w:hAnsi="Times New Roman" w:cs="Times New Roman"/>
          <w:i/>
          <w:iCs/>
          <w:sz w:val="24"/>
          <w:szCs w:val="24"/>
        </w:rPr>
        <w:t>software</w:t>
      </w:r>
      <w:r w:rsidRPr="007244A5">
        <w:rPr>
          <w:rFonts w:ascii="Times New Roman" w:eastAsia="Times New Roman" w:hAnsi="Times New Roman" w:cs="Times New Roman"/>
          <w:sz w:val="24"/>
          <w:szCs w:val="24"/>
        </w:rPr>
        <w:t xml:space="preserve"> </w:t>
      </w:r>
      <w:proofErr w:type="spellStart"/>
      <w:r w:rsidRPr="007244A5">
        <w:rPr>
          <w:rFonts w:ascii="Times New Roman" w:eastAsia="Times New Roman" w:hAnsi="Times New Roman" w:cs="Times New Roman"/>
          <w:smallCaps/>
          <w:sz w:val="24"/>
          <w:szCs w:val="24"/>
        </w:rPr>
        <w:t>Ulysses</w:t>
      </w:r>
      <w:proofErr w:type="spellEnd"/>
      <w:r w:rsidRPr="007244A5">
        <w:rPr>
          <w:rFonts w:ascii="Times New Roman" w:eastAsia="Times New Roman" w:hAnsi="Times New Roman" w:cs="Times New Roman"/>
          <w:sz w:val="24"/>
          <w:szCs w:val="24"/>
        </w:rPr>
        <w:t xml:space="preserve">, que realiza um conjunto de atividades e iniciativas ligadas à inteligência artificial e aplicadas a esta instituição legislativa específica. </w:t>
      </w:r>
    </w:p>
    <w:p w14:paraId="3E763FDE" w14:textId="12E8F1FE" w:rsidR="009327A7" w:rsidRPr="00A450AB" w:rsidRDefault="009327A7" w:rsidP="009327A7">
      <w:pPr>
        <w:spacing w:line="360" w:lineRule="auto"/>
        <w:ind w:firstLine="426"/>
        <w:jc w:val="both"/>
        <w:rPr>
          <w:rFonts w:ascii="Times New Roman" w:eastAsia="Times New Roman" w:hAnsi="Times New Roman" w:cs="Times New Roman"/>
          <w:sz w:val="24"/>
          <w:szCs w:val="24"/>
        </w:rPr>
      </w:pPr>
      <w:r w:rsidRPr="00EA1919">
        <w:rPr>
          <w:rFonts w:ascii="Times New Roman" w:eastAsia="Times New Roman" w:hAnsi="Times New Roman" w:cs="Times New Roman"/>
          <w:sz w:val="24"/>
          <w:szCs w:val="24"/>
        </w:rPr>
        <w:t xml:space="preserve">Segundo um artigo publicado pela Diretora responsável pela Coordenação de Inovação, Governança e Estratégia Digital da </w:t>
      </w:r>
      <w:proofErr w:type="spellStart"/>
      <w:r w:rsidRPr="00EA1919">
        <w:rPr>
          <w:rFonts w:ascii="Times New Roman" w:eastAsia="Times New Roman" w:hAnsi="Times New Roman" w:cs="Times New Roman"/>
          <w:sz w:val="24"/>
          <w:szCs w:val="24"/>
        </w:rPr>
        <w:t>Ditec</w:t>
      </w:r>
      <w:proofErr w:type="spellEnd"/>
      <w:r w:rsidRPr="00EA1919">
        <w:rPr>
          <w:rFonts w:ascii="Times New Roman" w:eastAsia="Times New Roman" w:hAnsi="Times New Roman" w:cs="Times New Roman"/>
          <w:sz w:val="24"/>
          <w:szCs w:val="24"/>
        </w:rPr>
        <w:t xml:space="preserve">, </w:t>
      </w:r>
      <w:r w:rsidR="00CA38F1" w:rsidRPr="002F4F23">
        <w:rPr>
          <w:rFonts w:ascii="Times New Roman" w:eastAsia="Times New Roman" w:hAnsi="Times New Roman" w:cs="Times New Roman"/>
          <w:sz w:val="24"/>
          <w:szCs w:val="24"/>
        </w:rPr>
        <w:t>d</w:t>
      </w:r>
      <w:r w:rsidRPr="002F4F23">
        <w:rPr>
          <w:rFonts w:ascii="Times New Roman" w:eastAsia="Times New Roman" w:hAnsi="Times New Roman" w:cs="Times New Roman"/>
          <w:sz w:val="24"/>
          <w:szCs w:val="24"/>
        </w:rPr>
        <w:t>a</w:t>
      </w:r>
      <w:r w:rsidRPr="00EA1919">
        <w:rPr>
          <w:rFonts w:ascii="Times New Roman" w:eastAsia="Times New Roman" w:hAnsi="Times New Roman" w:cs="Times New Roman"/>
          <w:sz w:val="24"/>
          <w:szCs w:val="24"/>
        </w:rPr>
        <w:t xml:space="preserve"> Câmara dos Deputados do Brasil</w:t>
      </w:r>
      <w:r w:rsidRPr="00EA1919">
        <w:rPr>
          <w:rFonts w:ascii="Times New Roman" w:eastAsia="Times New Roman" w:hAnsi="Times New Roman" w:cs="Times New Roman"/>
          <w:sz w:val="24"/>
          <w:szCs w:val="24"/>
          <w:vertAlign w:val="superscript"/>
        </w:rPr>
        <w:footnoteReference w:id="54"/>
      </w:r>
      <w:r w:rsidRPr="00EA1919">
        <w:rPr>
          <w:rFonts w:ascii="Times New Roman" w:eastAsia="Times New Roman" w:hAnsi="Times New Roman" w:cs="Times New Roman"/>
          <w:sz w:val="24"/>
          <w:szCs w:val="24"/>
        </w:rPr>
        <w:t xml:space="preserve">, na referida Casa Legislativa estabeleceu-se uma estratégia de inteligência artificial na qual os algoritmos são distribuídos em dois grupos: </w:t>
      </w:r>
      <w:r w:rsidR="006A0A89">
        <w:rPr>
          <w:rFonts w:ascii="Times New Roman" w:eastAsia="Times New Roman" w:hAnsi="Times New Roman" w:cs="Times New Roman"/>
          <w:sz w:val="24"/>
          <w:szCs w:val="24"/>
        </w:rPr>
        <w:t xml:space="preserve">i) </w:t>
      </w:r>
      <w:r w:rsidRPr="00EA1919">
        <w:rPr>
          <w:rFonts w:ascii="Times New Roman" w:eastAsia="Times New Roman" w:hAnsi="Times New Roman" w:cs="Times New Roman"/>
          <w:sz w:val="24"/>
          <w:szCs w:val="24"/>
        </w:rPr>
        <w:t>aqueles dirigidos aos serviços associados diretamente à representação parlamentar</w:t>
      </w:r>
      <w:r w:rsidR="006A0A89">
        <w:rPr>
          <w:rFonts w:ascii="Times New Roman" w:eastAsia="Times New Roman" w:hAnsi="Times New Roman" w:cs="Times New Roman"/>
          <w:sz w:val="24"/>
          <w:szCs w:val="24"/>
        </w:rPr>
        <w:t>;</w:t>
      </w:r>
      <w:r w:rsidRPr="00EA1919">
        <w:rPr>
          <w:rFonts w:ascii="Times New Roman" w:eastAsia="Times New Roman" w:hAnsi="Times New Roman" w:cs="Times New Roman"/>
          <w:sz w:val="24"/>
          <w:szCs w:val="24"/>
        </w:rPr>
        <w:t xml:space="preserve"> e </w:t>
      </w:r>
      <w:proofErr w:type="spellStart"/>
      <w:r w:rsidR="006A0A89">
        <w:rPr>
          <w:rFonts w:ascii="Times New Roman" w:eastAsia="Times New Roman" w:hAnsi="Times New Roman" w:cs="Times New Roman"/>
          <w:sz w:val="24"/>
          <w:szCs w:val="24"/>
        </w:rPr>
        <w:t>ii</w:t>
      </w:r>
      <w:proofErr w:type="spellEnd"/>
      <w:r w:rsidR="006A0A89">
        <w:rPr>
          <w:rFonts w:ascii="Times New Roman" w:eastAsia="Times New Roman" w:hAnsi="Times New Roman" w:cs="Times New Roman"/>
          <w:sz w:val="24"/>
          <w:szCs w:val="24"/>
        </w:rPr>
        <w:t xml:space="preserve">) </w:t>
      </w:r>
      <w:r w:rsidRPr="00EA1919">
        <w:rPr>
          <w:rFonts w:ascii="Times New Roman" w:eastAsia="Times New Roman" w:hAnsi="Times New Roman" w:cs="Times New Roman"/>
          <w:sz w:val="24"/>
          <w:szCs w:val="24"/>
        </w:rPr>
        <w:t xml:space="preserve">um segundo grupo direcionado aos serviços de caráter administrativo. </w:t>
      </w:r>
      <w:r w:rsidR="00961863" w:rsidRPr="00961863">
        <w:rPr>
          <w:rFonts w:ascii="Times New Roman" w:eastAsia="Times New Roman" w:hAnsi="Times New Roman" w:cs="Times New Roman"/>
          <w:sz w:val="24"/>
          <w:szCs w:val="24"/>
        </w:rPr>
        <w:t>Desta forma, no primeiro grupo, os sistemas usam a inteligência artificial para fornecer informações que requerem alta complexidade de análise, uma vez que esse tipo de coleta de dados não seria feito em igual nível de qualidade e agilidade por seres humanos</w:t>
      </w:r>
      <w:r w:rsidRPr="00A450AB">
        <w:rPr>
          <w:rFonts w:ascii="Times New Roman" w:eastAsia="Times New Roman" w:hAnsi="Times New Roman" w:cs="Times New Roman"/>
          <w:sz w:val="24"/>
          <w:szCs w:val="24"/>
        </w:rPr>
        <w:t xml:space="preserve">. No artigo, a mencionada Diretora </w:t>
      </w:r>
      <w:r w:rsidRPr="00A450AB">
        <w:rPr>
          <w:rFonts w:ascii="Times New Roman" w:eastAsia="Times New Roman" w:hAnsi="Times New Roman" w:cs="Times New Roman"/>
          <w:sz w:val="24"/>
          <w:szCs w:val="24"/>
        </w:rPr>
        <w:lastRenderedPageBreak/>
        <w:t xml:space="preserve">da </w:t>
      </w:r>
      <w:proofErr w:type="spellStart"/>
      <w:r w:rsidRPr="00A450AB">
        <w:rPr>
          <w:rFonts w:ascii="Times New Roman" w:eastAsia="Times New Roman" w:hAnsi="Times New Roman" w:cs="Times New Roman"/>
          <w:sz w:val="24"/>
          <w:szCs w:val="24"/>
        </w:rPr>
        <w:t>Ditec</w:t>
      </w:r>
      <w:proofErr w:type="spellEnd"/>
      <w:r w:rsidRPr="00A450AB">
        <w:rPr>
          <w:rFonts w:ascii="Times New Roman" w:eastAsia="Times New Roman" w:hAnsi="Times New Roman" w:cs="Times New Roman"/>
          <w:sz w:val="24"/>
          <w:szCs w:val="24"/>
        </w:rPr>
        <w:t xml:space="preserve"> destaca a importância de o uso da IA respeit</w:t>
      </w:r>
      <w:r w:rsidR="00407484">
        <w:rPr>
          <w:rFonts w:ascii="Times New Roman" w:eastAsia="Times New Roman" w:hAnsi="Times New Roman" w:cs="Times New Roman"/>
          <w:sz w:val="24"/>
          <w:szCs w:val="24"/>
        </w:rPr>
        <w:t>ar</w:t>
      </w:r>
      <w:r w:rsidRPr="00A450AB">
        <w:rPr>
          <w:rFonts w:ascii="Times New Roman" w:eastAsia="Times New Roman" w:hAnsi="Times New Roman" w:cs="Times New Roman"/>
          <w:sz w:val="24"/>
          <w:szCs w:val="24"/>
        </w:rPr>
        <w:t xml:space="preserve"> a autonomia parlamentar, portanto, nesta experiência da Câmara dos Deputados brasileira, tais algoritmos não atuariam para substituir qualquer ação decisória parlamentar. Já no segundo grupo, em sistemas administrativos, os algoritmos podem assumir ações com maior liberdade.</w:t>
      </w:r>
    </w:p>
    <w:p w14:paraId="597CF4E6" w14:textId="005302DA" w:rsidR="009327A7" w:rsidRPr="005D2442" w:rsidRDefault="009327A7" w:rsidP="009327A7">
      <w:pPr>
        <w:spacing w:line="360" w:lineRule="auto"/>
        <w:ind w:firstLine="426"/>
        <w:jc w:val="both"/>
        <w:rPr>
          <w:rFonts w:ascii="Times New Roman" w:eastAsia="Times New Roman" w:hAnsi="Times New Roman" w:cs="Times New Roman"/>
          <w:sz w:val="24"/>
          <w:szCs w:val="24"/>
        </w:rPr>
      </w:pPr>
      <w:r w:rsidRPr="005D2442">
        <w:rPr>
          <w:rFonts w:ascii="Times New Roman" w:eastAsia="Times New Roman" w:hAnsi="Times New Roman" w:cs="Times New Roman"/>
          <w:sz w:val="24"/>
          <w:szCs w:val="24"/>
        </w:rPr>
        <w:t xml:space="preserve">Uma vez definida a inteligência artificial como parte de sua estratégia digital, a </w:t>
      </w:r>
      <w:proofErr w:type="spellStart"/>
      <w:r w:rsidRPr="005D2442">
        <w:rPr>
          <w:rFonts w:ascii="Times New Roman" w:eastAsia="Times New Roman" w:hAnsi="Times New Roman" w:cs="Times New Roman"/>
          <w:sz w:val="24"/>
          <w:szCs w:val="24"/>
        </w:rPr>
        <w:t>Ditec</w:t>
      </w:r>
      <w:proofErr w:type="spellEnd"/>
      <w:r w:rsidRPr="005D2442">
        <w:rPr>
          <w:rFonts w:ascii="Times New Roman" w:eastAsia="Times New Roman" w:hAnsi="Times New Roman" w:cs="Times New Roman"/>
          <w:sz w:val="24"/>
          <w:szCs w:val="24"/>
        </w:rPr>
        <w:t xml:space="preserve"> apostou em processos construtivos de soluções digitais que combinam técnicas de promoção da inovação (</w:t>
      </w:r>
      <w:r w:rsidRPr="005D2442">
        <w:rPr>
          <w:rFonts w:ascii="Times New Roman" w:eastAsia="Times New Roman" w:hAnsi="Times New Roman" w:cs="Times New Roman"/>
          <w:i/>
          <w:iCs/>
          <w:sz w:val="24"/>
          <w:szCs w:val="24"/>
        </w:rPr>
        <w:t xml:space="preserve">design </w:t>
      </w:r>
      <w:proofErr w:type="spellStart"/>
      <w:r w:rsidRPr="005D2442">
        <w:rPr>
          <w:rFonts w:ascii="Times New Roman" w:eastAsia="Times New Roman" w:hAnsi="Times New Roman" w:cs="Times New Roman"/>
          <w:i/>
          <w:iCs/>
          <w:sz w:val="24"/>
          <w:szCs w:val="24"/>
        </w:rPr>
        <w:t>thinking</w:t>
      </w:r>
      <w:proofErr w:type="spellEnd"/>
      <w:r w:rsidRPr="005D2442">
        <w:rPr>
          <w:rFonts w:ascii="Times New Roman" w:eastAsia="Times New Roman" w:hAnsi="Times New Roman" w:cs="Times New Roman"/>
          <w:sz w:val="24"/>
          <w:szCs w:val="24"/>
        </w:rPr>
        <w:t xml:space="preserve">, </w:t>
      </w:r>
      <w:r w:rsidRPr="005D2442">
        <w:rPr>
          <w:rFonts w:ascii="Times New Roman" w:eastAsia="Times New Roman" w:hAnsi="Times New Roman" w:cs="Times New Roman"/>
          <w:i/>
          <w:iCs/>
          <w:sz w:val="24"/>
          <w:szCs w:val="24"/>
        </w:rPr>
        <w:t>design sprint</w:t>
      </w:r>
      <w:r w:rsidRPr="005D2442">
        <w:rPr>
          <w:rFonts w:ascii="Times New Roman" w:eastAsia="Times New Roman" w:hAnsi="Times New Roman" w:cs="Times New Roman"/>
          <w:sz w:val="24"/>
          <w:szCs w:val="24"/>
        </w:rPr>
        <w:t xml:space="preserve"> e </w:t>
      </w:r>
      <w:proofErr w:type="spellStart"/>
      <w:r w:rsidRPr="005D2442">
        <w:rPr>
          <w:rFonts w:ascii="Times New Roman" w:eastAsia="Times New Roman" w:hAnsi="Times New Roman" w:cs="Times New Roman"/>
          <w:i/>
          <w:iCs/>
          <w:sz w:val="24"/>
          <w:szCs w:val="24"/>
        </w:rPr>
        <w:t>lean</w:t>
      </w:r>
      <w:proofErr w:type="spellEnd"/>
      <w:r w:rsidRPr="005D2442">
        <w:rPr>
          <w:rFonts w:ascii="Times New Roman" w:eastAsia="Times New Roman" w:hAnsi="Times New Roman" w:cs="Times New Roman"/>
          <w:i/>
          <w:iCs/>
          <w:sz w:val="24"/>
          <w:szCs w:val="24"/>
        </w:rPr>
        <w:t xml:space="preserve"> </w:t>
      </w:r>
      <w:proofErr w:type="spellStart"/>
      <w:r w:rsidRPr="005D2442">
        <w:rPr>
          <w:rFonts w:ascii="Times New Roman" w:eastAsia="Times New Roman" w:hAnsi="Times New Roman" w:cs="Times New Roman"/>
          <w:i/>
          <w:iCs/>
          <w:sz w:val="24"/>
          <w:szCs w:val="24"/>
        </w:rPr>
        <w:t>inception</w:t>
      </w:r>
      <w:proofErr w:type="spellEnd"/>
      <w:r w:rsidRPr="005D2442">
        <w:rPr>
          <w:rFonts w:ascii="Times New Roman" w:eastAsia="Times New Roman" w:hAnsi="Times New Roman" w:cs="Times New Roman"/>
          <w:sz w:val="24"/>
          <w:szCs w:val="24"/>
        </w:rPr>
        <w:t>) com métodos aderentes à filosofia Ágil</w:t>
      </w:r>
      <w:r w:rsidRPr="005D2442">
        <w:rPr>
          <w:rFonts w:ascii="Times New Roman" w:eastAsia="Times New Roman" w:hAnsi="Times New Roman" w:cs="Times New Roman"/>
          <w:sz w:val="24"/>
          <w:szCs w:val="24"/>
          <w:vertAlign w:val="superscript"/>
        </w:rPr>
        <w:footnoteReference w:id="55"/>
      </w:r>
      <w:r w:rsidR="00D13EEE" w:rsidRPr="005D2442">
        <w:rPr>
          <w:rFonts w:ascii="Times New Roman" w:eastAsia="Times New Roman" w:hAnsi="Times New Roman" w:cs="Times New Roman"/>
          <w:sz w:val="24"/>
          <w:szCs w:val="24"/>
        </w:rPr>
        <w:t>,</w:t>
      </w:r>
      <w:r w:rsidRPr="005D2442">
        <w:rPr>
          <w:rFonts w:ascii="Times New Roman" w:eastAsia="Times New Roman" w:hAnsi="Times New Roman" w:cs="Times New Roman"/>
          <w:sz w:val="24"/>
          <w:szCs w:val="24"/>
        </w:rPr>
        <w:t xml:space="preserve"> consumindo tecnologia de células de inovação que fazem pesquisa tecnológica e protótipos de algoritmos de </w:t>
      </w:r>
      <w:proofErr w:type="spellStart"/>
      <w:r w:rsidRPr="005D2442">
        <w:rPr>
          <w:rFonts w:ascii="Times New Roman" w:eastAsia="Times New Roman" w:hAnsi="Times New Roman" w:cs="Times New Roman"/>
          <w:i/>
          <w:iCs/>
          <w:sz w:val="24"/>
          <w:szCs w:val="24"/>
        </w:rPr>
        <w:t>machine</w:t>
      </w:r>
      <w:proofErr w:type="spellEnd"/>
      <w:r w:rsidRPr="005D2442">
        <w:rPr>
          <w:rFonts w:ascii="Times New Roman" w:eastAsia="Times New Roman" w:hAnsi="Times New Roman" w:cs="Times New Roman"/>
          <w:i/>
          <w:iCs/>
          <w:sz w:val="24"/>
          <w:szCs w:val="24"/>
        </w:rPr>
        <w:t xml:space="preserve"> </w:t>
      </w:r>
      <w:proofErr w:type="spellStart"/>
      <w:r w:rsidRPr="005D2442">
        <w:rPr>
          <w:rFonts w:ascii="Times New Roman" w:eastAsia="Times New Roman" w:hAnsi="Times New Roman" w:cs="Times New Roman"/>
          <w:i/>
          <w:iCs/>
          <w:sz w:val="24"/>
          <w:szCs w:val="24"/>
        </w:rPr>
        <w:t>learning</w:t>
      </w:r>
      <w:proofErr w:type="spellEnd"/>
      <w:r w:rsidRPr="005D2442">
        <w:rPr>
          <w:rFonts w:ascii="Times New Roman" w:eastAsia="Times New Roman" w:hAnsi="Times New Roman" w:cs="Times New Roman"/>
          <w:sz w:val="24"/>
          <w:szCs w:val="24"/>
        </w:rPr>
        <w:t xml:space="preserve"> e </w:t>
      </w:r>
      <w:r w:rsidRPr="005D2442">
        <w:rPr>
          <w:rFonts w:ascii="Times New Roman" w:eastAsia="Times New Roman" w:hAnsi="Times New Roman" w:cs="Times New Roman"/>
          <w:i/>
          <w:iCs/>
          <w:sz w:val="24"/>
          <w:szCs w:val="24"/>
        </w:rPr>
        <w:t xml:space="preserve">natural </w:t>
      </w:r>
      <w:proofErr w:type="spellStart"/>
      <w:r w:rsidRPr="005D2442">
        <w:rPr>
          <w:rFonts w:ascii="Times New Roman" w:eastAsia="Times New Roman" w:hAnsi="Times New Roman" w:cs="Times New Roman"/>
          <w:i/>
          <w:iCs/>
          <w:sz w:val="24"/>
          <w:szCs w:val="24"/>
        </w:rPr>
        <w:t>language</w:t>
      </w:r>
      <w:proofErr w:type="spellEnd"/>
      <w:r w:rsidRPr="005D2442">
        <w:rPr>
          <w:rFonts w:ascii="Times New Roman" w:eastAsia="Times New Roman" w:hAnsi="Times New Roman" w:cs="Times New Roman"/>
          <w:i/>
          <w:iCs/>
          <w:sz w:val="24"/>
          <w:szCs w:val="24"/>
        </w:rPr>
        <w:t xml:space="preserve"> </w:t>
      </w:r>
      <w:proofErr w:type="spellStart"/>
      <w:r w:rsidRPr="005D2442">
        <w:rPr>
          <w:rFonts w:ascii="Times New Roman" w:eastAsia="Times New Roman" w:hAnsi="Times New Roman" w:cs="Times New Roman"/>
          <w:i/>
          <w:iCs/>
          <w:sz w:val="24"/>
          <w:szCs w:val="24"/>
        </w:rPr>
        <w:t>processing</w:t>
      </w:r>
      <w:proofErr w:type="spellEnd"/>
      <w:r w:rsidRPr="005D2442">
        <w:rPr>
          <w:rFonts w:ascii="Times New Roman" w:eastAsia="Times New Roman" w:hAnsi="Times New Roman" w:cs="Times New Roman"/>
          <w:sz w:val="24"/>
          <w:szCs w:val="24"/>
        </w:rPr>
        <w:t>.</w:t>
      </w:r>
    </w:p>
    <w:p w14:paraId="29CBFFCF" w14:textId="737F1D37" w:rsidR="009327A7" w:rsidRPr="005C512C" w:rsidRDefault="009327A7" w:rsidP="009327A7">
      <w:pPr>
        <w:spacing w:line="360" w:lineRule="auto"/>
        <w:ind w:firstLine="426"/>
        <w:jc w:val="both"/>
        <w:rPr>
          <w:rFonts w:ascii="Times New Roman" w:eastAsia="Times New Roman" w:hAnsi="Times New Roman" w:cs="Times New Roman"/>
          <w:sz w:val="24"/>
          <w:szCs w:val="24"/>
        </w:rPr>
      </w:pPr>
      <w:r w:rsidRPr="00F50EA5">
        <w:rPr>
          <w:rFonts w:ascii="Times New Roman" w:eastAsia="Times New Roman" w:hAnsi="Times New Roman" w:cs="Times New Roman"/>
          <w:sz w:val="24"/>
          <w:szCs w:val="24"/>
        </w:rPr>
        <w:t xml:space="preserve">Nesse contexto, a Câmara dos Deputados do Brasil, por meio da </w:t>
      </w:r>
      <w:proofErr w:type="spellStart"/>
      <w:r w:rsidRPr="00F50EA5">
        <w:rPr>
          <w:rFonts w:ascii="Times New Roman" w:eastAsia="Times New Roman" w:hAnsi="Times New Roman" w:cs="Times New Roman"/>
          <w:sz w:val="24"/>
          <w:szCs w:val="24"/>
        </w:rPr>
        <w:t>Ditec</w:t>
      </w:r>
      <w:proofErr w:type="spellEnd"/>
      <w:r w:rsidRPr="00F50EA5">
        <w:rPr>
          <w:rFonts w:ascii="Times New Roman" w:eastAsia="Times New Roman" w:hAnsi="Times New Roman" w:cs="Times New Roman"/>
          <w:sz w:val="24"/>
          <w:szCs w:val="24"/>
        </w:rPr>
        <w:t xml:space="preserve">, em 2018, lançou o </w:t>
      </w:r>
      <w:proofErr w:type="spellStart"/>
      <w:r w:rsidR="00F50EA5" w:rsidRPr="00F50EA5">
        <w:rPr>
          <w:rFonts w:ascii="Times New Roman" w:eastAsia="Times New Roman" w:hAnsi="Times New Roman" w:cs="Times New Roman"/>
          <w:smallCaps/>
          <w:sz w:val="24"/>
          <w:szCs w:val="24"/>
        </w:rPr>
        <w:t>Ulysses</w:t>
      </w:r>
      <w:proofErr w:type="spellEnd"/>
      <w:r w:rsidR="00F50EA5" w:rsidRPr="00F50EA5">
        <w:rPr>
          <w:rFonts w:ascii="Times New Roman" w:eastAsia="Times New Roman" w:hAnsi="Times New Roman" w:cs="Times New Roman"/>
          <w:sz w:val="24"/>
          <w:szCs w:val="24"/>
        </w:rPr>
        <w:t xml:space="preserve"> </w:t>
      </w:r>
      <w:r w:rsidRPr="00F50EA5">
        <w:rPr>
          <w:rFonts w:ascii="Times New Roman" w:eastAsia="Times New Roman" w:hAnsi="Times New Roman" w:cs="Times New Roman"/>
          <w:sz w:val="24"/>
          <w:szCs w:val="24"/>
        </w:rPr>
        <w:t xml:space="preserve">(nome escolhido em homenagem ao presidente da Assembleia Nacional Constituinte, deputado </w:t>
      </w:r>
      <w:proofErr w:type="spellStart"/>
      <w:r w:rsidRPr="00F50EA5">
        <w:rPr>
          <w:rFonts w:ascii="Times New Roman" w:eastAsia="Times New Roman" w:hAnsi="Times New Roman" w:cs="Times New Roman"/>
          <w:sz w:val="24"/>
          <w:szCs w:val="24"/>
        </w:rPr>
        <w:t>Ulysses</w:t>
      </w:r>
      <w:proofErr w:type="spellEnd"/>
      <w:r w:rsidRPr="00F50EA5">
        <w:rPr>
          <w:rFonts w:ascii="Times New Roman" w:eastAsia="Times New Roman" w:hAnsi="Times New Roman" w:cs="Times New Roman"/>
          <w:sz w:val="24"/>
          <w:szCs w:val="24"/>
        </w:rPr>
        <w:t xml:space="preserve"> Guimarães). Trata-se d</w:t>
      </w:r>
      <w:r w:rsidR="00F50EA5">
        <w:rPr>
          <w:rFonts w:ascii="Times New Roman" w:eastAsia="Times New Roman" w:hAnsi="Times New Roman" w:cs="Times New Roman"/>
          <w:sz w:val="24"/>
          <w:szCs w:val="24"/>
        </w:rPr>
        <w:t>e um</w:t>
      </w:r>
      <w:r w:rsidRPr="00F50EA5">
        <w:rPr>
          <w:rFonts w:ascii="Times New Roman" w:eastAsia="Times New Roman" w:hAnsi="Times New Roman" w:cs="Times New Roman"/>
          <w:sz w:val="24"/>
          <w:szCs w:val="24"/>
        </w:rPr>
        <w:t xml:space="preserve"> conjunto institucional </w:t>
      </w:r>
      <w:r w:rsidRPr="00F87D09">
        <w:rPr>
          <w:rFonts w:ascii="Times New Roman" w:eastAsia="Times New Roman" w:hAnsi="Times New Roman" w:cs="Times New Roman"/>
          <w:sz w:val="24"/>
          <w:szCs w:val="24"/>
        </w:rPr>
        <w:t xml:space="preserve">de algoritmos de inteligência artificial </w:t>
      </w:r>
      <w:r w:rsidR="00F87D09" w:rsidRPr="00F87D09">
        <w:rPr>
          <w:rFonts w:ascii="Times New Roman" w:eastAsia="Times New Roman" w:hAnsi="Times New Roman" w:cs="Times New Roman"/>
          <w:sz w:val="24"/>
          <w:szCs w:val="24"/>
        </w:rPr>
        <w:t>direcionados</w:t>
      </w:r>
      <w:r w:rsidRPr="00F87D09">
        <w:rPr>
          <w:rFonts w:ascii="Times New Roman" w:eastAsia="Times New Roman" w:hAnsi="Times New Roman" w:cs="Times New Roman"/>
          <w:sz w:val="24"/>
          <w:szCs w:val="24"/>
        </w:rPr>
        <w:t xml:space="preserve"> para aumentar a transparência, aprimorar a relação da Câmara com os cidadãos e as cidadãs e apoiar o processo legislativo com análises complexas</w:t>
      </w:r>
      <w:r w:rsidRPr="005C512C">
        <w:rPr>
          <w:rFonts w:ascii="Times New Roman" w:eastAsia="Times New Roman" w:hAnsi="Times New Roman" w:cs="Times New Roman"/>
          <w:sz w:val="24"/>
          <w:szCs w:val="24"/>
        </w:rPr>
        <w:t>.</w:t>
      </w:r>
    </w:p>
    <w:p w14:paraId="50FA3FCD" w14:textId="3154E035" w:rsidR="00F438C9" w:rsidRPr="009327A7" w:rsidRDefault="00F87D09" w:rsidP="00F438C9">
      <w:pPr>
        <w:spacing w:line="360" w:lineRule="auto"/>
        <w:ind w:firstLine="426"/>
        <w:jc w:val="both"/>
        <w:rPr>
          <w:rFonts w:ascii="Times New Roman" w:eastAsia="Times New Roman" w:hAnsi="Times New Roman" w:cs="Times New Roman"/>
          <w:sz w:val="24"/>
          <w:szCs w:val="24"/>
          <w:highlight w:val="yellow"/>
        </w:rPr>
      </w:pPr>
      <w:proofErr w:type="spellStart"/>
      <w:r w:rsidRPr="005C512C">
        <w:rPr>
          <w:rFonts w:ascii="Times New Roman" w:eastAsia="Times New Roman" w:hAnsi="Times New Roman" w:cs="Times New Roman"/>
          <w:smallCaps/>
          <w:sz w:val="24"/>
          <w:szCs w:val="24"/>
        </w:rPr>
        <w:t>Ulysses</w:t>
      </w:r>
      <w:proofErr w:type="spellEnd"/>
      <w:r w:rsidRPr="005C512C">
        <w:rPr>
          <w:rFonts w:ascii="Times New Roman" w:eastAsia="Times New Roman" w:hAnsi="Times New Roman" w:cs="Times New Roman"/>
          <w:sz w:val="24"/>
          <w:szCs w:val="24"/>
        </w:rPr>
        <w:t xml:space="preserve"> </w:t>
      </w:r>
      <w:r w:rsidR="009327A7" w:rsidRPr="005C512C">
        <w:rPr>
          <w:rFonts w:ascii="Times New Roman" w:eastAsia="Times New Roman" w:hAnsi="Times New Roman" w:cs="Times New Roman"/>
          <w:sz w:val="24"/>
          <w:szCs w:val="24"/>
        </w:rPr>
        <w:t xml:space="preserve">atua no </w:t>
      </w:r>
      <w:r w:rsidR="009327A7" w:rsidRPr="005C512C">
        <w:rPr>
          <w:rFonts w:ascii="Times New Roman" w:eastAsia="Times New Roman" w:hAnsi="Times New Roman" w:cs="Times New Roman"/>
          <w:i/>
          <w:iCs/>
          <w:sz w:val="24"/>
          <w:szCs w:val="24"/>
        </w:rPr>
        <w:t>site web</w:t>
      </w:r>
      <w:r w:rsidR="009327A7" w:rsidRPr="005C512C">
        <w:rPr>
          <w:rFonts w:ascii="Times New Roman" w:eastAsia="Times New Roman" w:hAnsi="Times New Roman" w:cs="Times New Roman"/>
          <w:sz w:val="24"/>
          <w:szCs w:val="24"/>
        </w:rPr>
        <w:t xml:space="preserve"> da Câmara dos Deputados</w:t>
      </w:r>
      <w:r w:rsidR="009327A7" w:rsidRPr="005C512C">
        <w:rPr>
          <w:rFonts w:ascii="Times New Roman" w:eastAsia="Times New Roman" w:hAnsi="Times New Roman" w:cs="Times New Roman"/>
          <w:sz w:val="24"/>
          <w:szCs w:val="24"/>
          <w:vertAlign w:val="superscript"/>
        </w:rPr>
        <w:footnoteReference w:id="56"/>
      </w:r>
      <w:r w:rsidRPr="005C512C">
        <w:rPr>
          <w:rFonts w:ascii="Times New Roman" w:eastAsia="Times New Roman" w:hAnsi="Times New Roman" w:cs="Times New Roman"/>
          <w:sz w:val="24"/>
          <w:szCs w:val="24"/>
        </w:rPr>
        <w:t>,</w:t>
      </w:r>
      <w:r w:rsidR="009327A7" w:rsidRPr="005C512C">
        <w:rPr>
          <w:rFonts w:ascii="Times New Roman" w:eastAsia="Times New Roman" w:hAnsi="Times New Roman" w:cs="Times New Roman"/>
          <w:sz w:val="24"/>
          <w:szCs w:val="24"/>
        </w:rPr>
        <w:t xml:space="preserve"> na formatação d</w:t>
      </w:r>
      <w:r w:rsidR="00F438C9">
        <w:rPr>
          <w:rFonts w:ascii="Times New Roman" w:eastAsia="Times New Roman" w:hAnsi="Times New Roman" w:cs="Times New Roman"/>
          <w:sz w:val="24"/>
          <w:szCs w:val="24"/>
        </w:rPr>
        <w:t>e</w:t>
      </w:r>
      <w:r w:rsidR="009327A7" w:rsidRPr="005C512C">
        <w:rPr>
          <w:rFonts w:ascii="Times New Roman" w:eastAsia="Times New Roman" w:hAnsi="Times New Roman" w:cs="Times New Roman"/>
          <w:sz w:val="24"/>
          <w:szCs w:val="24"/>
        </w:rPr>
        <w:t xml:space="preserve"> conteúdo com interesse </w:t>
      </w:r>
      <w:r w:rsidR="00F438C9">
        <w:rPr>
          <w:rFonts w:ascii="Times New Roman" w:eastAsia="Times New Roman" w:hAnsi="Times New Roman" w:cs="Times New Roman"/>
          <w:sz w:val="24"/>
          <w:szCs w:val="24"/>
        </w:rPr>
        <w:t xml:space="preserve">para </w:t>
      </w:r>
      <w:r w:rsidR="009327A7" w:rsidRPr="005C512C">
        <w:rPr>
          <w:rFonts w:ascii="Times New Roman" w:eastAsia="Times New Roman" w:hAnsi="Times New Roman" w:cs="Times New Roman"/>
          <w:sz w:val="24"/>
          <w:szCs w:val="24"/>
        </w:rPr>
        <w:t>o cidadão. Ao ace</w:t>
      </w:r>
      <w:r w:rsidRPr="005C512C">
        <w:rPr>
          <w:rFonts w:ascii="Times New Roman" w:eastAsia="Times New Roman" w:hAnsi="Times New Roman" w:cs="Times New Roman"/>
          <w:sz w:val="24"/>
          <w:szCs w:val="24"/>
        </w:rPr>
        <w:t>de</w:t>
      </w:r>
      <w:r w:rsidR="009327A7" w:rsidRPr="005C512C">
        <w:rPr>
          <w:rFonts w:ascii="Times New Roman" w:eastAsia="Times New Roman" w:hAnsi="Times New Roman" w:cs="Times New Roman"/>
          <w:sz w:val="24"/>
          <w:szCs w:val="24"/>
        </w:rPr>
        <w:t xml:space="preserve">r </w:t>
      </w:r>
      <w:r w:rsidRPr="005C512C">
        <w:rPr>
          <w:rFonts w:ascii="Times New Roman" w:eastAsia="Times New Roman" w:hAnsi="Times New Roman" w:cs="Times New Roman"/>
          <w:sz w:val="24"/>
          <w:szCs w:val="24"/>
        </w:rPr>
        <w:t>a</w:t>
      </w:r>
      <w:r w:rsidR="009327A7" w:rsidRPr="005C512C">
        <w:rPr>
          <w:rFonts w:ascii="Times New Roman" w:eastAsia="Times New Roman" w:hAnsi="Times New Roman" w:cs="Times New Roman"/>
          <w:sz w:val="24"/>
          <w:szCs w:val="24"/>
        </w:rPr>
        <w:t xml:space="preserve">o </w:t>
      </w:r>
      <w:r w:rsidR="009327A7" w:rsidRPr="005C512C">
        <w:rPr>
          <w:rFonts w:ascii="Times New Roman" w:eastAsia="Times New Roman" w:hAnsi="Times New Roman" w:cs="Times New Roman"/>
          <w:i/>
          <w:iCs/>
          <w:sz w:val="24"/>
          <w:szCs w:val="24"/>
        </w:rPr>
        <w:t>site</w:t>
      </w:r>
      <w:r w:rsidR="009327A7" w:rsidRPr="005C512C">
        <w:rPr>
          <w:rFonts w:ascii="Times New Roman" w:eastAsia="Times New Roman" w:hAnsi="Times New Roman" w:cs="Times New Roman"/>
          <w:sz w:val="24"/>
          <w:szCs w:val="24"/>
        </w:rPr>
        <w:t xml:space="preserve">, </w:t>
      </w:r>
      <w:r w:rsidR="005C512C">
        <w:rPr>
          <w:rFonts w:ascii="Times New Roman" w:eastAsia="Times New Roman" w:hAnsi="Times New Roman" w:cs="Times New Roman"/>
          <w:sz w:val="24"/>
          <w:szCs w:val="24"/>
        </w:rPr>
        <w:t xml:space="preserve">o cidadão </w:t>
      </w:r>
      <w:r w:rsidR="009327A7" w:rsidRPr="005C512C">
        <w:rPr>
          <w:rFonts w:ascii="Times New Roman" w:eastAsia="Times New Roman" w:hAnsi="Times New Roman" w:cs="Times New Roman"/>
          <w:sz w:val="24"/>
          <w:szCs w:val="24"/>
        </w:rPr>
        <w:t>pode escolher um tema e, automaticamente, o conteúdo é selecionado e reorganizado, de maneira a serem exibidas propostas de leis, leis, notícias, enquetes, fa</w:t>
      </w:r>
      <w:r w:rsidR="0038778A">
        <w:rPr>
          <w:rFonts w:ascii="Times New Roman" w:eastAsia="Times New Roman" w:hAnsi="Times New Roman" w:cs="Times New Roman"/>
          <w:sz w:val="24"/>
          <w:szCs w:val="24"/>
        </w:rPr>
        <w:t>c</w:t>
      </w:r>
      <w:r w:rsidR="009327A7" w:rsidRPr="005C512C">
        <w:rPr>
          <w:rFonts w:ascii="Times New Roman" w:eastAsia="Times New Roman" w:hAnsi="Times New Roman" w:cs="Times New Roman"/>
          <w:sz w:val="24"/>
          <w:szCs w:val="24"/>
        </w:rPr>
        <w:t xml:space="preserve">tos e decisões em comissões, discursos e estudos técnicos </w:t>
      </w:r>
      <w:r w:rsidR="0038778A">
        <w:rPr>
          <w:rFonts w:ascii="Times New Roman" w:eastAsia="Times New Roman" w:hAnsi="Times New Roman" w:cs="Times New Roman"/>
          <w:sz w:val="24"/>
          <w:szCs w:val="24"/>
        </w:rPr>
        <w:t>relacionados com e</w:t>
      </w:r>
      <w:r w:rsidR="005C512C" w:rsidRPr="005C512C">
        <w:rPr>
          <w:rFonts w:ascii="Times New Roman" w:eastAsia="Times New Roman" w:hAnsi="Times New Roman" w:cs="Times New Roman"/>
          <w:sz w:val="24"/>
          <w:szCs w:val="24"/>
        </w:rPr>
        <w:t>sse tema</w:t>
      </w:r>
      <w:r w:rsidR="009327A7" w:rsidRPr="005C512C">
        <w:rPr>
          <w:rFonts w:ascii="Times New Roman" w:eastAsia="Times New Roman" w:hAnsi="Times New Roman" w:cs="Times New Roman"/>
          <w:sz w:val="24"/>
          <w:szCs w:val="24"/>
        </w:rPr>
        <w:t>.</w:t>
      </w:r>
      <w:r w:rsidR="00F438C9">
        <w:rPr>
          <w:rFonts w:ascii="Times New Roman" w:eastAsia="Times New Roman" w:hAnsi="Times New Roman" w:cs="Times New Roman"/>
          <w:sz w:val="24"/>
          <w:szCs w:val="24"/>
        </w:rPr>
        <w:t xml:space="preserve"> </w:t>
      </w:r>
      <w:r w:rsidR="00F438C9" w:rsidRPr="0041238E">
        <w:rPr>
          <w:rFonts w:ascii="Times New Roman" w:eastAsia="Times New Roman" w:hAnsi="Times New Roman" w:cs="Times New Roman"/>
          <w:sz w:val="24"/>
          <w:szCs w:val="24"/>
        </w:rPr>
        <w:t xml:space="preserve">Existe também um módulo </w:t>
      </w:r>
      <w:proofErr w:type="spellStart"/>
      <w:r w:rsidR="00F438C9" w:rsidRPr="0041238E">
        <w:rPr>
          <w:rFonts w:ascii="Times New Roman" w:eastAsia="Times New Roman" w:hAnsi="Times New Roman" w:cs="Times New Roman"/>
          <w:i/>
          <w:iCs/>
          <w:sz w:val="24"/>
          <w:szCs w:val="24"/>
        </w:rPr>
        <w:t>chatBOT</w:t>
      </w:r>
      <w:proofErr w:type="spellEnd"/>
      <w:r w:rsidR="00F438C9" w:rsidRPr="0041238E">
        <w:rPr>
          <w:rFonts w:ascii="Times New Roman" w:eastAsia="Times New Roman" w:hAnsi="Times New Roman" w:cs="Times New Roman"/>
          <w:sz w:val="24"/>
          <w:szCs w:val="24"/>
        </w:rPr>
        <w:t xml:space="preserve">, destinado a responder às dúvidas dos cidadãos. </w:t>
      </w:r>
      <w:r w:rsidR="0041238E" w:rsidRPr="0041238E">
        <w:rPr>
          <w:rFonts w:ascii="Times New Roman" w:eastAsia="Times New Roman" w:hAnsi="Times New Roman" w:cs="Times New Roman"/>
          <w:sz w:val="24"/>
          <w:szCs w:val="24"/>
        </w:rPr>
        <w:t xml:space="preserve"> Estes a</w:t>
      </w:r>
      <w:r w:rsidR="00F438C9" w:rsidRPr="0041238E">
        <w:rPr>
          <w:rFonts w:ascii="Times New Roman" w:eastAsia="Times New Roman" w:hAnsi="Times New Roman" w:cs="Times New Roman"/>
          <w:sz w:val="24"/>
          <w:szCs w:val="24"/>
        </w:rPr>
        <w:t xml:space="preserve">vanços </w:t>
      </w:r>
      <w:r w:rsidR="0041238E" w:rsidRPr="0041238E">
        <w:rPr>
          <w:rFonts w:ascii="Times New Roman" w:eastAsia="Times New Roman" w:hAnsi="Times New Roman" w:cs="Times New Roman"/>
          <w:sz w:val="24"/>
          <w:szCs w:val="24"/>
        </w:rPr>
        <w:t>visam</w:t>
      </w:r>
      <w:r w:rsidR="00F438C9" w:rsidRPr="0041238E">
        <w:rPr>
          <w:rFonts w:ascii="Times New Roman" w:eastAsia="Times New Roman" w:hAnsi="Times New Roman" w:cs="Times New Roman"/>
          <w:sz w:val="24"/>
          <w:szCs w:val="24"/>
        </w:rPr>
        <w:t xml:space="preserve"> não perder de vista uma dimensão ética que garanta a ausência de preconceitos, discriminação e problemas de inconsistência no fornecimento de informações </w:t>
      </w:r>
      <w:r w:rsidR="0041238E" w:rsidRPr="0041238E">
        <w:rPr>
          <w:rFonts w:ascii="Times New Roman" w:eastAsia="Times New Roman" w:hAnsi="Times New Roman" w:cs="Times New Roman"/>
          <w:sz w:val="24"/>
          <w:szCs w:val="24"/>
        </w:rPr>
        <w:t xml:space="preserve">por via </w:t>
      </w:r>
      <w:r w:rsidR="00F438C9" w:rsidRPr="0041238E">
        <w:rPr>
          <w:rFonts w:ascii="Times New Roman" w:eastAsia="Times New Roman" w:hAnsi="Times New Roman" w:cs="Times New Roman"/>
          <w:sz w:val="24"/>
          <w:szCs w:val="24"/>
        </w:rPr>
        <w:t>algorítmica.</w:t>
      </w:r>
    </w:p>
    <w:p w14:paraId="2ABA48FA" w14:textId="1B3B923D" w:rsidR="009327A7" w:rsidRPr="0085352E" w:rsidRDefault="009327A7" w:rsidP="009327A7">
      <w:pPr>
        <w:spacing w:line="360" w:lineRule="auto"/>
        <w:ind w:firstLine="426"/>
        <w:jc w:val="both"/>
        <w:rPr>
          <w:rFonts w:ascii="Times New Roman" w:eastAsia="Times New Roman" w:hAnsi="Times New Roman" w:cs="Times New Roman"/>
          <w:sz w:val="24"/>
          <w:szCs w:val="24"/>
        </w:rPr>
      </w:pPr>
      <w:r w:rsidRPr="0085352E">
        <w:rPr>
          <w:rFonts w:ascii="Times New Roman" w:eastAsia="Times New Roman" w:hAnsi="Times New Roman" w:cs="Times New Roman"/>
          <w:sz w:val="24"/>
          <w:szCs w:val="24"/>
        </w:rPr>
        <w:lastRenderedPageBreak/>
        <w:t>No que diz respeito aos serviços para legisladores, a aplicação dispõe de um setor denominado Gabinete Digital</w:t>
      </w:r>
      <w:r w:rsidRPr="0085352E">
        <w:rPr>
          <w:rFonts w:ascii="Times New Roman" w:eastAsia="Times New Roman" w:hAnsi="Times New Roman" w:cs="Times New Roman"/>
          <w:sz w:val="24"/>
          <w:szCs w:val="24"/>
          <w:vertAlign w:val="superscript"/>
        </w:rPr>
        <w:footnoteReference w:id="57"/>
      </w:r>
      <w:r w:rsidRPr="0085352E">
        <w:rPr>
          <w:rFonts w:ascii="Times New Roman" w:eastAsia="Times New Roman" w:hAnsi="Times New Roman" w:cs="Times New Roman"/>
          <w:sz w:val="24"/>
          <w:szCs w:val="24"/>
        </w:rPr>
        <w:t xml:space="preserve">, onde cada deputado pode extrair as suas fotos ou intervenções e publicá-las diretamente a partir daí nas suas redes sociais, com consultas populares incluídas. </w:t>
      </w:r>
    </w:p>
    <w:p w14:paraId="478E7AC2" w14:textId="3E5AA866" w:rsidR="009327A7" w:rsidRPr="00842B18" w:rsidRDefault="009327A7" w:rsidP="009327A7">
      <w:pPr>
        <w:spacing w:line="360" w:lineRule="auto"/>
        <w:ind w:firstLine="426"/>
        <w:jc w:val="both"/>
        <w:rPr>
          <w:rFonts w:ascii="Times New Roman" w:eastAsia="Times New Roman" w:hAnsi="Times New Roman" w:cs="Times New Roman"/>
          <w:sz w:val="24"/>
          <w:szCs w:val="24"/>
        </w:rPr>
      </w:pPr>
      <w:r w:rsidRPr="00842B18">
        <w:rPr>
          <w:rFonts w:ascii="Times New Roman" w:eastAsia="Times New Roman" w:hAnsi="Times New Roman" w:cs="Times New Roman"/>
          <w:sz w:val="24"/>
          <w:szCs w:val="24"/>
        </w:rPr>
        <w:t xml:space="preserve">No processo legislativo, </w:t>
      </w:r>
      <w:proofErr w:type="spellStart"/>
      <w:r w:rsidR="0085352E" w:rsidRPr="00842B18">
        <w:rPr>
          <w:rFonts w:ascii="Times New Roman" w:eastAsia="Times New Roman" w:hAnsi="Times New Roman" w:cs="Times New Roman"/>
          <w:smallCaps/>
          <w:sz w:val="24"/>
          <w:szCs w:val="24"/>
        </w:rPr>
        <w:t>Ulysses</w:t>
      </w:r>
      <w:proofErr w:type="spellEnd"/>
      <w:r w:rsidR="0085352E" w:rsidRPr="00842B18">
        <w:rPr>
          <w:rFonts w:ascii="Times New Roman" w:eastAsia="Times New Roman" w:hAnsi="Times New Roman" w:cs="Times New Roman"/>
          <w:sz w:val="24"/>
          <w:szCs w:val="24"/>
        </w:rPr>
        <w:t xml:space="preserve"> </w:t>
      </w:r>
      <w:r w:rsidRPr="00842B18">
        <w:rPr>
          <w:rFonts w:ascii="Times New Roman" w:eastAsia="Times New Roman" w:hAnsi="Times New Roman" w:cs="Times New Roman"/>
          <w:sz w:val="24"/>
          <w:szCs w:val="24"/>
        </w:rPr>
        <w:t>tem sido utilizado quando o parlamentar solicita um estudo técnico aos consultores legislativos para elaboração de uma proposta de lei, da</w:t>
      </w:r>
      <w:r w:rsidR="00842B18" w:rsidRPr="00842B18">
        <w:rPr>
          <w:rFonts w:ascii="Times New Roman" w:eastAsia="Times New Roman" w:hAnsi="Times New Roman" w:cs="Times New Roman"/>
          <w:sz w:val="24"/>
          <w:szCs w:val="24"/>
        </w:rPr>
        <w:t xml:space="preserve"> seguinte</w:t>
      </w:r>
      <w:r w:rsidRPr="00842B18">
        <w:rPr>
          <w:rFonts w:ascii="Times New Roman" w:eastAsia="Times New Roman" w:hAnsi="Times New Roman" w:cs="Times New Roman"/>
          <w:sz w:val="24"/>
          <w:szCs w:val="24"/>
        </w:rPr>
        <w:t xml:space="preserve"> forma:</w:t>
      </w:r>
    </w:p>
    <w:p w14:paraId="40083972" w14:textId="214A7E17" w:rsidR="009327A7" w:rsidRPr="001D17F9" w:rsidRDefault="009327A7" w:rsidP="00842B18">
      <w:pPr>
        <w:pStyle w:val="PargrafodaLista"/>
        <w:numPr>
          <w:ilvl w:val="0"/>
          <w:numId w:val="3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1D17F9">
        <w:rPr>
          <w:rFonts w:ascii="Times New Roman" w:eastAsia="Times New Roman" w:hAnsi="Times New Roman" w:cs="Times New Roman"/>
          <w:color w:val="000000"/>
          <w:sz w:val="24"/>
          <w:szCs w:val="24"/>
        </w:rPr>
        <w:t xml:space="preserve">Identifica, a partir do texto da </w:t>
      </w:r>
      <w:r w:rsidR="00842B18" w:rsidRPr="001D17F9">
        <w:rPr>
          <w:rFonts w:ascii="Times New Roman" w:eastAsia="Times New Roman" w:hAnsi="Times New Roman" w:cs="Times New Roman"/>
          <w:color w:val="000000"/>
          <w:sz w:val="24"/>
          <w:szCs w:val="24"/>
        </w:rPr>
        <w:t>requisição</w:t>
      </w:r>
      <w:r w:rsidRPr="001D17F9">
        <w:rPr>
          <w:rFonts w:ascii="Times New Roman" w:eastAsia="Times New Roman" w:hAnsi="Times New Roman" w:cs="Times New Roman"/>
          <w:color w:val="000000"/>
          <w:sz w:val="24"/>
          <w:szCs w:val="24"/>
        </w:rPr>
        <w:t xml:space="preserve"> para o estudo, a área de conhecimento para a qual ela será distribuída, e como consequência, o grupo de especialistas mais adequado para receber tal tarefa. É importante comentar que es</w:t>
      </w:r>
      <w:r w:rsidR="009A3C8B">
        <w:rPr>
          <w:rFonts w:ascii="Times New Roman" w:eastAsia="Times New Roman" w:hAnsi="Times New Roman" w:cs="Times New Roman"/>
          <w:color w:val="000000"/>
          <w:sz w:val="24"/>
          <w:szCs w:val="24"/>
        </w:rPr>
        <w:t>t</w:t>
      </w:r>
      <w:r w:rsidRPr="001D17F9">
        <w:rPr>
          <w:rFonts w:ascii="Times New Roman" w:eastAsia="Times New Roman" w:hAnsi="Times New Roman" w:cs="Times New Roman"/>
          <w:color w:val="000000"/>
          <w:sz w:val="24"/>
          <w:szCs w:val="24"/>
        </w:rPr>
        <w:t>a tarefa era efetuada por servidores públicos</w:t>
      </w:r>
      <w:r w:rsidR="0014350A" w:rsidRPr="001D17F9">
        <w:rPr>
          <w:rFonts w:ascii="Times New Roman" w:eastAsia="Times New Roman" w:hAnsi="Times New Roman" w:cs="Times New Roman"/>
          <w:color w:val="000000"/>
          <w:sz w:val="24"/>
          <w:szCs w:val="24"/>
        </w:rPr>
        <w:t>,</w:t>
      </w:r>
      <w:r w:rsidRPr="001D17F9">
        <w:rPr>
          <w:rFonts w:ascii="Times New Roman" w:eastAsia="Times New Roman" w:hAnsi="Times New Roman" w:cs="Times New Roman"/>
          <w:color w:val="000000"/>
          <w:sz w:val="24"/>
          <w:szCs w:val="24"/>
        </w:rPr>
        <w:t xml:space="preserve"> </w:t>
      </w:r>
      <w:r w:rsidR="001D4B89" w:rsidRPr="001D17F9">
        <w:rPr>
          <w:rFonts w:ascii="Times New Roman" w:eastAsia="Times New Roman" w:hAnsi="Times New Roman" w:cs="Times New Roman"/>
          <w:color w:val="000000"/>
          <w:sz w:val="24"/>
          <w:szCs w:val="24"/>
        </w:rPr>
        <w:t xml:space="preserve">sendo que a </w:t>
      </w:r>
      <w:r w:rsidRPr="001D17F9">
        <w:rPr>
          <w:rFonts w:ascii="Times New Roman" w:eastAsia="Times New Roman" w:hAnsi="Times New Roman" w:cs="Times New Roman"/>
          <w:color w:val="000000"/>
          <w:sz w:val="24"/>
          <w:szCs w:val="24"/>
        </w:rPr>
        <w:t xml:space="preserve">análise </w:t>
      </w:r>
      <w:r w:rsidR="00C779BD" w:rsidRPr="001D17F9">
        <w:rPr>
          <w:rFonts w:ascii="Times New Roman" w:eastAsia="Times New Roman" w:hAnsi="Times New Roman" w:cs="Times New Roman"/>
          <w:color w:val="000000"/>
          <w:sz w:val="24"/>
          <w:szCs w:val="24"/>
        </w:rPr>
        <w:t>que</w:t>
      </w:r>
      <w:r w:rsidR="009A3C8B">
        <w:rPr>
          <w:rFonts w:ascii="Times New Roman" w:eastAsia="Times New Roman" w:hAnsi="Times New Roman" w:cs="Times New Roman"/>
          <w:color w:val="000000"/>
          <w:sz w:val="24"/>
          <w:szCs w:val="24"/>
        </w:rPr>
        <w:t xml:space="preserve"> estes</w:t>
      </w:r>
      <w:r w:rsidR="00C779BD" w:rsidRPr="001D17F9">
        <w:rPr>
          <w:rFonts w:ascii="Times New Roman" w:eastAsia="Times New Roman" w:hAnsi="Times New Roman" w:cs="Times New Roman"/>
          <w:color w:val="000000"/>
          <w:sz w:val="24"/>
          <w:szCs w:val="24"/>
        </w:rPr>
        <w:t xml:space="preserve"> faziam </w:t>
      </w:r>
      <w:r w:rsidRPr="001D17F9">
        <w:rPr>
          <w:rFonts w:ascii="Times New Roman" w:eastAsia="Times New Roman" w:hAnsi="Times New Roman" w:cs="Times New Roman"/>
          <w:color w:val="000000"/>
          <w:sz w:val="24"/>
          <w:szCs w:val="24"/>
        </w:rPr>
        <w:t xml:space="preserve">era totalmente dependente da </w:t>
      </w:r>
      <w:r w:rsidR="00C779BD" w:rsidRPr="001D17F9">
        <w:rPr>
          <w:rFonts w:ascii="Times New Roman" w:eastAsia="Times New Roman" w:hAnsi="Times New Roman" w:cs="Times New Roman"/>
          <w:color w:val="000000"/>
          <w:sz w:val="24"/>
          <w:szCs w:val="24"/>
        </w:rPr>
        <w:t xml:space="preserve">sua </w:t>
      </w:r>
      <w:r w:rsidRPr="001D17F9">
        <w:rPr>
          <w:rFonts w:ascii="Times New Roman" w:eastAsia="Times New Roman" w:hAnsi="Times New Roman" w:cs="Times New Roman"/>
          <w:color w:val="000000"/>
          <w:sz w:val="24"/>
          <w:szCs w:val="24"/>
        </w:rPr>
        <w:t>interpretação particular</w:t>
      </w:r>
      <w:r w:rsidR="00C779BD" w:rsidRPr="001D17F9">
        <w:rPr>
          <w:rFonts w:ascii="Times New Roman" w:eastAsia="Times New Roman" w:hAnsi="Times New Roman" w:cs="Times New Roman"/>
          <w:color w:val="000000"/>
          <w:sz w:val="24"/>
          <w:szCs w:val="24"/>
        </w:rPr>
        <w:t>;</w:t>
      </w:r>
    </w:p>
    <w:p w14:paraId="1690A382" w14:textId="7682300E" w:rsidR="009327A7" w:rsidRPr="00511F1E" w:rsidRDefault="009327A7" w:rsidP="00842B18">
      <w:pPr>
        <w:pStyle w:val="PargrafodaLista"/>
        <w:numPr>
          <w:ilvl w:val="0"/>
          <w:numId w:val="3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D35EE">
        <w:rPr>
          <w:rFonts w:ascii="Times New Roman" w:eastAsia="Times New Roman" w:hAnsi="Times New Roman" w:cs="Times New Roman"/>
          <w:color w:val="000000"/>
          <w:sz w:val="24"/>
          <w:szCs w:val="24"/>
        </w:rPr>
        <w:t xml:space="preserve">Em uma etapa seguinte, após recebida a </w:t>
      </w:r>
      <w:r w:rsidR="00C779BD" w:rsidRPr="003D35EE">
        <w:rPr>
          <w:rFonts w:ascii="Times New Roman" w:eastAsia="Times New Roman" w:hAnsi="Times New Roman" w:cs="Times New Roman"/>
          <w:color w:val="000000"/>
          <w:sz w:val="24"/>
          <w:szCs w:val="24"/>
        </w:rPr>
        <w:t>requisição</w:t>
      </w:r>
      <w:r w:rsidRPr="003D35EE">
        <w:rPr>
          <w:rFonts w:ascii="Times New Roman" w:eastAsia="Times New Roman" w:hAnsi="Times New Roman" w:cs="Times New Roman"/>
          <w:color w:val="000000"/>
          <w:sz w:val="24"/>
          <w:szCs w:val="24"/>
        </w:rPr>
        <w:t xml:space="preserve">, há um módulo do </w:t>
      </w:r>
      <w:proofErr w:type="spellStart"/>
      <w:r w:rsidR="00C00775" w:rsidRPr="003D35EE">
        <w:rPr>
          <w:rFonts w:ascii="Times New Roman" w:eastAsia="Times New Roman" w:hAnsi="Times New Roman" w:cs="Times New Roman"/>
          <w:smallCaps/>
          <w:sz w:val="24"/>
          <w:szCs w:val="24"/>
        </w:rPr>
        <w:t>Ulysses</w:t>
      </w:r>
      <w:proofErr w:type="spellEnd"/>
      <w:r w:rsidR="00C00775" w:rsidRPr="003D35EE">
        <w:rPr>
          <w:rFonts w:ascii="Times New Roman" w:eastAsia="Times New Roman" w:hAnsi="Times New Roman" w:cs="Times New Roman"/>
          <w:sz w:val="24"/>
          <w:szCs w:val="24"/>
        </w:rPr>
        <w:t xml:space="preserve"> </w:t>
      </w:r>
      <w:r w:rsidRPr="003D35EE">
        <w:rPr>
          <w:rFonts w:ascii="Times New Roman" w:eastAsia="Times New Roman" w:hAnsi="Times New Roman" w:cs="Times New Roman"/>
          <w:color w:val="000000"/>
          <w:sz w:val="24"/>
          <w:szCs w:val="24"/>
        </w:rPr>
        <w:t xml:space="preserve">para realizar pesquisas nas bases de dados de outros estudos técnicos ou de propostas de lei em andamento, </w:t>
      </w:r>
      <w:r w:rsidR="00DD4C24">
        <w:rPr>
          <w:rFonts w:ascii="Times New Roman" w:eastAsia="Times New Roman" w:hAnsi="Times New Roman" w:cs="Times New Roman"/>
          <w:color w:val="000000"/>
          <w:sz w:val="24"/>
          <w:szCs w:val="24"/>
        </w:rPr>
        <w:t xml:space="preserve">sobre </w:t>
      </w:r>
      <w:r w:rsidRPr="00511F1E">
        <w:rPr>
          <w:rFonts w:ascii="Times New Roman" w:eastAsia="Times New Roman" w:hAnsi="Times New Roman" w:cs="Times New Roman"/>
          <w:color w:val="000000"/>
          <w:sz w:val="24"/>
          <w:szCs w:val="24"/>
        </w:rPr>
        <w:t>temas similares. A pesquisa é realizada em uma abordagem semântica</w:t>
      </w:r>
      <w:r w:rsidR="00417BAD">
        <w:rPr>
          <w:rFonts w:ascii="Times New Roman" w:eastAsia="Times New Roman" w:hAnsi="Times New Roman" w:cs="Times New Roman"/>
          <w:color w:val="000000"/>
          <w:sz w:val="24"/>
          <w:szCs w:val="24"/>
        </w:rPr>
        <w:t>,</w:t>
      </w:r>
      <w:r w:rsidRPr="00511F1E">
        <w:rPr>
          <w:rFonts w:ascii="Times New Roman" w:eastAsia="Times New Roman" w:hAnsi="Times New Roman" w:cs="Times New Roman"/>
          <w:color w:val="000000"/>
          <w:sz w:val="24"/>
          <w:szCs w:val="24"/>
        </w:rPr>
        <w:t xml:space="preserve"> de maneira a resultar em diferentes tipos de similaridade e, assim, auxiliar na construção de novas </w:t>
      </w:r>
      <w:r w:rsidR="00417BAD">
        <w:rPr>
          <w:rFonts w:ascii="Times New Roman" w:eastAsia="Times New Roman" w:hAnsi="Times New Roman" w:cs="Times New Roman"/>
          <w:color w:val="000000"/>
          <w:sz w:val="24"/>
          <w:szCs w:val="24"/>
        </w:rPr>
        <w:t>propostas</w:t>
      </w:r>
      <w:r w:rsidRPr="00511F1E">
        <w:rPr>
          <w:rFonts w:ascii="Times New Roman" w:eastAsia="Times New Roman" w:hAnsi="Times New Roman" w:cs="Times New Roman"/>
          <w:color w:val="000000"/>
          <w:sz w:val="24"/>
          <w:szCs w:val="24"/>
        </w:rPr>
        <w:t xml:space="preserve"> legislativas.</w:t>
      </w:r>
    </w:p>
    <w:p w14:paraId="1D7051F4" w14:textId="77777777" w:rsidR="00511F1E" w:rsidRPr="009327A7" w:rsidRDefault="00511F1E" w:rsidP="00511F1E">
      <w:pPr>
        <w:pStyle w:val="PargrafodaLista"/>
        <w:pBdr>
          <w:top w:val="nil"/>
          <w:left w:val="nil"/>
          <w:bottom w:val="nil"/>
          <w:right w:val="nil"/>
          <w:between w:val="nil"/>
        </w:pBdr>
        <w:spacing w:after="0" w:line="360" w:lineRule="auto"/>
        <w:ind w:left="1429"/>
        <w:jc w:val="both"/>
        <w:rPr>
          <w:rFonts w:ascii="Times New Roman" w:eastAsia="Times New Roman" w:hAnsi="Times New Roman" w:cs="Times New Roman"/>
          <w:color w:val="000000"/>
          <w:sz w:val="24"/>
          <w:szCs w:val="24"/>
          <w:highlight w:val="yellow"/>
        </w:rPr>
      </w:pPr>
    </w:p>
    <w:p w14:paraId="45DD6494" w14:textId="64C5A50A" w:rsidR="009327A7" w:rsidRPr="006B3EA7" w:rsidRDefault="009327A7" w:rsidP="009327A7">
      <w:pPr>
        <w:spacing w:line="360" w:lineRule="auto"/>
        <w:ind w:firstLine="426"/>
        <w:jc w:val="both"/>
        <w:rPr>
          <w:rFonts w:ascii="Times New Roman" w:eastAsia="Times New Roman" w:hAnsi="Times New Roman" w:cs="Times New Roman"/>
          <w:sz w:val="24"/>
          <w:szCs w:val="24"/>
        </w:rPr>
      </w:pPr>
      <w:r w:rsidRPr="006B3EA7">
        <w:rPr>
          <w:rFonts w:ascii="Times New Roman" w:eastAsia="Times New Roman" w:hAnsi="Times New Roman" w:cs="Times New Roman"/>
          <w:sz w:val="24"/>
          <w:szCs w:val="24"/>
        </w:rPr>
        <w:t xml:space="preserve">Em uma iniciativa mais abrangente, a </w:t>
      </w:r>
      <w:proofErr w:type="spellStart"/>
      <w:r w:rsidRPr="006B3EA7">
        <w:rPr>
          <w:rFonts w:ascii="Times New Roman" w:eastAsia="Times New Roman" w:hAnsi="Times New Roman" w:cs="Times New Roman"/>
          <w:sz w:val="24"/>
          <w:szCs w:val="24"/>
        </w:rPr>
        <w:t>Ditec</w:t>
      </w:r>
      <w:proofErr w:type="spellEnd"/>
      <w:r w:rsidRPr="006B3EA7">
        <w:rPr>
          <w:rFonts w:ascii="Times New Roman" w:eastAsia="Times New Roman" w:hAnsi="Times New Roman" w:cs="Times New Roman"/>
          <w:sz w:val="24"/>
          <w:szCs w:val="24"/>
        </w:rPr>
        <w:t xml:space="preserve"> também construiu um </w:t>
      </w:r>
      <w:r w:rsidRPr="006B3EA7">
        <w:rPr>
          <w:rFonts w:ascii="Times New Roman" w:eastAsia="Times New Roman" w:hAnsi="Times New Roman" w:cs="Times New Roman"/>
          <w:i/>
          <w:iCs/>
          <w:sz w:val="24"/>
          <w:szCs w:val="24"/>
        </w:rPr>
        <w:t>website</w:t>
      </w:r>
      <w:r w:rsidRPr="006B3EA7">
        <w:rPr>
          <w:rFonts w:ascii="Times New Roman" w:eastAsia="Times New Roman" w:hAnsi="Times New Roman" w:cs="Times New Roman"/>
          <w:sz w:val="24"/>
          <w:szCs w:val="24"/>
        </w:rPr>
        <w:t xml:space="preserve"> para </w:t>
      </w:r>
      <w:r w:rsidR="00117FAD" w:rsidRPr="006B3EA7">
        <w:rPr>
          <w:rFonts w:ascii="Times New Roman" w:eastAsia="Times New Roman" w:hAnsi="Times New Roman" w:cs="Times New Roman"/>
          <w:sz w:val="24"/>
          <w:szCs w:val="24"/>
        </w:rPr>
        <w:t>pesquisa</w:t>
      </w:r>
      <w:r w:rsidRPr="006B3EA7">
        <w:rPr>
          <w:rFonts w:ascii="Times New Roman" w:eastAsia="Times New Roman" w:hAnsi="Times New Roman" w:cs="Times New Roman"/>
          <w:sz w:val="24"/>
          <w:szCs w:val="24"/>
        </w:rPr>
        <w:t xml:space="preserve"> de leis, propostas de leis</w:t>
      </w:r>
      <w:r w:rsidR="006B3EA7" w:rsidRPr="006B3EA7">
        <w:rPr>
          <w:rFonts w:ascii="Times New Roman" w:eastAsia="Times New Roman" w:hAnsi="Times New Roman" w:cs="Times New Roman"/>
          <w:sz w:val="24"/>
          <w:szCs w:val="24"/>
        </w:rPr>
        <w:t xml:space="preserve"> e</w:t>
      </w:r>
      <w:r w:rsidRPr="006B3EA7">
        <w:rPr>
          <w:rFonts w:ascii="Times New Roman" w:eastAsia="Times New Roman" w:hAnsi="Times New Roman" w:cs="Times New Roman"/>
          <w:sz w:val="24"/>
          <w:szCs w:val="24"/>
        </w:rPr>
        <w:t xml:space="preserve"> estudos técnicos elaborados em parlamentos de todo o mundo. Trata-se de parceria com a União Interparlamentar – UPI10</w:t>
      </w:r>
      <w:r w:rsidRPr="006B3EA7">
        <w:rPr>
          <w:rFonts w:ascii="Times New Roman" w:eastAsia="Times New Roman" w:hAnsi="Times New Roman" w:cs="Times New Roman"/>
          <w:sz w:val="24"/>
          <w:szCs w:val="24"/>
          <w:vertAlign w:val="superscript"/>
        </w:rPr>
        <w:footnoteReference w:id="58"/>
      </w:r>
      <w:r w:rsidRPr="006B3EA7">
        <w:rPr>
          <w:rFonts w:ascii="Times New Roman" w:eastAsia="Times New Roman" w:hAnsi="Times New Roman" w:cs="Times New Roman"/>
          <w:sz w:val="24"/>
          <w:szCs w:val="24"/>
        </w:rPr>
        <w:t xml:space="preserve"> e vários parlamentos, em que a Câmara dos Deputados do Brasil coordena o </w:t>
      </w:r>
      <w:proofErr w:type="spellStart"/>
      <w:r w:rsidRPr="006B3EA7">
        <w:rPr>
          <w:rFonts w:ascii="Times New Roman" w:eastAsia="Times New Roman" w:hAnsi="Times New Roman" w:cs="Times New Roman"/>
          <w:sz w:val="24"/>
          <w:szCs w:val="24"/>
        </w:rPr>
        <w:t>Hub</w:t>
      </w:r>
      <w:proofErr w:type="spellEnd"/>
      <w:r w:rsidRPr="006B3EA7">
        <w:rPr>
          <w:rFonts w:ascii="Times New Roman" w:eastAsia="Times New Roman" w:hAnsi="Times New Roman" w:cs="Times New Roman"/>
          <w:sz w:val="24"/>
          <w:szCs w:val="24"/>
        </w:rPr>
        <w:t xml:space="preserve"> de Inovação em Dados Abertos. O primeiro produto é um </w:t>
      </w:r>
      <w:r w:rsidRPr="006B3EA7">
        <w:rPr>
          <w:rFonts w:ascii="Times New Roman" w:eastAsia="Times New Roman" w:hAnsi="Times New Roman" w:cs="Times New Roman"/>
          <w:i/>
          <w:iCs/>
          <w:sz w:val="24"/>
          <w:szCs w:val="24"/>
        </w:rPr>
        <w:t>website</w:t>
      </w:r>
      <w:r w:rsidRPr="006B3EA7">
        <w:rPr>
          <w:rFonts w:ascii="Times New Roman" w:eastAsia="Times New Roman" w:hAnsi="Times New Roman" w:cs="Times New Roman"/>
          <w:sz w:val="24"/>
          <w:szCs w:val="24"/>
        </w:rPr>
        <w:t xml:space="preserve"> que se alimenta de uma nuvem de dados abertos desses parlamentos de maneira a permitir que qualquer cidadão do mundo, e todos aqueles que auxiliam os parlamentares na elaboração de leis, possam obter em poucos cliques, leis, projetos de lei e estudos técnicos sobre determinado tema em uma linguagem comum, o inglês. O processo de tradução utiliza a IA e os avanços de busca semântica </w:t>
      </w:r>
      <w:r w:rsidRPr="006B3EA7">
        <w:rPr>
          <w:rFonts w:ascii="Times New Roman" w:eastAsia="Times New Roman" w:hAnsi="Times New Roman" w:cs="Times New Roman"/>
          <w:sz w:val="24"/>
          <w:szCs w:val="24"/>
        </w:rPr>
        <w:lastRenderedPageBreak/>
        <w:t xml:space="preserve">são também orientados nesse sentido. Um </w:t>
      </w:r>
      <w:r w:rsidRPr="006B3EA7">
        <w:rPr>
          <w:rFonts w:ascii="Times New Roman" w:eastAsia="Times New Roman" w:hAnsi="Times New Roman" w:cs="Times New Roman"/>
          <w:i/>
          <w:iCs/>
          <w:sz w:val="24"/>
          <w:szCs w:val="24"/>
        </w:rPr>
        <w:t>website</w:t>
      </w:r>
      <w:r w:rsidRPr="006B3EA7">
        <w:rPr>
          <w:rFonts w:ascii="Times New Roman" w:eastAsia="Times New Roman" w:hAnsi="Times New Roman" w:cs="Times New Roman"/>
          <w:sz w:val="24"/>
          <w:szCs w:val="24"/>
        </w:rPr>
        <w:t xml:space="preserve"> piloto da nuvem interparlamentar de dados abertos já está funcional com dados reais de alguns parlamentos.</w:t>
      </w:r>
    </w:p>
    <w:p w14:paraId="59685E00" w14:textId="09B4FBB5" w:rsidR="009327A7" w:rsidRPr="00C30C6A" w:rsidRDefault="009327A7" w:rsidP="009327A7">
      <w:pPr>
        <w:spacing w:line="360" w:lineRule="auto"/>
        <w:ind w:firstLine="426"/>
        <w:jc w:val="both"/>
        <w:rPr>
          <w:rFonts w:ascii="Times New Roman" w:eastAsia="Times New Roman" w:hAnsi="Times New Roman" w:cs="Times New Roman"/>
          <w:sz w:val="24"/>
          <w:szCs w:val="24"/>
        </w:rPr>
      </w:pPr>
      <w:r w:rsidRPr="00C30C6A">
        <w:rPr>
          <w:rFonts w:ascii="Times New Roman" w:eastAsia="Times New Roman" w:hAnsi="Times New Roman" w:cs="Times New Roman"/>
          <w:sz w:val="24"/>
          <w:szCs w:val="24"/>
        </w:rPr>
        <w:t xml:space="preserve">Em resposta ao nosso pedido de acesso à informação, de acordo com a </w:t>
      </w:r>
      <w:proofErr w:type="spellStart"/>
      <w:r w:rsidRPr="00C30C6A">
        <w:rPr>
          <w:rFonts w:ascii="Times New Roman" w:eastAsia="Times New Roman" w:hAnsi="Times New Roman" w:cs="Times New Roman"/>
          <w:sz w:val="24"/>
          <w:szCs w:val="24"/>
        </w:rPr>
        <w:t>Ditec</w:t>
      </w:r>
      <w:proofErr w:type="spellEnd"/>
      <w:r w:rsidRPr="00C30C6A">
        <w:rPr>
          <w:rFonts w:ascii="Times New Roman" w:eastAsia="Times New Roman" w:hAnsi="Times New Roman" w:cs="Times New Roman"/>
          <w:sz w:val="24"/>
          <w:szCs w:val="24"/>
        </w:rPr>
        <w:t xml:space="preserve">, os módulos do conjunto de serviços digitais denominado </w:t>
      </w:r>
      <w:proofErr w:type="spellStart"/>
      <w:r w:rsidR="00C30C6A" w:rsidRPr="00C30C6A">
        <w:rPr>
          <w:rFonts w:ascii="Times New Roman" w:eastAsia="Times New Roman" w:hAnsi="Times New Roman" w:cs="Times New Roman"/>
          <w:smallCaps/>
          <w:sz w:val="24"/>
          <w:szCs w:val="24"/>
        </w:rPr>
        <w:t>Ulysses</w:t>
      </w:r>
      <w:proofErr w:type="spellEnd"/>
      <w:r w:rsidR="00C30C6A" w:rsidRPr="00C30C6A">
        <w:rPr>
          <w:rFonts w:ascii="Times New Roman" w:eastAsia="Times New Roman" w:hAnsi="Times New Roman" w:cs="Times New Roman"/>
          <w:sz w:val="24"/>
          <w:szCs w:val="24"/>
        </w:rPr>
        <w:t xml:space="preserve"> </w:t>
      </w:r>
      <w:r w:rsidRPr="00C30C6A">
        <w:rPr>
          <w:rFonts w:ascii="Times New Roman" w:eastAsia="Times New Roman" w:hAnsi="Times New Roman" w:cs="Times New Roman"/>
          <w:sz w:val="24"/>
          <w:szCs w:val="24"/>
        </w:rPr>
        <w:t xml:space="preserve">de maior destaque </w:t>
      </w:r>
      <w:r w:rsidR="00C30C6A" w:rsidRPr="00C30C6A">
        <w:rPr>
          <w:rFonts w:ascii="Times New Roman" w:eastAsia="Times New Roman" w:hAnsi="Times New Roman" w:cs="Times New Roman"/>
          <w:sz w:val="24"/>
          <w:szCs w:val="24"/>
        </w:rPr>
        <w:t>n</w:t>
      </w:r>
      <w:r w:rsidRPr="00C30C6A">
        <w:rPr>
          <w:rFonts w:ascii="Times New Roman" w:eastAsia="Times New Roman" w:hAnsi="Times New Roman" w:cs="Times New Roman"/>
          <w:sz w:val="24"/>
          <w:szCs w:val="24"/>
        </w:rPr>
        <w:t xml:space="preserve">o processo legislativo e </w:t>
      </w:r>
      <w:r w:rsidR="00C30C6A" w:rsidRPr="00C30C6A">
        <w:rPr>
          <w:rFonts w:ascii="Times New Roman" w:eastAsia="Times New Roman" w:hAnsi="Times New Roman" w:cs="Times New Roman"/>
          <w:sz w:val="24"/>
          <w:szCs w:val="24"/>
        </w:rPr>
        <w:t>na</w:t>
      </w:r>
      <w:r w:rsidRPr="00C30C6A">
        <w:rPr>
          <w:rFonts w:ascii="Times New Roman" w:eastAsia="Times New Roman" w:hAnsi="Times New Roman" w:cs="Times New Roman"/>
          <w:sz w:val="24"/>
          <w:szCs w:val="24"/>
        </w:rPr>
        <w:t xml:space="preserve"> interação com o cidadão são:</w:t>
      </w:r>
    </w:p>
    <w:p w14:paraId="13EB16D8" w14:textId="4CC4D200" w:rsidR="009327A7" w:rsidRPr="00C30C6A" w:rsidRDefault="005D0801" w:rsidP="00C30C6A">
      <w:pPr>
        <w:pStyle w:val="PargrafodaLista"/>
        <w:numPr>
          <w:ilvl w:val="0"/>
          <w:numId w:val="31"/>
        </w:numPr>
        <w:spacing w:line="360" w:lineRule="auto"/>
        <w:jc w:val="both"/>
        <w:rPr>
          <w:rFonts w:ascii="Times New Roman" w:eastAsia="Times New Roman" w:hAnsi="Times New Roman" w:cs="Times New Roman"/>
          <w:sz w:val="24"/>
          <w:szCs w:val="24"/>
        </w:rPr>
      </w:pPr>
      <w:proofErr w:type="spellStart"/>
      <w:r w:rsidRPr="00C30C6A">
        <w:rPr>
          <w:rFonts w:ascii="Times New Roman" w:eastAsia="Times New Roman" w:hAnsi="Times New Roman" w:cs="Times New Roman"/>
          <w:smallCaps/>
          <w:sz w:val="24"/>
          <w:szCs w:val="24"/>
        </w:rPr>
        <w:t>Ulysses</w:t>
      </w:r>
      <w:proofErr w:type="spellEnd"/>
      <w:r w:rsidRPr="00C30C6A">
        <w:rPr>
          <w:rFonts w:ascii="Times New Roman" w:eastAsia="Times New Roman" w:hAnsi="Times New Roman" w:cs="Times New Roman"/>
          <w:sz w:val="24"/>
          <w:szCs w:val="24"/>
        </w:rPr>
        <w:t xml:space="preserve"> </w:t>
      </w:r>
      <w:r w:rsidR="009327A7" w:rsidRPr="00C30C6A">
        <w:rPr>
          <w:rFonts w:ascii="Times New Roman" w:eastAsia="Times New Roman" w:hAnsi="Times New Roman" w:cs="Times New Roman"/>
          <w:sz w:val="24"/>
          <w:szCs w:val="24"/>
        </w:rPr>
        <w:t>1 – algoritmo de IA para classificação automática do conteúdo do portal institucional de acordo com os temas de interesse do cidadão</w:t>
      </w:r>
      <w:r w:rsidR="00C30C6A" w:rsidRPr="00C30C6A">
        <w:rPr>
          <w:rFonts w:ascii="Times New Roman" w:eastAsia="Times New Roman" w:hAnsi="Times New Roman" w:cs="Times New Roman"/>
          <w:sz w:val="24"/>
          <w:szCs w:val="24"/>
        </w:rPr>
        <w:t>;</w:t>
      </w:r>
    </w:p>
    <w:p w14:paraId="3CD82513" w14:textId="18AF8E28" w:rsidR="009327A7" w:rsidRPr="00C30C6A" w:rsidRDefault="005D0801" w:rsidP="00C30C6A">
      <w:pPr>
        <w:pStyle w:val="PargrafodaLista"/>
        <w:numPr>
          <w:ilvl w:val="0"/>
          <w:numId w:val="31"/>
        </w:numPr>
        <w:spacing w:line="360" w:lineRule="auto"/>
        <w:jc w:val="both"/>
        <w:rPr>
          <w:rFonts w:ascii="Times New Roman" w:eastAsia="Times New Roman" w:hAnsi="Times New Roman" w:cs="Times New Roman"/>
          <w:sz w:val="24"/>
          <w:szCs w:val="24"/>
        </w:rPr>
      </w:pPr>
      <w:proofErr w:type="spellStart"/>
      <w:r w:rsidRPr="00C30C6A">
        <w:rPr>
          <w:rFonts w:ascii="Times New Roman" w:eastAsia="Times New Roman" w:hAnsi="Times New Roman" w:cs="Times New Roman"/>
          <w:smallCaps/>
          <w:sz w:val="24"/>
          <w:szCs w:val="24"/>
        </w:rPr>
        <w:t>Ulysses</w:t>
      </w:r>
      <w:proofErr w:type="spellEnd"/>
      <w:r w:rsidRPr="00C30C6A">
        <w:rPr>
          <w:rFonts w:ascii="Times New Roman" w:eastAsia="Times New Roman" w:hAnsi="Times New Roman" w:cs="Times New Roman"/>
          <w:sz w:val="24"/>
          <w:szCs w:val="24"/>
        </w:rPr>
        <w:t xml:space="preserve"> </w:t>
      </w:r>
      <w:r w:rsidR="009327A7" w:rsidRPr="00C30C6A">
        <w:rPr>
          <w:rFonts w:ascii="Times New Roman" w:eastAsia="Times New Roman" w:hAnsi="Times New Roman" w:cs="Times New Roman"/>
          <w:sz w:val="24"/>
          <w:szCs w:val="24"/>
        </w:rPr>
        <w:t xml:space="preserve">2 – algoritmo de IA para distribuição automática das </w:t>
      </w:r>
      <w:r w:rsidR="00863AF8">
        <w:rPr>
          <w:rFonts w:ascii="Times New Roman" w:eastAsia="Times New Roman" w:hAnsi="Times New Roman" w:cs="Times New Roman"/>
          <w:sz w:val="24"/>
          <w:szCs w:val="24"/>
        </w:rPr>
        <w:t>requisições</w:t>
      </w:r>
      <w:r w:rsidR="009327A7" w:rsidRPr="00C30C6A">
        <w:rPr>
          <w:rFonts w:ascii="Times New Roman" w:eastAsia="Times New Roman" w:hAnsi="Times New Roman" w:cs="Times New Roman"/>
          <w:sz w:val="24"/>
          <w:szCs w:val="24"/>
        </w:rPr>
        <w:t xml:space="preserve"> de </w:t>
      </w:r>
      <w:r w:rsidR="00863AF8">
        <w:rPr>
          <w:rFonts w:ascii="Times New Roman" w:eastAsia="Times New Roman" w:hAnsi="Times New Roman" w:cs="Times New Roman"/>
          <w:sz w:val="24"/>
          <w:szCs w:val="24"/>
        </w:rPr>
        <w:t>propostas</w:t>
      </w:r>
      <w:r w:rsidR="009327A7" w:rsidRPr="00C30C6A">
        <w:rPr>
          <w:rFonts w:ascii="Times New Roman" w:eastAsia="Times New Roman" w:hAnsi="Times New Roman" w:cs="Times New Roman"/>
          <w:sz w:val="24"/>
          <w:szCs w:val="24"/>
        </w:rPr>
        <w:t xml:space="preserve"> legislativas </w:t>
      </w:r>
      <w:r w:rsidR="009A3C8B">
        <w:rPr>
          <w:rFonts w:ascii="Times New Roman" w:eastAsia="Times New Roman" w:hAnsi="Times New Roman" w:cs="Times New Roman"/>
          <w:sz w:val="24"/>
          <w:szCs w:val="24"/>
        </w:rPr>
        <w:t xml:space="preserve">e </w:t>
      </w:r>
      <w:r w:rsidR="009327A7" w:rsidRPr="00C30C6A">
        <w:rPr>
          <w:rFonts w:ascii="Times New Roman" w:eastAsia="Times New Roman" w:hAnsi="Times New Roman" w:cs="Times New Roman"/>
          <w:sz w:val="24"/>
          <w:szCs w:val="24"/>
        </w:rPr>
        <w:t>estudos técnicos na Consultoria Legislativa</w:t>
      </w:r>
      <w:r w:rsidR="009A3C8B">
        <w:rPr>
          <w:rFonts w:ascii="Times New Roman" w:eastAsia="Times New Roman" w:hAnsi="Times New Roman" w:cs="Times New Roman"/>
          <w:sz w:val="24"/>
          <w:szCs w:val="24"/>
        </w:rPr>
        <w:t>;</w:t>
      </w:r>
    </w:p>
    <w:p w14:paraId="4B13241E" w14:textId="28DEB028" w:rsidR="009327A7" w:rsidRPr="00C30C6A" w:rsidRDefault="005D0801" w:rsidP="00C30C6A">
      <w:pPr>
        <w:pStyle w:val="PargrafodaLista"/>
        <w:numPr>
          <w:ilvl w:val="0"/>
          <w:numId w:val="31"/>
        </w:numPr>
        <w:spacing w:line="360" w:lineRule="auto"/>
        <w:jc w:val="both"/>
        <w:rPr>
          <w:rFonts w:ascii="Times New Roman" w:eastAsia="Times New Roman" w:hAnsi="Times New Roman" w:cs="Times New Roman"/>
          <w:sz w:val="24"/>
          <w:szCs w:val="24"/>
        </w:rPr>
      </w:pPr>
      <w:proofErr w:type="spellStart"/>
      <w:r w:rsidRPr="00C30C6A">
        <w:rPr>
          <w:rFonts w:ascii="Times New Roman" w:eastAsia="Times New Roman" w:hAnsi="Times New Roman" w:cs="Times New Roman"/>
          <w:smallCaps/>
          <w:sz w:val="24"/>
          <w:szCs w:val="24"/>
        </w:rPr>
        <w:t>Ulysses</w:t>
      </w:r>
      <w:proofErr w:type="spellEnd"/>
      <w:r w:rsidRPr="00C30C6A">
        <w:rPr>
          <w:rFonts w:ascii="Times New Roman" w:eastAsia="Times New Roman" w:hAnsi="Times New Roman" w:cs="Times New Roman"/>
          <w:sz w:val="24"/>
          <w:szCs w:val="24"/>
        </w:rPr>
        <w:t xml:space="preserve"> </w:t>
      </w:r>
      <w:r w:rsidR="009327A7" w:rsidRPr="00C30C6A">
        <w:rPr>
          <w:rFonts w:ascii="Times New Roman" w:eastAsia="Times New Roman" w:hAnsi="Times New Roman" w:cs="Times New Roman"/>
          <w:sz w:val="24"/>
          <w:szCs w:val="24"/>
        </w:rPr>
        <w:t xml:space="preserve">3 – algoritmo de IA para análise de estudos técnicos e </w:t>
      </w:r>
      <w:r w:rsidR="0050398F">
        <w:rPr>
          <w:rFonts w:ascii="Times New Roman" w:eastAsia="Times New Roman" w:hAnsi="Times New Roman" w:cs="Times New Roman"/>
          <w:sz w:val="24"/>
          <w:szCs w:val="24"/>
        </w:rPr>
        <w:t>propostas</w:t>
      </w:r>
      <w:r w:rsidR="009327A7" w:rsidRPr="00C30C6A">
        <w:rPr>
          <w:rFonts w:ascii="Times New Roman" w:eastAsia="Times New Roman" w:hAnsi="Times New Roman" w:cs="Times New Roman"/>
          <w:sz w:val="24"/>
          <w:szCs w:val="24"/>
        </w:rPr>
        <w:t xml:space="preserve"> semanticamente </w:t>
      </w:r>
      <w:r w:rsidR="0050398F" w:rsidRPr="00C30C6A">
        <w:rPr>
          <w:rFonts w:ascii="Times New Roman" w:eastAsia="Times New Roman" w:hAnsi="Times New Roman" w:cs="Times New Roman"/>
          <w:sz w:val="24"/>
          <w:szCs w:val="24"/>
        </w:rPr>
        <w:t>similares</w:t>
      </w:r>
      <w:r w:rsidR="0050398F">
        <w:rPr>
          <w:rFonts w:ascii="Times New Roman" w:eastAsia="Times New Roman" w:hAnsi="Times New Roman" w:cs="Times New Roman"/>
          <w:sz w:val="24"/>
          <w:szCs w:val="24"/>
        </w:rPr>
        <w:t>,</w:t>
      </w:r>
      <w:r w:rsidR="0050398F" w:rsidRPr="00C30C6A">
        <w:rPr>
          <w:rFonts w:ascii="Times New Roman" w:eastAsia="Times New Roman" w:hAnsi="Times New Roman" w:cs="Times New Roman"/>
          <w:sz w:val="24"/>
          <w:szCs w:val="24"/>
        </w:rPr>
        <w:t xml:space="preserve"> </w:t>
      </w:r>
      <w:r w:rsidR="009327A7" w:rsidRPr="00C30C6A">
        <w:rPr>
          <w:rFonts w:ascii="Times New Roman" w:eastAsia="Times New Roman" w:hAnsi="Times New Roman" w:cs="Times New Roman"/>
          <w:sz w:val="24"/>
          <w:szCs w:val="24"/>
        </w:rPr>
        <w:t xml:space="preserve">com a solicitação de uma nova </w:t>
      </w:r>
      <w:r w:rsidR="0050398F">
        <w:rPr>
          <w:rFonts w:ascii="Times New Roman" w:eastAsia="Times New Roman" w:hAnsi="Times New Roman" w:cs="Times New Roman"/>
          <w:sz w:val="24"/>
          <w:szCs w:val="24"/>
        </w:rPr>
        <w:t>proposta</w:t>
      </w:r>
      <w:r w:rsidR="0050398F" w:rsidRPr="00C30C6A">
        <w:rPr>
          <w:rFonts w:ascii="Times New Roman" w:eastAsia="Times New Roman" w:hAnsi="Times New Roman" w:cs="Times New Roman"/>
          <w:sz w:val="24"/>
          <w:szCs w:val="24"/>
        </w:rPr>
        <w:t xml:space="preserve"> </w:t>
      </w:r>
      <w:r w:rsidR="009327A7" w:rsidRPr="00C30C6A">
        <w:rPr>
          <w:rFonts w:ascii="Times New Roman" w:eastAsia="Times New Roman" w:hAnsi="Times New Roman" w:cs="Times New Roman"/>
          <w:sz w:val="24"/>
          <w:szCs w:val="24"/>
        </w:rPr>
        <w:t>aos consultores legislativos</w:t>
      </w:r>
      <w:r w:rsidR="0050398F">
        <w:rPr>
          <w:rFonts w:ascii="Times New Roman" w:eastAsia="Times New Roman" w:hAnsi="Times New Roman" w:cs="Times New Roman"/>
          <w:sz w:val="24"/>
          <w:szCs w:val="24"/>
        </w:rPr>
        <w:t>;</w:t>
      </w:r>
    </w:p>
    <w:p w14:paraId="385D610D" w14:textId="08FD1685" w:rsidR="009327A7" w:rsidRPr="00C30C6A" w:rsidRDefault="005D0801" w:rsidP="00C30C6A">
      <w:pPr>
        <w:pStyle w:val="PargrafodaLista"/>
        <w:numPr>
          <w:ilvl w:val="0"/>
          <w:numId w:val="31"/>
        </w:numPr>
        <w:spacing w:line="360" w:lineRule="auto"/>
        <w:jc w:val="both"/>
        <w:rPr>
          <w:rFonts w:ascii="Times New Roman" w:eastAsia="Times New Roman" w:hAnsi="Times New Roman" w:cs="Times New Roman"/>
          <w:sz w:val="24"/>
          <w:szCs w:val="24"/>
        </w:rPr>
      </w:pPr>
      <w:proofErr w:type="spellStart"/>
      <w:r w:rsidRPr="00C30C6A">
        <w:rPr>
          <w:rFonts w:ascii="Times New Roman" w:eastAsia="Times New Roman" w:hAnsi="Times New Roman" w:cs="Times New Roman"/>
          <w:smallCaps/>
          <w:sz w:val="24"/>
          <w:szCs w:val="24"/>
        </w:rPr>
        <w:t>Ulysses</w:t>
      </w:r>
      <w:proofErr w:type="spellEnd"/>
      <w:r w:rsidRPr="00C30C6A">
        <w:rPr>
          <w:rFonts w:ascii="Times New Roman" w:eastAsia="Times New Roman" w:hAnsi="Times New Roman" w:cs="Times New Roman"/>
          <w:sz w:val="24"/>
          <w:szCs w:val="24"/>
        </w:rPr>
        <w:t xml:space="preserve"> </w:t>
      </w:r>
      <w:r w:rsidR="009327A7" w:rsidRPr="00C30C6A">
        <w:rPr>
          <w:rFonts w:ascii="Times New Roman" w:eastAsia="Times New Roman" w:hAnsi="Times New Roman" w:cs="Times New Roman"/>
          <w:sz w:val="24"/>
          <w:szCs w:val="24"/>
        </w:rPr>
        <w:t xml:space="preserve">4 – algoritmo de IA para agrupamento automático de emendas a </w:t>
      </w:r>
      <w:r w:rsidR="00E6231F">
        <w:rPr>
          <w:rFonts w:ascii="Times New Roman" w:eastAsia="Times New Roman" w:hAnsi="Times New Roman" w:cs="Times New Roman"/>
          <w:sz w:val="24"/>
          <w:szCs w:val="24"/>
        </w:rPr>
        <w:t>propostas</w:t>
      </w:r>
      <w:r w:rsidR="00E6231F" w:rsidRPr="00C30C6A">
        <w:rPr>
          <w:rFonts w:ascii="Times New Roman" w:eastAsia="Times New Roman" w:hAnsi="Times New Roman" w:cs="Times New Roman"/>
          <w:sz w:val="24"/>
          <w:szCs w:val="24"/>
        </w:rPr>
        <w:t xml:space="preserve"> </w:t>
      </w:r>
      <w:r w:rsidR="009327A7" w:rsidRPr="00C30C6A">
        <w:rPr>
          <w:rFonts w:ascii="Times New Roman" w:eastAsia="Times New Roman" w:hAnsi="Times New Roman" w:cs="Times New Roman"/>
          <w:sz w:val="24"/>
          <w:szCs w:val="24"/>
        </w:rPr>
        <w:t>orçamenta</w:t>
      </w:r>
      <w:r w:rsidR="00E6231F">
        <w:rPr>
          <w:rFonts w:ascii="Times New Roman" w:eastAsia="Times New Roman" w:hAnsi="Times New Roman" w:cs="Times New Roman"/>
          <w:sz w:val="24"/>
          <w:szCs w:val="24"/>
        </w:rPr>
        <w:t>i</w:t>
      </w:r>
      <w:r w:rsidR="009327A7" w:rsidRPr="00C30C6A">
        <w:rPr>
          <w:rFonts w:ascii="Times New Roman" w:eastAsia="Times New Roman" w:hAnsi="Times New Roman" w:cs="Times New Roman"/>
          <w:sz w:val="24"/>
          <w:szCs w:val="24"/>
        </w:rPr>
        <w:t>s</w:t>
      </w:r>
      <w:r w:rsidR="00E6231F">
        <w:rPr>
          <w:rFonts w:ascii="Times New Roman" w:eastAsia="Times New Roman" w:hAnsi="Times New Roman" w:cs="Times New Roman"/>
          <w:sz w:val="24"/>
          <w:szCs w:val="24"/>
        </w:rPr>
        <w:t>;</w:t>
      </w:r>
    </w:p>
    <w:p w14:paraId="7160F481" w14:textId="1EFA21C3" w:rsidR="009327A7" w:rsidRPr="00C30C6A" w:rsidRDefault="005D0801" w:rsidP="00C30C6A">
      <w:pPr>
        <w:pStyle w:val="PargrafodaLista"/>
        <w:numPr>
          <w:ilvl w:val="0"/>
          <w:numId w:val="31"/>
        </w:numPr>
        <w:spacing w:line="360" w:lineRule="auto"/>
        <w:jc w:val="both"/>
        <w:rPr>
          <w:rFonts w:ascii="Times New Roman" w:eastAsia="Times New Roman" w:hAnsi="Times New Roman" w:cs="Times New Roman"/>
          <w:sz w:val="24"/>
          <w:szCs w:val="24"/>
        </w:rPr>
      </w:pPr>
      <w:proofErr w:type="spellStart"/>
      <w:r w:rsidRPr="00C30C6A">
        <w:rPr>
          <w:rFonts w:ascii="Times New Roman" w:eastAsia="Times New Roman" w:hAnsi="Times New Roman" w:cs="Times New Roman"/>
          <w:smallCaps/>
          <w:sz w:val="24"/>
          <w:szCs w:val="24"/>
        </w:rPr>
        <w:t>Ulysses</w:t>
      </w:r>
      <w:proofErr w:type="spellEnd"/>
      <w:r w:rsidRPr="00C30C6A">
        <w:rPr>
          <w:rFonts w:ascii="Times New Roman" w:eastAsia="Times New Roman" w:hAnsi="Times New Roman" w:cs="Times New Roman"/>
          <w:sz w:val="24"/>
          <w:szCs w:val="24"/>
        </w:rPr>
        <w:t xml:space="preserve"> </w:t>
      </w:r>
      <w:r w:rsidR="009327A7" w:rsidRPr="00C30C6A">
        <w:rPr>
          <w:rFonts w:ascii="Times New Roman" w:eastAsia="Times New Roman" w:hAnsi="Times New Roman" w:cs="Times New Roman"/>
          <w:sz w:val="24"/>
          <w:szCs w:val="24"/>
        </w:rPr>
        <w:t xml:space="preserve">5 – API de IA adaptada para transcrição de voz para texto, utilizada nos discursos no plenário </w:t>
      </w:r>
      <w:proofErr w:type="spellStart"/>
      <w:r w:rsidR="009327A7" w:rsidRPr="00C30C6A">
        <w:rPr>
          <w:rFonts w:ascii="Times New Roman" w:eastAsia="Times New Roman" w:hAnsi="Times New Roman" w:cs="Times New Roman"/>
          <w:sz w:val="24"/>
          <w:szCs w:val="24"/>
        </w:rPr>
        <w:t>Ulysses</w:t>
      </w:r>
      <w:proofErr w:type="spellEnd"/>
      <w:r w:rsidR="009327A7" w:rsidRPr="00C30C6A">
        <w:rPr>
          <w:rFonts w:ascii="Times New Roman" w:eastAsia="Times New Roman" w:hAnsi="Times New Roman" w:cs="Times New Roman"/>
          <w:sz w:val="24"/>
          <w:szCs w:val="24"/>
        </w:rPr>
        <w:t xml:space="preserve"> Guimarães.</w:t>
      </w:r>
    </w:p>
    <w:p w14:paraId="2F90EF54" w14:textId="5B12921E" w:rsidR="009327A7" w:rsidRPr="00C30C6A" w:rsidRDefault="4FCCB3FE" w:rsidP="00C30C6A">
      <w:pPr>
        <w:pStyle w:val="PargrafodaLista"/>
        <w:numPr>
          <w:ilvl w:val="0"/>
          <w:numId w:val="31"/>
        </w:numPr>
        <w:spacing w:line="360" w:lineRule="auto"/>
        <w:jc w:val="both"/>
        <w:rPr>
          <w:rFonts w:ascii="Times New Roman" w:eastAsia="Times New Roman" w:hAnsi="Times New Roman" w:cs="Times New Roman"/>
          <w:sz w:val="24"/>
          <w:szCs w:val="24"/>
        </w:rPr>
      </w:pPr>
      <w:proofErr w:type="spellStart"/>
      <w:r w:rsidRPr="4FCCB3FE">
        <w:rPr>
          <w:rFonts w:ascii="Times New Roman" w:eastAsia="Times New Roman" w:hAnsi="Times New Roman" w:cs="Times New Roman"/>
          <w:smallCaps/>
          <w:sz w:val="24"/>
          <w:szCs w:val="24"/>
        </w:rPr>
        <w:t>Ulysses</w:t>
      </w:r>
      <w:proofErr w:type="spellEnd"/>
      <w:r w:rsidRPr="4FCCB3FE">
        <w:rPr>
          <w:rFonts w:ascii="Times New Roman" w:eastAsia="Times New Roman" w:hAnsi="Times New Roman" w:cs="Times New Roman"/>
          <w:sz w:val="24"/>
          <w:szCs w:val="24"/>
        </w:rPr>
        <w:t xml:space="preserve"> 6 – algoritmo de IA que analisa semanticamente os comentários dos cidadãos feitos </w:t>
      </w:r>
      <w:r w:rsidRPr="00C63EFA">
        <w:rPr>
          <w:rFonts w:ascii="Times New Roman" w:eastAsia="Times New Roman" w:hAnsi="Times New Roman" w:cs="Times New Roman"/>
          <w:sz w:val="24"/>
          <w:szCs w:val="24"/>
        </w:rPr>
        <w:t>n</w:t>
      </w:r>
      <w:r w:rsidR="006D1022" w:rsidRPr="00C63EFA">
        <w:rPr>
          <w:rFonts w:ascii="Times New Roman" w:eastAsia="Times New Roman" w:hAnsi="Times New Roman" w:cs="Times New Roman"/>
          <w:sz w:val="24"/>
          <w:szCs w:val="24"/>
        </w:rPr>
        <w:t>o</w:t>
      </w:r>
      <w:r w:rsidRPr="00C63EFA">
        <w:rPr>
          <w:rFonts w:ascii="Times New Roman" w:eastAsia="Times New Roman" w:hAnsi="Times New Roman" w:cs="Times New Roman"/>
          <w:sz w:val="24"/>
          <w:szCs w:val="24"/>
        </w:rPr>
        <w:t xml:space="preserve">s </w:t>
      </w:r>
      <w:r w:rsidR="006D1022" w:rsidRPr="00C63EFA">
        <w:rPr>
          <w:rFonts w:ascii="Times New Roman" w:eastAsia="Times New Roman" w:hAnsi="Times New Roman" w:cs="Times New Roman"/>
          <w:sz w:val="24"/>
          <w:szCs w:val="24"/>
        </w:rPr>
        <w:t>qu</w:t>
      </w:r>
      <w:r w:rsidR="00C63EFA" w:rsidRPr="00C63EFA">
        <w:rPr>
          <w:rFonts w:ascii="Times New Roman" w:eastAsia="Times New Roman" w:hAnsi="Times New Roman" w:cs="Times New Roman"/>
          <w:sz w:val="24"/>
          <w:szCs w:val="24"/>
        </w:rPr>
        <w:t>es</w:t>
      </w:r>
      <w:r w:rsidR="006D1022" w:rsidRPr="00C63EFA">
        <w:rPr>
          <w:rFonts w:ascii="Times New Roman" w:eastAsia="Times New Roman" w:hAnsi="Times New Roman" w:cs="Times New Roman"/>
          <w:sz w:val="24"/>
          <w:szCs w:val="24"/>
        </w:rPr>
        <w:t xml:space="preserve">tionários </w:t>
      </w:r>
      <w:r w:rsidRPr="00C63EFA">
        <w:rPr>
          <w:rFonts w:ascii="Times New Roman" w:eastAsia="Times New Roman" w:hAnsi="Times New Roman" w:cs="Times New Roman"/>
          <w:sz w:val="24"/>
          <w:szCs w:val="24"/>
        </w:rPr>
        <w:t>dispon</w:t>
      </w:r>
      <w:r w:rsidR="00C63EFA" w:rsidRPr="00C63EFA">
        <w:rPr>
          <w:rFonts w:ascii="Times New Roman" w:eastAsia="Times New Roman" w:hAnsi="Times New Roman" w:cs="Times New Roman"/>
          <w:sz w:val="24"/>
          <w:szCs w:val="24"/>
        </w:rPr>
        <w:t>ibilizados ao público</w:t>
      </w:r>
      <w:r w:rsidRPr="4FCCB3FE">
        <w:rPr>
          <w:rFonts w:ascii="Times New Roman" w:eastAsia="Times New Roman" w:hAnsi="Times New Roman" w:cs="Times New Roman"/>
          <w:sz w:val="24"/>
          <w:szCs w:val="24"/>
        </w:rPr>
        <w:t xml:space="preserve"> para cada proposta legislativa em curso.</w:t>
      </w:r>
    </w:p>
    <w:p w14:paraId="5F79C24E" w14:textId="3B8CC3E3" w:rsidR="009327A7" w:rsidRPr="00262B07" w:rsidRDefault="009327A7" w:rsidP="00E44A4E">
      <w:pPr>
        <w:spacing w:line="360" w:lineRule="auto"/>
        <w:ind w:firstLine="426"/>
        <w:jc w:val="both"/>
        <w:rPr>
          <w:rFonts w:ascii="Times New Roman" w:eastAsia="Times New Roman" w:hAnsi="Times New Roman" w:cs="Times New Roman"/>
          <w:sz w:val="24"/>
          <w:szCs w:val="24"/>
        </w:rPr>
      </w:pPr>
      <w:r w:rsidRPr="000E39B0">
        <w:rPr>
          <w:rFonts w:ascii="Times New Roman" w:eastAsia="Times New Roman" w:hAnsi="Times New Roman" w:cs="Times New Roman"/>
          <w:sz w:val="24"/>
          <w:szCs w:val="24"/>
        </w:rPr>
        <w:t>Por sua vez, o</w:t>
      </w:r>
      <w:r w:rsidRPr="000E39B0">
        <w:rPr>
          <w:rFonts w:ascii="Times New Roman" w:eastAsia="Times New Roman" w:hAnsi="Times New Roman" w:cs="Times New Roman"/>
          <w:i/>
          <w:sz w:val="24"/>
          <w:szCs w:val="24"/>
        </w:rPr>
        <w:t xml:space="preserve"> </w:t>
      </w:r>
      <w:r w:rsidRPr="000E39B0">
        <w:rPr>
          <w:rFonts w:ascii="Times New Roman" w:eastAsia="Times New Roman" w:hAnsi="Times New Roman" w:cs="Times New Roman"/>
          <w:iCs/>
          <w:sz w:val="24"/>
          <w:szCs w:val="24"/>
        </w:rPr>
        <w:t>Senado Federa</w:t>
      </w:r>
      <w:r w:rsidR="00D23668" w:rsidRPr="000E39B0">
        <w:rPr>
          <w:rFonts w:ascii="Times New Roman" w:eastAsia="Times New Roman" w:hAnsi="Times New Roman" w:cs="Times New Roman"/>
          <w:iCs/>
          <w:sz w:val="24"/>
          <w:szCs w:val="24"/>
        </w:rPr>
        <w:t>l</w:t>
      </w:r>
      <w:r w:rsidRPr="000E39B0">
        <w:rPr>
          <w:rFonts w:ascii="Times New Roman" w:eastAsia="Times New Roman" w:hAnsi="Times New Roman" w:cs="Times New Roman"/>
          <w:iCs/>
          <w:sz w:val="24"/>
          <w:szCs w:val="24"/>
        </w:rPr>
        <w:t xml:space="preserve"> do Brasil</w:t>
      </w:r>
      <w:r w:rsidRPr="000E39B0">
        <w:rPr>
          <w:rFonts w:ascii="Times New Roman" w:eastAsia="Times New Roman" w:hAnsi="Times New Roman" w:cs="Times New Roman"/>
          <w:sz w:val="24"/>
          <w:szCs w:val="24"/>
        </w:rPr>
        <w:t xml:space="preserve"> conta com um </w:t>
      </w:r>
      <w:r w:rsidRPr="000E39B0">
        <w:rPr>
          <w:rFonts w:ascii="Times New Roman" w:eastAsia="Times New Roman" w:hAnsi="Times New Roman" w:cs="Times New Roman"/>
          <w:i/>
          <w:iCs/>
          <w:sz w:val="24"/>
          <w:szCs w:val="24"/>
        </w:rPr>
        <w:t>software</w:t>
      </w:r>
      <w:r w:rsidRPr="000E39B0">
        <w:rPr>
          <w:rFonts w:ascii="Times New Roman" w:eastAsia="Times New Roman" w:hAnsi="Times New Roman" w:cs="Times New Roman"/>
          <w:sz w:val="24"/>
          <w:szCs w:val="24"/>
        </w:rPr>
        <w:t xml:space="preserve"> de IA que faz a triagem inicial das solicitações de serviço que chegam à Consultoria Legislativa (</w:t>
      </w:r>
      <w:proofErr w:type="spellStart"/>
      <w:r w:rsidRPr="00262B07">
        <w:rPr>
          <w:rFonts w:ascii="Times New Roman" w:eastAsia="Times New Roman" w:hAnsi="Times New Roman" w:cs="Times New Roman"/>
          <w:sz w:val="24"/>
          <w:szCs w:val="24"/>
        </w:rPr>
        <w:t>Conleg</w:t>
      </w:r>
      <w:proofErr w:type="spellEnd"/>
      <w:r w:rsidRPr="00262B07">
        <w:rPr>
          <w:rFonts w:ascii="Times New Roman" w:eastAsia="Times New Roman" w:hAnsi="Times New Roman" w:cs="Times New Roman"/>
          <w:sz w:val="24"/>
          <w:szCs w:val="24"/>
        </w:rPr>
        <w:t>)</w:t>
      </w:r>
      <w:r w:rsidR="00E44A4E" w:rsidRPr="00262B07">
        <w:rPr>
          <w:rFonts w:ascii="Times New Roman" w:eastAsia="Times New Roman" w:hAnsi="Times New Roman" w:cs="Times New Roman"/>
          <w:color w:val="000000"/>
          <w:sz w:val="24"/>
          <w:szCs w:val="24"/>
          <w:vertAlign w:val="superscript"/>
        </w:rPr>
        <w:footnoteReference w:id="59"/>
      </w:r>
      <w:r w:rsidR="00A858FF" w:rsidRPr="00262B07">
        <w:rPr>
          <w:rFonts w:ascii="Times New Roman" w:eastAsia="Times New Roman" w:hAnsi="Times New Roman" w:cs="Times New Roman"/>
          <w:sz w:val="24"/>
          <w:szCs w:val="24"/>
        </w:rPr>
        <w:t>.</w:t>
      </w:r>
      <w:r w:rsidR="00E44A4E" w:rsidRPr="00262B07">
        <w:rPr>
          <w:rFonts w:ascii="Times New Roman" w:eastAsia="Times New Roman" w:hAnsi="Times New Roman" w:cs="Times New Roman"/>
          <w:sz w:val="24"/>
          <w:szCs w:val="24"/>
        </w:rPr>
        <w:t xml:space="preserve"> </w:t>
      </w:r>
      <w:r w:rsidR="00A858FF" w:rsidRPr="00262B07">
        <w:rPr>
          <w:rFonts w:ascii="Times New Roman" w:eastAsia="Times New Roman" w:hAnsi="Times New Roman" w:cs="Times New Roman"/>
          <w:color w:val="000000"/>
          <w:sz w:val="24"/>
          <w:szCs w:val="24"/>
        </w:rPr>
        <w:t>Esta</w:t>
      </w:r>
      <w:r w:rsidRPr="00262B07">
        <w:rPr>
          <w:rFonts w:ascii="Times New Roman" w:eastAsia="Times New Roman" w:hAnsi="Times New Roman" w:cs="Times New Roman"/>
          <w:color w:val="000000"/>
          <w:sz w:val="24"/>
          <w:szCs w:val="24"/>
        </w:rPr>
        <w:t xml:space="preserve"> ferramenta, que entrou em operação em fevereiro de 2020, foi desenvolvida por colaboradores do Senado Federal que formam o Grupo de Estudo e Pesquisa Acadêmica da Área de Tecnologia da Informação (GEPA/TI)</w:t>
      </w:r>
      <w:r w:rsidRPr="00262B07">
        <w:rPr>
          <w:rFonts w:ascii="Times New Roman" w:eastAsia="Times New Roman" w:hAnsi="Times New Roman" w:cs="Times New Roman"/>
          <w:color w:val="000000"/>
          <w:sz w:val="24"/>
          <w:szCs w:val="24"/>
          <w:vertAlign w:val="superscript"/>
        </w:rPr>
        <w:footnoteReference w:id="60"/>
      </w:r>
      <w:r w:rsidRPr="00262B07">
        <w:rPr>
          <w:rFonts w:ascii="Times New Roman" w:eastAsia="Times New Roman" w:hAnsi="Times New Roman" w:cs="Times New Roman"/>
          <w:color w:val="000000"/>
          <w:sz w:val="24"/>
          <w:szCs w:val="24"/>
        </w:rPr>
        <w:t>.</w:t>
      </w:r>
    </w:p>
    <w:p w14:paraId="5D201076" w14:textId="6E66B8D2" w:rsidR="009327A7" w:rsidRPr="00262B07" w:rsidRDefault="009327A7" w:rsidP="009327A7">
      <w:pPr>
        <w:spacing w:line="360" w:lineRule="auto"/>
        <w:ind w:firstLine="426"/>
        <w:jc w:val="both"/>
        <w:rPr>
          <w:rFonts w:ascii="Times New Roman" w:eastAsia="Times New Roman" w:hAnsi="Times New Roman" w:cs="Times New Roman"/>
          <w:color w:val="000000"/>
          <w:sz w:val="24"/>
          <w:szCs w:val="24"/>
        </w:rPr>
      </w:pPr>
      <w:r w:rsidRPr="00262B07">
        <w:rPr>
          <w:rFonts w:ascii="Times New Roman" w:eastAsia="Times New Roman" w:hAnsi="Times New Roman" w:cs="Times New Roman"/>
          <w:color w:val="000000"/>
          <w:sz w:val="24"/>
          <w:szCs w:val="24"/>
        </w:rPr>
        <w:lastRenderedPageBreak/>
        <w:t>Segundo os investigadores</w:t>
      </w:r>
      <w:r w:rsidRPr="00262B07">
        <w:rPr>
          <w:rFonts w:ascii="Times New Roman" w:eastAsia="Times New Roman" w:hAnsi="Times New Roman" w:cs="Times New Roman"/>
          <w:color w:val="000000"/>
          <w:sz w:val="24"/>
          <w:szCs w:val="24"/>
          <w:vertAlign w:val="superscript"/>
        </w:rPr>
        <w:footnoteReference w:id="61"/>
      </w:r>
      <w:r w:rsidRPr="00262B07">
        <w:rPr>
          <w:rFonts w:ascii="Times New Roman" w:eastAsia="Times New Roman" w:hAnsi="Times New Roman" w:cs="Times New Roman"/>
          <w:color w:val="000000"/>
          <w:sz w:val="24"/>
          <w:szCs w:val="24"/>
        </w:rPr>
        <w:t xml:space="preserve">, os servidores de gabinetes parlamentares, </w:t>
      </w:r>
      <w:r w:rsidR="00A858FF" w:rsidRPr="00262B07">
        <w:rPr>
          <w:rFonts w:ascii="Times New Roman" w:eastAsia="Times New Roman" w:hAnsi="Times New Roman" w:cs="Times New Roman"/>
          <w:color w:val="000000"/>
          <w:sz w:val="24"/>
          <w:szCs w:val="24"/>
        </w:rPr>
        <w:t>comissões</w:t>
      </w:r>
      <w:r w:rsidRPr="00262B07">
        <w:rPr>
          <w:rFonts w:ascii="Times New Roman" w:eastAsia="Times New Roman" w:hAnsi="Times New Roman" w:cs="Times New Roman"/>
          <w:color w:val="000000"/>
          <w:sz w:val="24"/>
          <w:szCs w:val="24"/>
        </w:rPr>
        <w:t xml:space="preserve"> e outros </w:t>
      </w:r>
      <w:r w:rsidR="00A858FF" w:rsidRPr="00262B07">
        <w:rPr>
          <w:rFonts w:ascii="Times New Roman" w:eastAsia="Times New Roman" w:hAnsi="Times New Roman" w:cs="Times New Roman"/>
          <w:color w:val="000000"/>
          <w:sz w:val="24"/>
          <w:szCs w:val="24"/>
        </w:rPr>
        <w:t>órgãos</w:t>
      </w:r>
      <w:r w:rsidRPr="00262B07">
        <w:rPr>
          <w:rFonts w:ascii="Times New Roman" w:eastAsia="Times New Roman" w:hAnsi="Times New Roman" w:cs="Times New Roman"/>
          <w:color w:val="000000"/>
          <w:sz w:val="24"/>
          <w:szCs w:val="24"/>
        </w:rPr>
        <w:t xml:space="preserve"> do Senado Federal solicitam trabalhos à Consultoria Legislativa por meio de sistema informatizado (SAC - Sistema de Apoio </w:t>
      </w:r>
      <w:r w:rsidR="00262B07" w:rsidRPr="00262B07">
        <w:rPr>
          <w:rFonts w:ascii="Times New Roman" w:eastAsia="Times New Roman" w:hAnsi="Times New Roman" w:cs="Times New Roman"/>
          <w:color w:val="000000"/>
          <w:sz w:val="24"/>
          <w:szCs w:val="24"/>
        </w:rPr>
        <w:t>às</w:t>
      </w:r>
      <w:r w:rsidRPr="00262B07">
        <w:rPr>
          <w:rFonts w:ascii="Times New Roman" w:eastAsia="Times New Roman" w:hAnsi="Times New Roman" w:cs="Times New Roman"/>
          <w:color w:val="000000"/>
          <w:sz w:val="24"/>
          <w:szCs w:val="24"/>
        </w:rPr>
        <w:t xml:space="preserve"> Consultorias). Ao solicitá-los, o </w:t>
      </w:r>
      <w:r w:rsidR="00262B07" w:rsidRPr="00262B07">
        <w:rPr>
          <w:rFonts w:ascii="Times New Roman" w:eastAsia="Times New Roman" w:hAnsi="Times New Roman" w:cs="Times New Roman"/>
          <w:color w:val="000000"/>
          <w:sz w:val="24"/>
          <w:szCs w:val="24"/>
        </w:rPr>
        <w:t>usuário</w:t>
      </w:r>
      <w:r w:rsidRPr="00262B07">
        <w:rPr>
          <w:rFonts w:ascii="Times New Roman" w:eastAsia="Times New Roman" w:hAnsi="Times New Roman" w:cs="Times New Roman"/>
          <w:color w:val="000000"/>
          <w:sz w:val="24"/>
          <w:szCs w:val="24"/>
        </w:rPr>
        <w:t xml:space="preserve"> </w:t>
      </w:r>
      <w:r w:rsidR="00673FD3">
        <w:rPr>
          <w:rFonts w:ascii="Times New Roman" w:eastAsia="Times New Roman" w:hAnsi="Times New Roman" w:cs="Times New Roman"/>
          <w:color w:val="000000"/>
          <w:sz w:val="24"/>
          <w:szCs w:val="24"/>
        </w:rPr>
        <w:t>fornece</w:t>
      </w:r>
      <w:r w:rsidRPr="00262B07">
        <w:rPr>
          <w:rFonts w:ascii="Times New Roman" w:eastAsia="Times New Roman" w:hAnsi="Times New Roman" w:cs="Times New Roman"/>
          <w:color w:val="000000"/>
          <w:sz w:val="24"/>
          <w:szCs w:val="24"/>
        </w:rPr>
        <w:t xml:space="preserve">, </w:t>
      </w:r>
      <w:r w:rsidR="00262B07" w:rsidRPr="00262B07">
        <w:rPr>
          <w:rFonts w:ascii="Times New Roman" w:eastAsia="Times New Roman" w:hAnsi="Times New Roman" w:cs="Times New Roman"/>
          <w:color w:val="000000"/>
          <w:sz w:val="24"/>
          <w:szCs w:val="24"/>
        </w:rPr>
        <w:t>além</w:t>
      </w:r>
      <w:r w:rsidRPr="00262B07">
        <w:rPr>
          <w:rFonts w:ascii="Times New Roman" w:eastAsia="Times New Roman" w:hAnsi="Times New Roman" w:cs="Times New Roman"/>
          <w:color w:val="000000"/>
          <w:sz w:val="24"/>
          <w:szCs w:val="24"/>
        </w:rPr>
        <w:t xml:space="preserve"> do tipo de trabalho desejado, um texto descritivo e, opcionalmente, </w:t>
      </w:r>
      <w:r w:rsidR="00262B07" w:rsidRPr="00262B07">
        <w:rPr>
          <w:rFonts w:ascii="Times New Roman" w:eastAsia="Times New Roman" w:hAnsi="Times New Roman" w:cs="Times New Roman"/>
          <w:color w:val="000000"/>
          <w:sz w:val="24"/>
          <w:szCs w:val="24"/>
        </w:rPr>
        <w:t>matérias</w:t>
      </w:r>
      <w:r w:rsidRPr="00262B07">
        <w:rPr>
          <w:rFonts w:ascii="Times New Roman" w:eastAsia="Times New Roman" w:hAnsi="Times New Roman" w:cs="Times New Roman"/>
          <w:color w:val="000000"/>
          <w:sz w:val="24"/>
          <w:szCs w:val="24"/>
        </w:rPr>
        <w:t xml:space="preserve"> legislativas relacionadas. </w:t>
      </w:r>
      <w:r w:rsidR="00262B07" w:rsidRPr="00262B07">
        <w:rPr>
          <w:rFonts w:ascii="Times New Roman" w:eastAsia="Times New Roman" w:hAnsi="Times New Roman" w:cs="Times New Roman"/>
          <w:color w:val="000000"/>
          <w:sz w:val="24"/>
          <w:szCs w:val="24"/>
        </w:rPr>
        <w:t>São</w:t>
      </w:r>
      <w:r w:rsidRPr="00262B07">
        <w:rPr>
          <w:rFonts w:ascii="Times New Roman" w:eastAsia="Times New Roman" w:hAnsi="Times New Roman" w:cs="Times New Roman"/>
          <w:color w:val="000000"/>
          <w:sz w:val="24"/>
          <w:szCs w:val="24"/>
        </w:rPr>
        <w:t xml:space="preserve"> exemplos de tipos de trabalhos: Discurso, Estudo, Parecer, Projeto de Lei, Emenda a Projeto de Lei, Requerimento, entre outros.</w:t>
      </w:r>
    </w:p>
    <w:p w14:paraId="32246ED0" w14:textId="049AD8FC" w:rsidR="009327A7" w:rsidRPr="00B21CD2" w:rsidRDefault="009327A7" w:rsidP="009327A7">
      <w:pPr>
        <w:spacing w:line="360" w:lineRule="auto"/>
        <w:ind w:firstLine="426"/>
        <w:jc w:val="both"/>
        <w:rPr>
          <w:rFonts w:ascii="Times New Roman" w:eastAsia="Times New Roman" w:hAnsi="Times New Roman" w:cs="Times New Roman"/>
          <w:color w:val="000000"/>
          <w:sz w:val="24"/>
          <w:szCs w:val="24"/>
        </w:rPr>
      </w:pPr>
      <w:r w:rsidRPr="00B21CD2">
        <w:rPr>
          <w:rFonts w:ascii="Times New Roman" w:eastAsia="Times New Roman" w:hAnsi="Times New Roman" w:cs="Times New Roman"/>
          <w:color w:val="000000"/>
          <w:sz w:val="24"/>
          <w:szCs w:val="24"/>
        </w:rPr>
        <w:t xml:space="preserve">Cada </w:t>
      </w:r>
      <w:r w:rsidR="00262B07" w:rsidRPr="00B21CD2">
        <w:rPr>
          <w:rFonts w:ascii="Times New Roman" w:eastAsia="Times New Roman" w:hAnsi="Times New Roman" w:cs="Times New Roman"/>
          <w:color w:val="000000"/>
          <w:sz w:val="24"/>
          <w:szCs w:val="24"/>
        </w:rPr>
        <w:t>solicitação</w:t>
      </w:r>
      <w:r w:rsidRPr="00B21CD2">
        <w:rPr>
          <w:rFonts w:ascii="Times New Roman" w:eastAsia="Times New Roman" w:hAnsi="Times New Roman" w:cs="Times New Roman"/>
          <w:color w:val="000000"/>
          <w:sz w:val="24"/>
          <w:szCs w:val="24"/>
        </w:rPr>
        <w:t xml:space="preserve"> recebida pela Consultoria é triada por uma equip</w:t>
      </w:r>
      <w:r w:rsidR="00B21CD2" w:rsidRPr="00B21CD2">
        <w:rPr>
          <w:rFonts w:ascii="Times New Roman" w:eastAsia="Times New Roman" w:hAnsi="Times New Roman" w:cs="Times New Roman"/>
          <w:color w:val="000000"/>
          <w:sz w:val="24"/>
          <w:szCs w:val="24"/>
        </w:rPr>
        <w:t>a</w:t>
      </w:r>
      <w:r w:rsidRPr="00B21CD2">
        <w:rPr>
          <w:rFonts w:ascii="Times New Roman" w:eastAsia="Times New Roman" w:hAnsi="Times New Roman" w:cs="Times New Roman"/>
          <w:color w:val="000000"/>
          <w:sz w:val="24"/>
          <w:szCs w:val="24"/>
        </w:rPr>
        <w:t xml:space="preserve"> e encaminhada </w:t>
      </w:r>
      <w:r w:rsidR="00B21CD2" w:rsidRPr="00B21CD2">
        <w:rPr>
          <w:rFonts w:ascii="Times New Roman" w:eastAsia="Times New Roman" w:hAnsi="Times New Roman" w:cs="Times New Roman"/>
          <w:color w:val="000000"/>
          <w:sz w:val="24"/>
          <w:szCs w:val="24"/>
        </w:rPr>
        <w:t>par</w:t>
      </w:r>
      <w:r w:rsidRPr="00B21CD2">
        <w:rPr>
          <w:rFonts w:ascii="Times New Roman" w:eastAsia="Times New Roman" w:hAnsi="Times New Roman" w:cs="Times New Roman"/>
          <w:color w:val="000000"/>
          <w:sz w:val="24"/>
          <w:szCs w:val="24"/>
        </w:rPr>
        <w:t xml:space="preserve">a um </w:t>
      </w:r>
      <w:r w:rsidR="00B21CD2" w:rsidRPr="00B21CD2">
        <w:rPr>
          <w:rFonts w:ascii="Times New Roman" w:eastAsia="Times New Roman" w:hAnsi="Times New Roman" w:cs="Times New Roman"/>
          <w:color w:val="000000"/>
          <w:sz w:val="24"/>
          <w:szCs w:val="24"/>
        </w:rPr>
        <w:t>núcleo</w:t>
      </w:r>
      <w:r w:rsidRPr="00B21CD2">
        <w:rPr>
          <w:rFonts w:ascii="Times New Roman" w:eastAsia="Times New Roman" w:hAnsi="Times New Roman" w:cs="Times New Roman"/>
          <w:color w:val="000000"/>
          <w:sz w:val="24"/>
          <w:szCs w:val="24"/>
        </w:rPr>
        <w:t xml:space="preserve"> </w:t>
      </w:r>
      <w:r w:rsidR="00B21CD2" w:rsidRPr="00B21CD2">
        <w:rPr>
          <w:rFonts w:ascii="Times New Roman" w:eastAsia="Times New Roman" w:hAnsi="Times New Roman" w:cs="Times New Roman"/>
          <w:color w:val="000000"/>
          <w:sz w:val="24"/>
          <w:szCs w:val="24"/>
        </w:rPr>
        <w:t>temático</w:t>
      </w:r>
      <w:r w:rsidRPr="00B21CD2">
        <w:rPr>
          <w:rFonts w:ascii="Times New Roman" w:eastAsia="Times New Roman" w:hAnsi="Times New Roman" w:cs="Times New Roman"/>
          <w:color w:val="000000"/>
          <w:sz w:val="24"/>
          <w:szCs w:val="24"/>
        </w:rPr>
        <w:t xml:space="preserve"> especializado, que </w:t>
      </w:r>
      <w:r w:rsidR="00B21CD2" w:rsidRPr="00B21CD2">
        <w:rPr>
          <w:rFonts w:ascii="Times New Roman" w:eastAsia="Times New Roman" w:hAnsi="Times New Roman" w:cs="Times New Roman"/>
          <w:color w:val="000000"/>
          <w:sz w:val="24"/>
          <w:szCs w:val="24"/>
        </w:rPr>
        <w:t>será</w:t>
      </w:r>
      <w:r w:rsidRPr="00B21CD2">
        <w:rPr>
          <w:rFonts w:ascii="Times New Roman" w:eastAsia="Times New Roman" w:hAnsi="Times New Roman" w:cs="Times New Roman"/>
          <w:color w:val="000000"/>
          <w:sz w:val="24"/>
          <w:szCs w:val="24"/>
        </w:rPr>
        <w:t xml:space="preserve">́ o </w:t>
      </w:r>
      <w:r w:rsidR="00B21CD2" w:rsidRPr="00B21CD2">
        <w:rPr>
          <w:rFonts w:ascii="Times New Roman" w:eastAsia="Times New Roman" w:hAnsi="Times New Roman" w:cs="Times New Roman"/>
          <w:color w:val="000000"/>
          <w:sz w:val="24"/>
          <w:szCs w:val="24"/>
        </w:rPr>
        <w:t>responsável</w:t>
      </w:r>
      <w:r w:rsidRPr="00B21CD2">
        <w:rPr>
          <w:rFonts w:ascii="Times New Roman" w:eastAsia="Times New Roman" w:hAnsi="Times New Roman" w:cs="Times New Roman"/>
          <w:color w:val="000000"/>
          <w:sz w:val="24"/>
          <w:szCs w:val="24"/>
        </w:rPr>
        <w:t xml:space="preserve"> pelo atendimento d</w:t>
      </w:r>
      <w:r w:rsidR="00B21CD2" w:rsidRPr="00B21CD2">
        <w:rPr>
          <w:rFonts w:ascii="Times New Roman" w:eastAsia="Times New Roman" w:hAnsi="Times New Roman" w:cs="Times New Roman"/>
          <w:color w:val="000000"/>
          <w:sz w:val="24"/>
          <w:szCs w:val="24"/>
        </w:rPr>
        <w:t>o pedido</w:t>
      </w:r>
      <w:r w:rsidRPr="00B21CD2">
        <w:rPr>
          <w:rFonts w:ascii="Times New Roman" w:eastAsia="Times New Roman" w:hAnsi="Times New Roman" w:cs="Times New Roman"/>
          <w:color w:val="000000"/>
          <w:sz w:val="24"/>
          <w:szCs w:val="24"/>
        </w:rPr>
        <w:t xml:space="preserve">. A triagem baseia-se no assunto da </w:t>
      </w:r>
      <w:r w:rsidR="00B21CD2" w:rsidRPr="00B21CD2">
        <w:rPr>
          <w:rFonts w:ascii="Times New Roman" w:eastAsia="Times New Roman" w:hAnsi="Times New Roman" w:cs="Times New Roman"/>
          <w:color w:val="000000"/>
          <w:sz w:val="24"/>
          <w:szCs w:val="24"/>
        </w:rPr>
        <w:t>solicitação</w:t>
      </w:r>
      <w:r w:rsidRPr="00B21CD2">
        <w:rPr>
          <w:rFonts w:ascii="Times New Roman" w:eastAsia="Times New Roman" w:hAnsi="Times New Roman" w:cs="Times New Roman"/>
          <w:color w:val="000000"/>
          <w:sz w:val="24"/>
          <w:szCs w:val="24"/>
        </w:rPr>
        <w:t xml:space="preserve">. Os gestores dos </w:t>
      </w:r>
      <w:r w:rsidR="00B21CD2" w:rsidRPr="00B21CD2">
        <w:rPr>
          <w:rFonts w:ascii="Times New Roman" w:eastAsia="Times New Roman" w:hAnsi="Times New Roman" w:cs="Times New Roman"/>
          <w:color w:val="000000"/>
          <w:sz w:val="24"/>
          <w:szCs w:val="24"/>
        </w:rPr>
        <w:t>núcleos</w:t>
      </w:r>
      <w:r w:rsidRPr="00B21CD2">
        <w:rPr>
          <w:rFonts w:ascii="Times New Roman" w:eastAsia="Times New Roman" w:hAnsi="Times New Roman" w:cs="Times New Roman"/>
          <w:color w:val="000000"/>
          <w:sz w:val="24"/>
          <w:szCs w:val="24"/>
        </w:rPr>
        <w:t xml:space="preserve"> podem ainda redirecionar para outro </w:t>
      </w:r>
      <w:r w:rsidR="00B21CD2" w:rsidRPr="00B21CD2">
        <w:rPr>
          <w:rFonts w:ascii="Times New Roman" w:eastAsia="Times New Roman" w:hAnsi="Times New Roman" w:cs="Times New Roman"/>
          <w:color w:val="000000"/>
          <w:sz w:val="24"/>
          <w:szCs w:val="24"/>
        </w:rPr>
        <w:t>núcleo</w:t>
      </w:r>
      <w:r w:rsidRPr="00B21CD2">
        <w:rPr>
          <w:rFonts w:ascii="Times New Roman" w:eastAsia="Times New Roman" w:hAnsi="Times New Roman" w:cs="Times New Roman"/>
          <w:color w:val="000000"/>
          <w:sz w:val="24"/>
          <w:szCs w:val="24"/>
        </w:rPr>
        <w:t xml:space="preserve"> uma </w:t>
      </w:r>
      <w:r w:rsidR="00B21CD2" w:rsidRPr="00B21CD2">
        <w:rPr>
          <w:rFonts w:ascii="Times New Roman" w:eastAsia="Times New Roman" w:hAnsi="Times New Roman" w:cs="Times New Roman"/>
          <w:color w:val="000000"/>
          <w:sz w:val="24"/>
          <w:szCs w:val="24"/>
        </w:rPr>
        <w:t>solicitação</w:t>
      </w:r>
      <w:r w:rsidRPr="00B21CD2">
        <w:rPr>
          <w:rFonts w:ascii="Times New Roman" w:eastAsia="Times New Roman" w:hAnsi="Times New Roman" w:cs="Times New Roman"/>
          <w:color w:val="000000"/>
          <w:sz w:val="24"/>
          <w:szCs w:val="24"/>
        </w:rPr>
        <w:t xml:space="preserve"> triada erroneamente. Este estudo considera a triagem de </w:t>
      </w:r>
      <w:r w:rsidR="00B21CD2" w:rsidRPr="00B21CD2">
        <w:rPr>
          <w:rFonts w:ascii="Times New Roman" w:eastAsia="Times New Roman" w:hAnsi="Times New Roman" w:cs="Times New Roman"/>
          <w:color w:val="000000"/>
          <w:sz w:val="24"/>
          <w:szCs w:val="24"/>
        </w:rPr>
        <w:t>solicitações</w:t>
      </w:r>
      <w:r w:rsidRPr="00B21CD2">
        <w:rPr>
          <w:rFonts w:ascii="Times New Roman" w:eastAsia="Times New Roman" w:hAnsi="Times New Roman" w:cs="Times New Roman"/>
          <w:color w:val="000000"/>
          <w:sz w:val="24"/>
          <w:szCs w:val="24"/>
        </w:rPr>
        <w:t xml:space="preserve"> para os </w:t>
      </w:r>
      <w:r w:rsidR="00B21CD2" w:rsidRPr="00B21CD2">
        <w:rPr>
          <w:rFonts w:ascii="Times New Roman" w:eastAsia="Times New Roman" w:hAnsi="Times New Roman" w:cs="Times New Roman"/>
          <w:color w:val="000000"/>
          <w:sz w:val="24"/>
          <w:szCs w:val="24"/>
        </w:rPr>
        <w:t>núcleos</w:t>
      </w:r>
      <w:r w:rsidRPr="00B21CD2">
        <w:rPr>
          <w:rFonts w:ascii="Times New Roman" w:eastAsia="Times New Roman" w:hAnsi="Times New Roman" w:cs="Times New Roman"/>
          <w:color w:val="000000"/>
          <w:sz w:val="24"/>
          <w:szCs w:val="24"/>
        </w:rPr>
        <w:t xml:space="preserve"> de Direito, Economia e Social, aos quais foram </w:t>
      </w:r>
      <w:r w:rsidR="00B21CD2" w:rsidRPr="00B21CD2">
        <w:rPr>
          <w:rFonts w:ascii="Times New Roman" w:eastAsia="Times New Roman" w:hAnsi="Times New Roman" w:cs="Times New Roman"/>
          <w:color w:val="000000"/>
          <w:sz w:val="24"/>
          <w:szCs w:val="24"/>
        </w:rPr>
        <w:t>atribuídas</w:t>
      </w:r>
      <w:r w:rsidRPr="00B21CD2">
        <w:rPr>
          <w:rFonts w:ascii="Times New Roman" w:eastAsia="Times New Roman" w:hAnsi="Times New Roman" w:cs="Times New Roman"/>
          <w:color w:val="000000"/>
          <w:sz w:val="24"/>
          <w:szCs w:val="24"/>
        </w:rPr>
        <w:t xml:space="preserve"> as classes 0, 1 e 2</w:t>
      </w:r>
      <w:r w:rsidR="00B21CD2" w:rsidRPr="00B21CD2">
        <w:rPr>
          <w:rFonts w:ascii="Times New Roman" w:eastAsia="Times New Roman" w:hAnsi="Times New Roman" w:cs="Times New Roman"/>
          <w:color w:val="000000"/>
          <w:sz w:val="24"/>
          <w:szCs w:val="24"/>
        </w:rPr>
        <w:t>,</w:t>
      </w:r>
      <w:r w:rsidRPr="00B21CD2">
        <w:rPr>
          <w:rFonts w:ascii="Times New Roman" w:eastAsia="Times New Roman" w:hAnsi="Times New Roman" w:cs="Times New Roman"/>
          <w:color w:val="000000"/>
          <w:sz w:val="24"/>
          <w:szCs w:val="24"/>
        </w:rPr>
        <w:t xml:space="preserve"> </w:t>
      </w:r>
      <w:r w:rsidR="00B21CD2" w:rsidRPr="00B21CD2">
        <w:rPr>
          <w:rFonts w:ascii="Times New Roman" w:eastAsia="Times New Roman" w:hAnsi="Times New Roman" w:cs="Times New Roman"/>
          <w:color w:val="000000"/>
          <w:sz w:val="24"/>
          <w:szCs w:val="24"/>
        </w:rPr>
        <w:t>respetivamente</w:t>
      </w:r>
      <w:r w:rsidRPr="00B21CD2">
        <w:rPr>
          <w:rFonts w:ascii="Times New Roman" w:eastAsia="Times New Roman" w:hAnsi="Times New Roman" w:cs="Times New Roman"/>
          <w:color w:val="000000"/>
          <w:sz w:val="24"/>
          <w:szCs w:val="24"/>
        </w:rPr>
        <w:t xml:space="preserve">. Para tanto, a ferramenta faz uso do </w:t>
      </w:r>
      <w:proofErr w:type="spellStart"/>
      <w:r w:rsidRPr="00B21CD2">
        <w:rPr>
          <w:rFonts w:ascii="Times New Roman" w:eastAsia="Times New Roman" w:hAnsi="Times New Roman" w:cs="Times New Roman"/>
          <w:color w:val="000000"/>
          <w:sz w:val="24"/>
          <w:szCs w:val="24"/>
        </w:rPr>
        <w:t>ULMFit</w:t>
      </w:r>
      <w:proofErr w:type="spellEnd"/>
      <w:r w:rsidRPr="00B21CD2">
        <w:rPr>
          <w:rFonts w:ascii="Times New Roman" w:eastAsia="Times New Roman" w:hAnsi="Times New Roman" w:cs="Times New Roman"/>
          <w:color w:val="000000"/>
          <w:sz w:val="24"/>
          <w:szCs w:val="24"/>
        </w:rPr>
        <w:t>, um método de processamento de textos por IA.</w:t>
      </w:r>
    </w:p>
    <w:p w14:paraId="3ABBE346" w14:textId="77777777" w:rsidR="009327A7" w:rsidRPr="009327A7" w:rsidRDefault="009327A7" w:rsidP="009327A7">
      <w:pPr>
        <w:spacing w:line="360" w:lineRule="auto"/>
        <w:ind w:firstLine="426"/>
        <w:jc w:val="both"/>
        <w:rPr>
          <w:rFonts w:ascii="Times New Roman" w:eastAsia="Times New Roman" w:hAnsi="Times New Roman" w:cs="Times New Roman"/>
          <w:color w:val="000000"/>
          <w:sz w:val="24"/>
          <w:szCs w:val="24"/>
          <w:highlight w:val="yellow"/>
        </w:rPr>
      </w:pPr>
    </w:p>
    <w:p w14:paraId="550AD9BB" w14:textId="3F9904BE" w:rsidR="009327A7" w:rsidRPr="00F63A21" w:rsidRDefault="009327A7" w:rsidP="00F63A21">
      <w:pPr>
        <w:pStyle w:val="Ttulo3"/>
        <w:numPr>
          <w:ilvl w:val="2"/>
          <w:numId w:val="6"/>
        </w:numPr>
        <w:spacing w:after="240"/>
        <w:ind w:left="1418"/>
        <w:jc w:val="both"/>
        <w:rPr>
          <w:rFonts w:ascii="Times New Roman" w:hAnsi="Times New Roman" w:cs="Times New Roman"/>
          <w:b/>
          <w:bCs/>
          <w:i/>
          <w:iCs/>
          <w:color w:val="auto"/>
        </w:rPr>
      </w:pPr>
      <w:bookmarkStart w:id="616" w:name="_Toc161923709"/>
      <w:r w:rsidRPr="00F63A21">
        <w:rPr>
          <w:rFonts w:ascii="Times New Roman" w:hAnsi="Times New Roman" w:cs="Times New Roman"/>
          <w:b/>
          <w:bCs/>
          <w:i/>
          <w:iCs/>
          <w:color w:val="auto"/>
        </w:rPr>
        <w:t xml:space="preserve">Breves considerações </w:t>
      </w:r>
      <w:r w:rsidR="00303A09">
        <w:rPr>
          <w:rFonts w:ascii="Times New Roman" w:hAnsi="Times New Roman" w:cs="Times New Roman"/>
          <w:b/>
          <w:bCs/>
          <w:i/>
          <w:iCs/>
          <w:color w:val="auto"/>
        </w:rPr>
        <w:t>finais relativamente à América Latina</w:t>
      </w:r>
      <w:bookmarkEnd w:id="616"/>
    </w:p>
    <w:p w14:paraId="3C29BB52" w14:textId="5B19588D" w:rsidR="009327A7" w:rsidRPr="00514D02" w:rsidRDefault="009327A7" w:rsidP="009327A7">
      <w:pPr>
        <w:spacing w:line="360" w:lineRule="auto"/>
        <w:ind w:firstLine="426"/>
        <w:jc w:val="both"/>
        <w:rPr>
          <w:rFonts w:ascii="Times New Roman" w:eastAsia="Times New Roman" w:hAnsi="Times New Roman" w:cs="Times New Roman"/>
          <w:color w:val="000000"/>
          <w:sz w:val="24"/>
          <w:szCs w:val="24"/>
        </w:rPr>
      </w:pPr>
      <w:r w:rsidRPr="00C2096B">
        <w:rPr>
          <w:rFonts w:ascii="Times New Roman" w:eastAsia="Times New Roman" w:hAnsi="Times New Roman" w:cs="Times New Roman"/>
          <w:color w:val="000000"/>
          <w:sz w:val="24"/>
          <w:szCs w:val="24"/>
        </w:rPr>
        <w:t>O uso da IA ​​no trabalho legislativo está em um estágio inicial na maioria dos países latino-americanos, provavelmente devido à ausência de regulamentação</w:t>
      </w:r>
      <w:r w:rsidRPr="00C2096B">
        <w:rPr>
          <w:rFonts w:ascii="Times New Roman" w:eastAsia="Times New Roman" w:hAnsi="Times New Roman" w:cs="Times New Roman"/>
          <w:sz w:val="24"/>
          <w:szCs w:val="24"/>
        </w:rPr>
        <w:t xml:space="preserve"> normativa</w:t>
      </w:r>
      <w:r w:rsidRPr="00C2096B">
        <w:rPr>
          <w:rFonts w:ascii="Times New Roman" w:eastAsia="Times New Roman" w:hAnsi="Times New Roman" w:cs="Times New Roman"/>
          <w:color w:val="000000"/>
          <w:sz w:val="24"/>
          <w:szCs w:val="24"/>
        </w:rPr>
        <w:t xml:space="preserve"> </w:t>
      </w:r>
      <w:r w:rsidRPr="00514D02">
        <w:rPr>
          <w:rFonts w:ascii="Times New Roman" w:eastAsia="Times New Roman" w:hAnsi="Times New Roman" w:cs="Times New Roman"/>
          <w:color w:val="000000"/>
          <w:sz w:val="24"/>
          <w:szCs w:val="24"/>
        </w:rPr>
        <w:t>específica sobre o tema, que lhe permit</w:t>
      </w:r>
      <w:r w:rsidR="00C2096B" w:rsidRPr="00514D02">
        <w:rPr>
          <w:rFonts w:ascii="Times New Roman" w:eastAsia="Times New Roman" w:hAnsi="Times New Roman" w:cs="Times New Roman"/>
          <w:color w:val="000000"/>
          <w:sz w:val="24"/>
          <w:szCs w:val="24"/>
        </w:rPr>
        <w:t>iria</w:t>
      </w:r>
      <w:r w:rsidRPr="00514D02">
        <w:rPr>
          <w:rFonts w:ascii="Times New Roman" w:eastAsia="Times New Roman" w:hAnsi="Times New Roman" w:cs="Times New Roman"/>
          <w:color w:val="000000"/>
          <w:sz w:val="24"/>
          <w:szCs w:val="24"/>
        </w:rPr>
        <w:t xml:space="preserve"> avançar no desenvolvimento de novas tecnologias. No entanto, as equipas/laboratórios/institutos de investigação que operam nos diferentes órgãos legislativos reconhecem que os sistemas atualmente disponíveis poderiam ser utilizados para: tomar decisões mais informadas/fundamentadas, otimizar os recursos burocráticos, melhorar a comunicação dos legisladores com os cidadãos e tornar o processo legislativo mais eficiente</w:t>
      </w:r>
      <w:r w:rsidRPr="00514D02">
        <w:rPr>
          <w:rFonts w:ascii="Times New Roman" w:eastAsia="Times New Roman" w:hAnsi="Times New Roman" w:cs="Times New Roman"/>
          <w:color w:val="000000"/>
          <w:sz w:val="24"/>
          <w:szCs w:val="24"/>
          <w:vertAlign w:val="superscript"/>
        </w:rPr>
        <w:footnoteReference w:id="62"/>
      </w:r>
      <w:r w:rsidRPr="00514D02">
        <w:rPr>
          <w:rFonts w:ascii="Times New Roman" w:eastAsia="Times New Roman" w:hAnsi="Times New Roman" w:cs="Times New Roman"/>
          <w:color w:val="000000"/>
          <w:sz w:val="24"/>
          <w:szCs w:val="24"/>
        </w:rPr>
        <w:t xml:space="preserve">. Da mesma forma, afirmam que é um compromisso garantir a excelência no trabalho legislativo, </w:t>
      </w:r>
      <w:r w:rsidRPr="00514D02">
        <w:rPr>
          <w:rFonts w:ascii="Times New Roman" w:eastAsia="Times New Roman" w:hAnsi="Times New Roman" w:cs="Times New Roman"/>
          <w:sz w:val="24"/>
          <w:szCs w:val="24"/>
        </w:rPr>
        <w:t>por meio</w:t>
      </w:r>
      <w:r w:rsidRPr="00514D02">
        <w:rPr>
          <w:rFonts w:ascii="Times New Roman" w:eastAsia="Times New Roman" w:hAnsi="Times New Roman" w:cs="Times New Roman"/>
          <w:color w:val="000000"/>
          <w:sz w:val="24"/>
          <w:szCs w:val="24"/>
        </w:rPr>
        <w:t xml:space="preserve"> do desenvolvimento de novas soluções e aplicações inovadoras. Para tal, estão abertos a construir pontes de </w:t>
      </w:r>
      <w:r w:rsidRPr="00514D02">
        <w:rPr>
          <w:rFonts w:ascii="Times New Roman" w:eastAsia="Times New Roman" w:hAnsi="Times New Roman" w:cs="Times New Roman"/>
          <w:color w:val="000000"/>
          <w:sz w:val="24"/>
          <w:szCs w:val="24"/>
        </w:rPr>
        <w:lastRenderedPageBreak/>
        <w:t>conhecimento com outros setores, para melhorar a qualidade das práticas sociais e políticas</w:t>
      </w:r>
      <w:r w:rsidRPr="00514D02">
        <w:rPr>
          <w:rFonts w:ascii="Times New Roman" w:eastAsia="Times New Roman" w:hAnsi="Times New Roman" w:cs="Times New Roman"/>
          <w:color w:val="000000"/>
          <w:sz w:val="24"/>
          <w:szCs w:val="24"/>
          <w:vertAlign w:val="superscript"/>
        </w:rPr>
        <w:footnoteReference w:id="63"/>
      </w:r>
      <w:r w:rsidR="00514D02">
        <w:rPr>
          <w:rFonts w:ascii="Times New Roman" w:eastAsia="Times New Roman" w:hAnsi="Times New Roman" w:cs="Times New Roman"/>
          <w:color w:val="000000"/>
          <w:sz w:val="24"/>
          <w:szCs w:val="24"/>
        </w:rPr>
        <w:t>.</w:t>
      </w:r>
    </w:p>
    <w:p w14:paraId="280419F9" w14:textId="7BF03385" w:rsidR="009327A7" w:rsidRPr="00514D02" w:rsidRDefault="009327A7" w:rsidP="009327A7">
      <w:pPr>
        <w:spacing w:line="360" w:lineRule="auto"/>
        <w:ind w:firstLine="426"/>
        <w:jc w:val="both"/>
        <w:rPr>
          <w:rFonts w:ascii="Times New Roman" w:eastAsia="Times New Roman" w:hAnsi="Times New Roman" w:cs="Times New Roman"/>
          <w:color w:val="000000"/>
          <w:sz w:val="24"/>
          <w:szCs w:val="24"/>
        </w:rPr>
      </w:pPr>
      <w:r w:rsidRPr="00514D02">
        <w:rPr>
          <w:rFonts w:ascii="Times New Roman" w:eastAsia="Times New Roman" w:hAnsi="Times New Roman" w:cs="Times New Roman"/>
          <w:color w:val="000000"/>
          <w:sz w:val="24"/>
          <w:szCs w:val="24"/>
        </w:rPr>
        <w:t xml:space="preserve">Contudo, também consideram que a adoção da IA ​​no Poder Legislativo acarreta riscos que devem ser </w:t>
      </w:r>
      <w:r w:rsidR="00514D02" w:rsidRPr="00514D02">
        <w:rPr>
          <w:rFonts w:ascii="Times New Roman" w:eastAsia="Times New Roman" w:hAnsi="Times New Roman" w:cs="Times New Roman"/>
          <w:color w:val="000000"/>
          <w:sz w:val="24"/>
          <w:szCs w:val="24"/>
        </w:rPr>
        <w:t>ponderados</w:t>
      </w:r>
      <w:r w:rsidRPr="00514D02">
        <w:rPr>
          <w:rFonts w:ascii="Times New Roman" w:eastAsia="Times New Roman" w:hAnsi="Times New Roman" w:cs="Times New Roman"/>
          <w:color w:val="000000"/>
          <w:sz w:val="24"/>
          <w:szCs w:val="24"/>
        </w:rPr>
        <w:t xml:space="preserve">. Nesse sentido, pesquisadores do Instituto </w:t>
      </w:r>
      <w:proofErr w:type="spellStart"/>
      <w:r w:rsidRPr="00514D02">
        <w:rPr>
          <w:rFonts w:ascii="Times New Roman" w:eastAsia="Times New Roman" w:hAnsi="Times New Roman" w:cs="Times New Roman"/>
          <w:color w:val="000000"/>
          <w:sz w:val="24"/>
          <w:szCs w:val="24"/>
        </w:rPr>
        <w:t>Belisario</w:t>
      </w:r>
      <w:proofErr w:type="spellEnd"/>
      <w:r w:rsidRPr="00514D02">
        <w:rPr>
          <w:rFonts w:ascii="Times New Roman" w:eastAsia="Times New Roman" w:hAnsi="Times New Roman" w:cs="Times New Roman"/>
          <w:color w:val="000000"/>
          <w:sz w:val="24"/>
          <w:szCs w:val="24"/>
        </w:rPr>
        <w:t xml:space="preserve"> Domínguez, do Senado da República do México apontam: desconexão da política com a realidade social; informações imprecisas, tendenciosas e desatualizadas; </w:t>
      </w:r>
      <w:r w:rsidRPr="00514D02">
        <w:rPr>
          <w:rFonts w:ascii="Times New Roman" w:eastAsia="Times New Roman" w:hAnsi="Times New Roman" w:cs="Times New Roman"/>
          <w:sz w:val="24"/>
          <w:szCs w:val="24"/>
        </w:rPr>
        <w:t>f</w:t>
      </w:r>
      <w:r w:rsidRPr="00514D02">
        <w:rPr>
          <w:rFonts w:ascii="Times New Roman" w:eastAsia="Times New Roman" w:hAnsi="Times New Roman" w:cs="Times New Roman"/>
          <w:color w:val="000000"/>
          <w:sz w:val="24"/>
          <w:szCs w:val="24"/>
        </w:rPr>
        <w:t xml:space="preserve">alta de </w:t>
      </w:r>
      <w:r w:rsidRPr="00514D02">
        <w:rPr>
          <w:rFonts w:ascii="Times New Roman" w:eastAsia="Times New Roman" w:hAnsi="Times New Roman" w:cs="Times New Roman"/>
          <w:sz w:val="24"/>
          <w:szCs w:val="24"/>
        </w:rPr>
        <w:t>t</w:t>
      </w:r>
      <w:r w:rsidRPr="00514D02">
        <w:rPr>
          <w:rFonts w:ascii="Times New Roman" w:eastAsia="Times New Roman" w:hAnsi="Times New Roman" w:cs="Times New Roman"/>
          <w:color w:val="000000"/>
          <w:sz w:val="24"/>
          <w:szCs w:val="24"/>
        </w:rPr>
        <w:t>ransparência; problemas éticos; dependência tecnológica e perda de competências do pessoal legislativo (</w:t>
      </w:r>
      <w:r w:rsidRPr="00514D02">
        <w:rPr>
          <w:rFonts w:ascii="Times New Roman" w:eastAsia="Times New Roman" w:hAnsi="Times New Roman" w:cs="Times New Roman"/>
          <w:sz w:val="24"/>
          <w:szCs w:val="24"/>
        </w:rPr>
        <w:t>"</w:t>
      </w:r>
      <w:r w:rsidRPr="00514D02">
        <w:rPr>
          <w:rFonts w:ascii="Times New Roman" w:eastAsia="Times New Roman" w:hAnsi="Times New Roman" w:cs="Times New Roman"/>
          <w:i/>
          <w:iCs/>
          <w:color w:val="000000"/>
          <w:sz w:val="24"/>
          <w:szCs w:val="24"/>
        </w:rPr>
        <w:t>download</w:t>
      </w:r>
      <w:r w:rsidRPr="00514D02">
        <w:rPr>
          <w:rFonts w:ascii="Times New Roman" w:eastAsia="Times New Roman" w:hAnsi="Times New Roman" w:cs="Times New Roman"/>
          <w:color w:val="000000"/>
          <w:sz w:val="24"/>
          <w:szCs w:val="24"/>
        </w:rPr>
        <w:t xml:space="preserve"> cognitivo</w:t>
      </w:r>
      <w:r w:rsidRPr="00514D02">
        <w:rPr>
          <w:rFonts w:ascii="Times New Roman" w:eastAsia="Times New Roman" w:hAnsi="Times New Roman" w:cs="Times New Roman"/>
          <w:sz w:val="24"/>
          <w:szCs w:val="24"/>
        </w:rPr>
        <w:t>"</w:t>
      </w:r>
      <w:r w:rsidRPr="00514D02">
        <w:rPr>
          <w:rFonts w:ascii="Times New Roman" w:eastAsia="Times New Roman" w:hAnsi="Times New Roman" w:cs="Times New Roman"/>
          <w:color w:val="000000"/>
          <w:sz w:val="24"/>
          <w:szCs w:val="24"/>
        </w:rPr>
        <w:t>); e perigos cibernéticos</w:t>
      </w:r>
      <w:r w:rsidRPr="00514D02">
        <w:rPr>
          <w:rFonts w:ascii="Times New Roman" w:eastAsia="Times New Roman" w:hAnsi="Times New Roman" w:cs="Times New Roman"/>
          <w:sz w:val="24"/>
          <w:szCs w:val="24"/>
          <w:vertAlign w:val="superscript"/>
        </w:rPr>
        <w:footnoteReference w:id="64"/>
      </w:r>
      <w:r w:rsidR="00514D02" w:rsidRPr="00514D02">
        <w:rPr>
          <w:rFonts w:ascii="Times New Roman" w:eastAsia="Times New Roman" w:hAnsi="Times New Roman" w:cs="Times New Roman"/>
          <w:color w:val="000000"/>
          <w:sz w:val="24"/>
          <w:szCs w:val="24"/>
        </w:rPr>
        <w:t>.</w:t>
      </w:r>
    </w:p>
    <w:p w14:paraId="2AA54FC6" w14:textId="1BECB7C7" w:rsidR="009327A7" w:rsidRPr="00773D91" w:rsidRDefault="009327A7" w:rsidP="00F071D0">
      <w:pPr>
        <w:spacing w:line="360" w:lineRule="auto"/>
        <w:ind w:firstLine="426"/>
        <w:jc w:val="both"/>
        <w:rPr>
          <w:rFonts w:ascii="Times New Roman" w:hAnsi="Times New Roman" w:cs="Times New Roman"/>
          <w:b/>
          <w:bCs/>
        </w:rPr>
      </w:pPr>
      <w:r w:rsidRPr="00643F12">
        <w:rPr>
          <w:rFonts w:ascii="Times New Roman" w:eastAsia="Times New Roman" w:hAnsi="Times New Roman" w:cs="Times New Roman"/>
          <w:color w:val="000000"/>
          <w:sz w:val="24"/>
          <w:szCs w:val="24"/>
        </w:rPr>
        <w:t xml:space="preserve">Em </w:t>
      </w:r>
      <w:r w:rsidRPr="00643F12">
        <w:rPr>
          <w:rFonts w:ascii="Times New Roman" w:eastAsia="Times New Roman" w:hAnsi="Times New Roman" w:cs="Times New Roman"/>
          <w:sz w:val="24"/>
          <w:szCs w:val="24"/>
        </w:rPr>
        <w:t>relação</w:t>
      </w:r>
      <w:r w:rsidRPr="00643F12">
        <w:rPr>
          <w:rFonts w:ascii="Times New Roman" w:eastAsia="Times New Roman" w:hAnsi="Times New Roman" w:cs="Times New Roman"/>
          <w:color w:val="000000"/>
          <w:sz w:val="24"/>
          <w:szCs w:val="24"/>
        </w:rPr>
        <w:t xml:space="preserve"> aos desafios que isso implica, no caso </w:t>
      </w:r>
      <w:proofErr w:type="spellStart"/>
      <w:r w:rsidR="00673FD3" w:rsidRPr="00643F12">
        <w:rPr>
          <w:rFonts w:ascii="Times New Roman" w:eastAsia="Times New Roman" w:hAnsi="Times New Roman" w:cs="Times New Roman"/>
          <w:smallCaps/>
          <w:sz w:val="24"/>
          <w:szCs w:val="24"/>
        </w:rPr>
        <w:t>Ulysses</w:t>
      </w:r>
      <w:proofErr w:type="spellEnd"/>
      <w:r w:rsidRPr="00643F12">
        <w:rPr>
          <w:rFonts w:ascii="Times New Roman" w:eastAsia="Times New Roman" w:hAnsi="Times New Roman" w:cs="Times New Roman"/>
          <w:color w:val="000000"/>
          <w:sz w:val="24"/>
          <w:szCs w:val="24"/>
        </w:rPr>
        <w:t>, além de unir esforços para estabelecer a governação de dados, foi necessária uma ação de forte aproximação das equipas de governação de dados e de algoritmos de aprendizagem automática, bem como o desenvolvimento e cumprimento de boas práticas sobre o uso ético da IA. Isto inclui: a seleção dos dados, o desenho das regras a ter em conta nos algoritmos, o seu desenvolvimento e todos os procedimentos envolvidos no seu processo de aprendizagem. Pretende-se com isso evitar a existência de preconceitos, discriminações e problemas de inconsistência nas decisões e no fornecimento de informações pelos algoritmos</w:t>
      </w:r>
      <w:r w:rsidRPr="00643F12">
        <w:rPr>
          <w:rFonts w:ascii="Times New Roman" w:eastAsia="Times New Roman" w:hAnsi="Times New Roman" w:cs="Times New Roman"/>
          <w:color w:val="000000"/>
          <w:sz w:val="24"/>
          <w:szCs w:val="24"/>
          <w:vertAlign w:val="superscript"/>
        </w:rPr>
        <w:footnoteReference w:id="65"/>
      </w:r>
      <w:r w:rsidR="00F071D0" w:rsidRPr="00643F12">
        <w:rPr>
          <w:rFonts w:ascii="Times New Roman" w:eastAsia="Times New Roman" w:hAnsi="Times New Roman" w:cs="Times New Roman"/>
          <w:color w:val="000000"/>
          <w:sz w:val="24"/>
          <w:szCs w:val="24"/>
        </w:rPr>
        <w:t>.</w:t>
      </w:r>
    </w:p>
    <w:sectPr w:rsidR="009327A7" w:rsidRPr="00773D91" w:rsidSect="00687377">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098AC" w14:textId="77777777" w:rsidR="00687377" w:rsidRDefault="00687377" w:rsidP="00E57F8D">
      <w:pPr>
        <w:spacing w:after="0" w:line="240" w:lineRule="auto"/>
      </w:pPr>
      <w:r>
        <w:separator/>
      </w:r>
    </w:p>
  </w:endnote>
  <w:endnote w:type="continuationSeparator" w:id="0">
    <w:p w14:paraId="76F49EC0" w14:textId="77777777" w:rsidR="00687377" w:rsidRDefault="00687377" w:rsidP="00E57F8D">
      <w:pPr>
        <w:spacing w:after="0" w:line="240" w:lineRule="auto"/>
      </w:pPr>
      <w:r>
        <w:continuationSeparator/>
      </w:r>
    </w:p>
  </w:endnote>
  <w:endnote w:type="continuationNotice" w:id="1">
    <w:p w14:paraId="0EB95126" w14:textId="77777777" w:rsidR="00687377" w:rsidRDefault="006873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sGotT">
    <w:altName w:val="Calibri"/>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62519"/>
      <w:docPartObj>
        <w:docPartGallery w:val="Page Numbers (Bottom of Page)"/>
        <w:docPartUnique/>
      </w:docPartObj>
    </w:sdtPr>
    <w:sdtContent>
      <w:p w14:paraId="6FDC9E7F" w14:textId="77777777" w:rsidR="00880554" w:rsidRDefault="00A73E73">
        <w:pPr>
          <w:pStyle w:val="Rodap"/>
          <w:jc w:val="right"/>
        </w:pPr>
        <w:r>
          <w:fldChar w:fldCharType="begin"/>
        </w:r>
        <w:r>
          <w:instrText>PAGE   \* MERGEFORMAT</w:instrText>
        </w:r>
        <w:r>
          <w:fldChar w:fldCharType="separate"/>
        </w:r>
        <w:r>
          <w:t>2</w:t>
        </w:r>
        <w:r>
          <w:fldChar w:fldCharType="end"/>
        </w:r>
      </w:p>
    </w:sdtContent>
  </w:sdt>
  <w:p w14:paraId="7DB96592" w14:textId="77777777" w:rsidR="00880554" w:rsidRDefault="0088055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E120C" w14:textId="77777777" w:rsidR="00687377" w:rsidRDefault="00687377" w:rsidP="00E57F8D">
      <w:pPr>
        <w:spacing w:after="0" w:line="240" w:lineRule="auto"/>
      </w:pPr>
      <w:r>
        <w:separator/>
      </w:r>
    </w:p>
  </w:footnote>
  <w:footnote w:type="continuationSeparator" w:id="0">
    <w:p w14:paraId="2AFCB07A" w14:textId="77777777" w:rsidR="00687377" w:rsidRDefault="00687377" w:rsidP="00E57F8D">
      <w:pPr>
        <w:spacing w:after="0" w:line="240" w:lineRule="auto"/>
      </w:pPr>
      <w:r>
        <w:continuationSeparator/>
      </w:r>
    </w:p>
  </w:footnote>
  <w:footnote w:type="continuationNotice" w:id="1">
    <w:p w14:paraId="2FCAC2D7" w14:textId="77777777" w:rsidR="00687377" w:rsidRDefault="00687377">
      <w:pPr>
        <w:spacing w:after="0" w:line="240" w:lineRule="auto"/>
      </w:pPr>
    </w:p>
  </w:footnote>
  <w:footnote w:id="2">
    <w:p w14:paraId="4DA449CB" w14:textId="0E277CCB" w:rsidR="00E57F8D" w:rsidRPr="00E5193C" w:rsidRDefault="00E57F8D" w:rsidP="009F79DF">
      <w:pPr>
        <w:pStyle w:val="Textodenotaderodap"/>
        <w:tabs>
          <w:tab w:val="left" w:pos="765"/>
        </w:tabs>
        <w:jc w:val="both"/>
        <w:rPr>
          <w:rFonts w:ascii="Times New Roman" w:hAnsi="Times New Roman" w:cs="Times New Roman"/>
        </w:rPr>
      </w:pPr>
      <w:r>
        <w:rPr>
          <w:rStyle w:val="Refdenotaderodap"/>
        </w:rPr>
        <w:footnoteRef/>
      </w:r>
      <w:r>
        <w:t xml:space="preserve"> </w:t>
      </w:r>
      <w:r>
        <w:rPr>
          <w:rFonts w:ascii="Times New Roman" w:hAnsi="Times New Roman" w:cs="Times New Roman"/>
        </w:rPr>
        <w:t xml:space="preserve">Disponível </w:t>
      </w:r>
      <w:r w:rsidRPr="00E5193C">
        <w:rPr>
          <w:rFonts w:ascii="Times New Roman" w:hAnsi="Times New Roman" w:cs="Times New Roman"/>
        </w:rPr>
        <w:t xml:space="preserve">em </w:t>
      </w:r>
      <w:hyperlink r:id="rId1" w:history="1">
        <w:r w:rsidRPr="00E5193C">
          <w:rPr>
            <w:rStyle w:val="Hiperligao"/>
            <w:rFonts w:ascii="Times New Roman" w:hAnsi="Times New Roman" w:cs="Times New Roman"/>
          </w:rPr>
          <w:t xml:space="preserve">Textos aprovados - Disposições de Direito Civil sobre Robótica - Quinta-feira, 16 de </w:t>
        </w:r>
        <w:proofErr w:type="gramStart"/>
        <w:r w:rsidRPr="00E5193C">
          <w:rPr>
            <w:rStyle w:val="Hiperligao"/>
            <w:rFonts w:ascii="Times New Roman" w:hAnsi="Times New Roman" w:cs="Times New Roman"/>
          </w:rPr>
          <w:t>Fevereiro</w:t>
        </w:r>
        <w:proofErr w:type="gramEnd"/>
        <w:r w:rsidRPr="00E5193C">
          <w:rPr>
            <w:rStyle w:val="Hiperligao"/>
            <w:rFonts w:ascii="Times New Roman" w:hAnsi="Times New Roman" w:cs="Times New Roman"/>
          </w:rPr>
          <w:t xml:space="preserve"> de 2017 (europa.eu)</w:t>
        </w:r>
      </w:hyperlink>
      <w:r w:rsidRPr="00E5193C">
        <w:rPr>
          <w:rFonts w:ascii="Times New Roman" w:hAnsi="Times New Roman" w:cs="Times New Roman"/>
        </w:rPr>
        <w:t xml:space="preserve"> </w:t>
      </w:r>
      <w:r w:rsidR="008C7348">
        <w:rPr>
          <w:rFonts w:ascii="Times New Roman" w:hAnsi="Times New Roman" w:cs="Times New Roman"/>
        </w:rPr>
        <w:t>(</w:t>
      </w:r>
      <w:r w:rsidRPr="00E5193C">
        <w:rPr>
          <w:rFonts w:ascii="Times New Roman" w:hAnsi="Times New Roman" w:cs="Times New Roman"/>
        </w:rPr>
        <w:t xml:space="preserve">consultado </w:t>
      </w:r>
      <w:r w:rsidR="00613B22">
        <w:rPr>
          <w:rFonts w:ascii="Times New Roman" w:hAnsi="Times New Roman" w:cs="Times New Roman"/>
        </w:rPr>
        <w:t xml:space="preserve">pela última vez </w:t>
      </w:r>
      <w:r>
        <w:rPr>
          <w:rFonts w:ascii="Times New Roman" w:hAnsi="Times New Roman" w:cs="Times New Roman"/>
        </w:rPr>
        <w:t>em</w:t>
      </w:r>
      <w:r w:rsidRPr="00E5193C">
        <w:rPr>
          <w:rFonts w:ascii="Times New Roman" w:hAnsi="Times New Roman" w:cs="Times New Roman"/>
        </w:rPr>
        <w:t xml:space="preserve"> 1</w:t>
      </w:r>
      <w:r w:rsidR="00613B22">
        <w:rPr>
          <w:rFonts w:ascii="Times New Roman" w:hAnsi="Times New Roman" w:cs="Times New Roman"/>
        </w:rPr>
        <w:t>3</w:t>
      </w:r>
      <w:r w:rsidRPr="00E5193C">
        <w:rPr>
          <w:rFonts w:ascii="Times New Roman" w:hAnsi="Times New Roman" w:cs="Times New Roman"/>
        </w:rPr>
        <w:t>/</w:t>
      </w:r>
      <w:r w:rsidR="00262202">
        <w:rPr>
          <w:rFonts w:ascii="Times New Roman" w:hAnsi="Times New Roman" w:cs="Times New Roman"/>
        </w:rPr>
        <w:t>0</w:t>
      </w:r>
      <w:r w:rsidR="00613B22">
        <w:rPr>
          <w:rFonts w:ascii="Times New Roman" w:hAnsi="Times New Roman" w:cs="Times New Roman"/>
        </w:rPr>
        <w:t>2</w:t>
      </w:r>
      <w:r w:rsidRPr="00E5193C">
        <w:rPr>
          <w:rFonts w:ascii="Times New Roman" w:hAnsi="Times New Roman" w:cs="Times New Roman"/>
        </w:rPr>
        <w:t>/202</w:t>
      </w:r>
      <w:r w:rsidR="00613B22">
        <w:rPr>
          <w:rFonts w:ascii="Times New Roman" w:hAnsi="Times New Roman" w:cs="Times New Roman"/>
        </w:rPr>
        <w:t>4</w:t>
      </w:r>
      <w:r w:rsidR="008C7348">
        <w:rPr>
          <w:rFonts w:ascii="Times New Roman" w:hAnsi="Times New Roman" w:cs="Times New Roman"/>
        </w:rPr>
        <w:t>)</w:t>
      </w:r>
      <w:r w:rsidRPr="00E5193C">
        <w:rPr>
          <w:rFonts w:ascii="Times New Roman" w:hAnsi="Times New Roman" w:cs="Times New Roman"/>
        </w:rPr>
        <w:t>.</w:t>
      </w:r>
    </w:p>
  </w:footnote>
  <w:footnote w:id="3">
    <w:p w14:paraId="32AFDCF2" w14:textId="77777777" w:rsidR="00E57F8D" w:rsidRPr="008C6C70" w:rsidRDefault="00E57F8D" w:rsidP="009F79DF">
      <w:pPr>
        <w:pStyle w:val="Textodenotaderodap"/>
        <w:rPr>
          <w:lang w:val="en-GB"/>
        </w:rPr>
      </w:pPr>
      <w:r>
        <w:rPr>
          <w:rStyle w:val="Refdenotaderodap"/>
        </w:rPr>
        <w:footnoteRef/>
      </w:r>
      <w:r w:rsidRPr="008C6C70">
        <w:rPr>
          <w:lang w:val="en-GB"/>
        </w:rPr>
        <w:t xml:space="preserve"> </w:t>
      </w:r>
      <w:r w:rsidRPr="008C6C70">
        <w:rPr>
          <w:rFonts w:ascii="Times New Roman" w:hAnsi="Times New Roman" w:cs="Times New Roman"/>
          <w:i/>
          <w:iCs/>
          <w:lang w:val="en-GB"/>
        </w:rPr>
        <w:t>Idem</w:t>
      </w:r>
      <w:r w:rsidRPr="008C6C70">
        <w:rPr>
          <w:rFonts w:ascii="Times New Roman" w:hAnsi="Times New Roman" w:cs="Times New Roman"/>
          <w:shd w:val="clear" w:color="auto" w:fill="FFFFFF"/>
          <w:lang w:val="en-GB"/>
        </w:rPr>
        <w:t>, p. 6.</w:t>
      </w:r>
    </w:p>
  </w:footnote>
  <w:footnote w:id="4">
    <w:p w14:paraId="1FBBEE7B" w14:textId="77777777" w:rsidR="00E57F8D" w:rsidRPr="008C6C70" w:rsidRDefault="00E57F8D" w:rsidP="009F79DF">
      <w:pPr>
        <w:pStyle w:val="Textodenotaderodap"/>
        <w:rPr>
          <w:lang w:val="en-GB"/>
        </w:rPr>
      </w:pPr>
      <w:r>
        <w:rPr>
          <w:rStyle w:val="Refdenotaderodap"/>
        </w:rPr>
        <w:footnoteRef/>
      </w:r>
      <w:r w:rsidRPr="008C6C70">
        <w:rPr>
          <w:lang w:val="en-GB"/>
        </w:rPr>
        <w:t xml:space="preserve"> </w:t>
      </w:r>
      <w:r w:rsidRPr="008C6C70">
        <w:rPr>
          <w:rFonts w:ascii="Times New Roman" w:hAnsi="Times New Roman" w:cs="Times New Roman"/>
          <w:i/>
          <w:iCs/>
          <w:lang w:val="en-GB"/>
        </w:rPr>
        <w:t>Idem</w:t>
      </w:r>
      <w:r w:rsidRPr="008C6C70">
        <w:rPr>
          <w:rFonts w:ascii="Times New Roman" w:hAnsi="Times New Roman" w:cs="Times New Roman"/>
          <w:shd w:val="clear" w:color="auto" w:fill="FFFFFF"/>
          <w:lang w:val="en-GB"/>
        </w:rPr>
        <w:t>, p. 2.</w:t>
      </w:r>
    </w:p>
  </w:footnote>
  <w:footnote w:id="5">
    <w:p w14:paraId="07B8B1DD" w14:textId="7F1C42EC" w:rsidR="00E57F8D" w:rsidRPr="008C6C70" w:rsidRDefault="00E57F8D" w:rsidP="009F79DF">
      <w:pPr>
        <w:spacing w:after="0" w:line="240" w:lineRule="auto"/>
        <w:jc w:val="both"/>
        <w:rPr>
          <w:rFonts w:ascii="Times New Roman" w:hAnsi="Times New Roman" w:cs="Times New Roman"/>
          <w:sz w:val="20"/>
          <w:szCs w:val="20"/>
          <w:lang w:val="en-GB"/>
        </w:rPr>
      </w:pPr>
      <w:r>
        <w:rPr>
          <w:rStyle w:val="Refdenotaderodap"/>
        </w:rPr>
        <w:footnoteRef/>
      </w:r>
      <w:r w:rsidRPr="008C6C70">
        <w:rPr>
          <w:lang w:val="en-GB"/>
        </w:rPr>
        <w:t xml:space="preserve"> </w:t>
      </w:r>
      <w:r w:rsidRPr="008C6C70">
        <w:rPr>
          <w:rFonts w:ascii="Times New Roman" w:hAnsi="Times New Roman" w:cs="Times New Roman"/>
          <w:smallCaps/>
          <w:sz w:val="20"/>
          <w:szCs w:val="20"/>
          <w:lang w:val="en-GB"/>
        </w:rPr>
        <w:t>European Commission for the Efficiency of Justice (CEPEJ)</w:t>
      </w:r>
      <w:r w:rsidRPr="008C6C70">
        <w:rPr>
          <w:rFonts w:ascii="Times New Roman" w:hAnsi="Times New Roman" w:cs="Times New Roman"/>
          <w:sz w:val="20"/>
          <w:szCs w:val="20"/>
          <w:lang w:val="en-GB"/>
        </w:rPr>
        <w:t xml:space="preserve">, </w:t>
      </w:r>
      <w:r w:rsidRPr="008C6C70">
        <w:rPr>
          <w:rFonts w:ascii="Times New Roman" w:hAnsi="Times New Roman" w:cs="Times New Roman"/>
          <w:i/>
          <w:iCs/>
          <w:sz w:val="20"/>
          <w:szCs w:val="20"/>
          <w:lang w:val="en-GB"/>
        </w:rPr>
        <w:t>European Ethical Charter on the use of Artificial Intelligence in Judicial Systems and their Environment</w:t>
      </w:r>
      <w:r w:rsidRPr="008C6C70">
        <w:rPr>
          <w:rFonts w:ascii="Times New Roman" w:hAnsi="Times New Roman" w:cs="Times New Roman"/>
          <w:sz w:val="20"/>
          <w:szCs w:val="20"/>
          <w:lang w:val="en-GB"/>
        </w:rPr>
        <w:t xml:space="preserve">, </w:t>
      </w:r>
      <w:proofErr w:type="spellStart"/>
      <w:r w:rsidRPr="008C6C70">
        <w:rPr>
          <w:rFonts w:ascii="Times New Roman" w:hAnsi="Times New Roman" w:cs="Times New Roman"/>
          <w:sz w:val="20"/>
          <w:szCs w:val="20"/>
          <w:lang w:val="en-GB"/>
        </w:rPr>
        <w:t>disponível</w:t>
      </w:r>
      <w:proofErr w:type="spellEnd"/>
      <w:r w:rsidRPr="008C6C70">
        <w:rPr>
          <w:rFonts w:ascii="Times New Roman" w:hAnsi="Times New Roman" w:cs="Times New Roman"/>
          <w:sz w:val="20"/>
          <w:szCs w:val="20"/>
          <w:lang w:val="en-GB"/>
        </w:rPr>
        <w:t xml:space="preserve"> </w:t>
      </w:r>
      <w:proofErr w:type="spellStart"/>
      <w:r w:rsidRPr="008C6C70">
        <w:rPr>
          <w:rFonts w:ascii="Times New Roman" w:hAnsi="Times New Roman" w:cs="Times New Roman"/>
          <w:sz w:val="20"/>
          <w:szCs w:val="20"/>
          <w:lang w:val="en-GB"/>
        </w:rPr>
        <w:t>em</w:t>
      </w:r>
      <w:proofErr w:type="spellEnd"/>
      <w:r w:rsidR="003671E3" w:rsidRPr="008C6C70">
        <w:rPr>
          <w:lang w:val="en-GB"/>
        </w:rPr>
        <w:t xml:space="preserve"> </w:t>
      </w:r>
      <w:r w:rsidR="00000000">
        <w:fldChar w:fldCharType="begin"/>
      </w:r>
      <w:r w:rsidR="00000000" w:rsidRPr="008364AB">
        <w:rPr>
          <w:lang w:val="en-US"/>
          <w:rPrChange w:id="432" w:author="Sónia Moreira" w:date="2024-03-21T12:20:00Z">
            <w:rPr/>
          </w:rPrChange>
        </w:rPr>
        <w:instrText>HYPERLINK "https://rm.coe.int/ethical-charter-en-for-publication-4-december-2018/16808f699c"</w:instrText>
      </w:r>
      <w:r w:rsidR="00000000">
        <w:fldChar w:fldCharType="separate"/>
      </w:r>
      <w:r w:rsidR="003671E3" w:rsidRPr="008C6C70">
        <w:rPr>
          <w:rStyle w:val="Hiperligao"/>
          <w:rFonts w:ascii="Times New Roman" w:hAnsi="Times New Roman" w:cs="Times New Roman"/>
          <w:sz w:val="20"/>
          <w:szCs w:val="20"/>
          <w:lang w:val="en-GB"/>
        </w:rPr>
        <w:t>https://rm.coe.int/ethical-charter-en-for-publication-4-december-2018/16808f699c</w:t>
      </w:r>
      <w:r w:rsidR="00000000">
        <w:rPr>
          <w:rStyle w:val="Hiperligao"/>
          <w:rFonts w:ascii="Times New Roman" w:hAnsi="Times New Roman" w:cs="Times New Roman"/>
          <w:sz w:val="20"/>
          <w:szCs w:val="20"/>
          <w:lang w:val="en-GB"/>
        </w:rPr>
        <w:fldChar w:fldCharType="end"/>
      </w:r>
      <w:r w:rsidR="008C7348" w:rsidRPr="008C6C70">
        <w:rPr>
          <w:rFonts w:ascii="Times New Roman" w:hAnsi="Times New Roman" w:cs="Times New Roman"/>
          <w:sz w:val="20"/>
          <w:szCs w:val="20"/>
          <w:lang w:val="en-GB"/>
        </w:rPr>
        <w:t xml:space="preserve"> (</w:t>
      </w:r>
      <w:proofErr w:type="spellStart"/>
      <w:r w:rsidRPr="008C6C70">
        <w:rPr>
          <w:rFonts w:ascii="Times New Roman" w:hAnsi="Times New Roman" w:cs="Times New Roman"/>
          <w:sz w:val="20"/>
          <w:szCs w:val="20"/>
          <w:lang w:val="en-GB"/>
        </w:rPr>
        <w:t>consultado</w:t>
      </w:r>
      <w:proofErr w:type="spellEnd"/>
      <w:r w:rsidRPr="008C6C70">
        <w:rPr>
          <w:rFonts w:ascii="Times New Roman" w:hAnsi="Times New Roman" w:cs="Times New Roman"/>
          <w:sz w:val="20"/>
          <w:szCs w:val="20"/>
          <w:lang w:val="en-GB"/>
        </w:rPr>
        <w:t xml:space="preserve"> </w:t>
      </w:r>
      <w:r w:rsidR="003671E3" w:rsidRPr="008C6C70">
        <w:rPr>
          <w:rFonts w:ascii="Times New Roman" w:hAnsi="Times New Roman" w:cs="Times New Roman"/>
          <w:sz w:val="20"/>
          <w:szCs w:val="20"/>
          <w:lang w:val="en-GB"/>
        </w:rPr>
        <w:t xml:space="preserve">pela </w:t>
      </w:r>
      <w:proofErr w:type="spellStart"/>
      <w:r w:rsidR="003671E3" w:rsidRPr="008C6C70">
        <w:rPr>
          <w:rFonts w:ascii="Times New Roman" w:hAnsi="Times New Roman" w:cs="Times New Roman"/>
          <w:sz w:val="20"/>
          <w:szCs w:val="20"/>
          <w:lang w:val="en-GB"/>
        </w:rPr>
        <w:t>última</w:t>
      </w:r>
      <w:proofErr w:type="spellEnd"/>
      <w:r w:rsidR="003671E3" w:rsidRPr="008C6C70">
        <w:rPr>
          <w:rFonts w:ascii="Times New Roman" w:hAnsi="Times New Roman" w:cs="Times New Roman"/>
          <w:sz w:val="20"/>
          <w:szCs w:val="20"/>
          <w:lang w:val="en-GB"/>
        </w:rPr>
        <w:t xml:space="preserve"> </w:t>
      </w:r>
      <w:proofErr w:type="spellStart"/>
      <w:r w:rsidR="003671E3" w:rsidRPr="008C6C70">
        <w:rPr>
          <w:rFonts w:ascii="Times New Roman" w:hAnsi="Times New Roman" w:cs="Times New Roman"/>
          <w:sz w:val="20"/>
          <w:szCs w:val="20"/>
          <w:lang w:val="en-GB"/>
        </w:rPr>
        <w:t>vez</w:t>
      </w:r>
      <w:proofErr w:type="spellEnd"/>
      <w:r w:rsidR="003671E3" w:rsidRPr="008C6C70">
        <w:rPr>
          <w:rFonts w:ascii="Times New Roman" w:hAnsi="Times New Roman" w:cs="Times New Roman"/>
          <w:sz w:val="20"/>
          <w:szCs w:val="20"/>
          <w:lang w:val="en-GB"/>
        </w:rPr>
        <w:t xml:space="preserve"> </w:t>
      </w:r>
      <w:proofErr w:type="spellStart"/>
      <w:r w:rsidRPr="008C6C70">
        <w:rPr>
          <w:rFonts w:ascii="Times New Roman" w:hAnsi="Times New Roman" w:cs="Times New Roman"/>
          <w:sz w:val="20"/>
          <w:szCs w:val="20"/>
          <w:lang w:val="en-GB"/>
        </w:rPr>
        <w:t>em</w:t>
      </w:r>
      <w:proofErr w:type="spellEnd"/>
      <w:r w:rsidRPr="008C6C70">
        <w:rPr>
          <w:rFonts w:ascii="Times New Roman" w:hAnsi="Times New Roman" w:cs="Times New Roman"/>
          <w:sz w:val="20"/>
          <w:szCs w:val="20"/>
          <w:lang w:val="en-GB"/>
        </w:rPr>
        <w:t xml:space="preserve"> </w:t>
      </w:r>
      <w:r w:rsidR="003671E3" w:rsidRPr="008C6C70">
        <w:rPr>
          <w:rFonts w:ascii="Times New Roman" w:hAnsi="Times New Roman" w:cs="Times New Roman"/>
          <w:sz w:val="20"/>
          <w:szCs w:val="20"/>
          <w:lang w:val="en-GB"/>
        </w:rPr>
        <w:t>13</w:t>
      </w:r>
      <w:r w:rsidRPr="008C6C70">
        <w:rPr>
          <w:rFonts w:ascii="Times New Roman" w:hAnsi="Times New Roman" w:cs="Times New Roman"/>
          <w:sz w:val="20"/>
          <w:szCs w:val="20"/>
          <w:lang w:val="en-GB"/>
        </w:rPr>
        <w:t>/</w:t>
      </w:r>
      <w:r w:rsidR="003671E3" w:rsidRPr="008C6C70">
        <w:rPr>
          <w:rFonts w:ascii="Times New Roman" w:hAnsi="Times New Roman" w:cs="Times New Roman"/>
          <w:sz w:val="20"/>
          <w:szCs w:val="20"/>
          <w:lang w:val="en-GB"/>
        </w:rPr>
        <w:t>0</w:t>
      </w:r>
      <w:r w:rsidRPr="008C6C70">
        <w:rPr>
          <w:rFonts w:ascii="Times New Roman" w:hAnsi="Times New Roman" w:cs="Times New Roman"/>
          <w:sz w:val="20"/>
          <w:szCs w:val="20"/>
          <w:lang w:val="en-GB"/>
        </w:rPr>
        <w:t>2/202</w:t>
      </w:r>
      <w:r w:rsidR="003671E3" w:rsidRPr="008C6C70">
        <w:rPr>
          <w:rFonts w:ascii="Times New Roman" w:hAnsi="Times New Roman" w:cs="Times New Roman"/>
          <w:sz w:val="20"/>
          <w:szCs w:val="20"/>
          <w:lang w:val="en-GB"/>
        </w:rPr>
        <w:t>4</w:t>
      </w:r>
      <w:r w:rsidR="008C7348" w:rsidRPr="008C6C70">
        <w:rPr>
          <w:rFonts w:ascii="Times New Roman" w:hAnsi="Times New Roman" w:cs="Times New Roman"/>
          <w:sz w:val="20"/>
          <w:szCs w:val="20"/>
          <w:lang w:val="en-GB"/>
        </w:rPr>
        <w:t>)</w:t>
      </w:r>
      <w:r w:rsidRPr="008C6C70">
        <w:rPr>
          <w:rFonts w:ascii="Times New Roman" w:hAnsi="Times New Roman" w:cs="Times New Roman"/>
          <w:sz w:val="20"/>
          <w:szCs w:val="20"/>
          <w:lang w:val="en-GB"/>
        </w:rPr>
        <w:t>.</w:t>
      </w:r>
    </w:p>
  </w:footnote>
  <w:footnote w:id="6">
    <w:p w14:paraId="538C2235" w14:textId="77777777" w:rsidR="00E57F8D" w:rsidRDefault="00E57F8D" w:rsidP="009F79DF">
      <w:pPr>
        <w:pStyle w:val="Textodenotaderodap"/>
      </w:pPr>
      <w:r>
        <w:rPr>
          <w:rStyle w:val="Refdenotaderodap"/>
        </w:rPr>
        <w:footnoteRef/>
      </w:r>
      <w:r>
        <w:t xml:space="preserve"> </w:t>
      </w:r>
      <w:r w:rsidRPr="00F85B1D">
        <w:rPr>
          <w:rFonts w:ascii="Times New Roman" w:hAnsi="Times New Roman" w:cs="Times New Roman"/>
          <w:i/>
          <w:iCs/>
        </w:rPr>
        <w:t>Idem</w:t>
      </w:r>
      <w:r w:rsidRPr="00F85B1D">
        <w:rPr>
          <w:rFonts w:ascii="Times New Roman" w:hAnsi="Times New Roman" w:cs="Times New Roman"/>
        </w:rPr>
        <w:t>, pp. 7-12.</w:t>
      </w:r>
    </w:p>
  </w:footnote>
  <w:footnote w:id="7">
    <w:p w14:paraId="42092A90" w14:textId="372441E1" w:rsidR="00E57F8D" w:rsidRPr="004278BD" w:rsidRDefault="00E57F8D" w:rsidP="009F79DF">
      <w:pPr>
        <w:spacing w:after="0" w:line="240" w:lineRule="auto"/>
        <w:jc w:val="both"/>
        <w:rPr>
          <w:rFonts w:ascii="Times New Roman" w:hAnsi="Times New Roman" w:cs="Times New Roman"/>
          <w:sz w:val="20"/>
          <w:szCs w:val="20"/>
        </w:rPr>
      </w:pPr>
      <w:r>
        <w:rPr>
          <w:rStyle w:val="Refdenotaderodap"/>
        </w:rPr>
        <w:footnoteRef/>
      </w:r>
      <w:r w:rsidRPr="00343822">
        <w:t xml:space="preserve"> </w:t>
      </w:r>
      <w:r w:rsidRPr="00343822">
        <w:rPr>
          <w:rFonts w:ascii="Times New Roman" w:hAnsi="Times New Roman" w:cs="Times New Roman"/>
          <w:sz w:val="20"/>
          <w:szCs w:val="20"/>
        </w:rPr>
        <w:t xml:space="preserve">Disponível </w:t>
      </w:r>
      <w:r w:rsidRPr="00E5193C">
        <w:rPr>
          <w:rFonts w:ascii="Times New Roman" w:hAnsi="Times New Roman" w:cs="Times New Roman"/>
          <w:sz w:val="20"/>
          <w:szCs w:val="20"/>
        </w:rPr>
        <w:t xml:space="preserve">em </w:t>
      </w:r>
      <w:hyperlink r:id="rId2" w:history="1">
        <w:r w:rsidRPr="00E5193C">
          <w:rPr>
            <w:rStyle w:val="Hiperligao"/>
            <w:rFonts w:ascii="Times New Roman" w:hAnsi="Times New Roman" w:cs="Times New Roman"/>
            <w:sz w:val="20"/>
            <w:szCs w:val="20"/>
          </w:rPr>
          <w:t>https://eur-lex.europa.eu/legal-content/EN/TXT/?uri=CELEX:52020DC0065</w:t>
        </w:r>
      </w:hyperlink>
      <w:r w:rsidR="004278BD" w:rsidRPr="004278BD">
        <w:rPr>
          <w:rFonts w:ascii="Times New Roman" w:hAnsi="Times New Roman" w:cs="Times New Roman"/>
          <w:sz w:val="20"/>
          <w:szCs w:val="20"/>
        </w:rPr>
        <w:t xml:space="preserve"> </w:t>
      </w:r>
      <w:r w:rsidR="008C7348">
        <w:rPr>
          <w:rFonts w:ascii="Times New Roman" w:hAnsi="Times New Roman" w:cs="Times New Roman"/>
          <w:sz w:val="20"/>
          <w:szCs w:val="20"/>
        </w:rPr>
        <w:t>(</w:t>
      </w:r>
      <w:r w:rsidR="004278BD" w:rsidRPr="004278BD">
        <w:rPr>
          <w:rFonts w:ascii="Times New Roman" w:hAnsi="Times New Roman" w:cs="Times New Roman"/>
          <w:sz w:val="20"/>
          <w:szCs w:val="20"/>
        </w:rPr>
        <w:t>consultado pela última vez em 13/02/2024</w:t>
      </w:r>
      <w:r w:rsidR="008C7348">
        <w:rPr>
          <w:rFonts w:ascii="Times New Roman" w:hAnsi="Times New Roman" w:cs="Times New Roman"/>
          <w:sz w:val="20"/>
          <w:szCs w:val="20"/>
        </w:rPr>
        <w:t>)</w:t>
      </w:r>
      <w:r w:rsidR="004278BD" w:rsidRPr="004278BD">
        <w:rPr>
          <w:rFonts w:ascii="Times New Roman" w:hAnsi="Times New Roman" w:cs="Times New Roman"/>
          <w:sz w:val="20"/>
          <w:szCs w:val="20"/>
        </w:rPr>
        <w:t>.</w:t>
      </w:r>
    </w:p>
  </w:footnote>
  <w:footnote w:id="8">
    <w:p w14:paraId="45653AD7" w14:textId="2767C600" w:rsidR="00A830F1" w:rsidRPr="00971C54" w:rsidRDefault="00A830F1" w:rsidP="007E5D8C">
      <w:pPr>
        <w:pStyle w:val="Textodenotaderodap"/>
        <w:jc w:val="both"/>
        <w:rPr>
          <w:rFonts w:ascii="Times New Roman" w:hAnsi="Times New Roman" w:cs="Times New Roman"/>
        </w:rPr>
      </w:pPr>
      <w:r>
        <w:rPr>
          <w:rStyle w:val="Refdenotaderodap"/>
        </w:rPr>
        <w:footnoteRef/>
      </w:r>
      <w:r>
        <w:t xml:space="preserve"> </w:t>
      </w:r>
      <w:r w:rsidRPr="007E5D8C">
        <w:rPr>
          <w:rFonts w:ascii="Times New Roman" w:hAnsi="Times New Roman" w:cs="Times New Roman"/>
        </w:rPr>
        <w:t>Da qual resultaram 1215 contributos</w:t>
      </w:r>
      <w:r w:rsidR="00757F20" w:rsidRPr="007E5D8C">
        <w:rPr>
          <w:rFonts w:ascii="Times New Roman" w:hAnsi="Times New Roman" w:cs="Times New Roman"/>
        </w:rPr>
        <w:t xml:space="preserve"> de empresas, cidadãos,</w:t>
      </w:r>
      <w:r w:rsidR="007E5D8C" w:rsidRPr="007E5D8C">
        <w:rPr>
          <w:rFonts w:ascii="Times New Roman" w:hAnsi="Times New Roman" w:cs="Times New Roman"/>
        </w:rPr>
        <w:t xml:space="preserve"> </w:t>
      </w:r>
      <w:r w:rsidR="00757F20" w:rsidRPr="007E5D8C">
        <w:rPr>
          <w:rFonts w:ascii="Times New Roman" w:hAnsi="Times New Roman" w:cs="Times New Roman"/>
        </w:rPr>
        <w:t>instituições académicas e de investigação e autoridades públicas</w:t>
      </w:r>
      <w:r w:rsidR="007E5D8C" w:rsidRPr="007E5D8C">
        <w:rPr>
          <w:rFonts w:ascii="Times New Roman" w:hAnsi="Times New Roman" w:cs="Times New Roman"/>
        </w:rPr>
        <w:t>.</w:t>
      </w:r>
      <w:r w:rsidR="00971C54">
        <w:rPr>
          <w:rFonts w:ascii="Times New Roman" w:hAnsi="Times New Roman" w:cs="Times New Roman"/>
        </w:rPr>
        <w:t xml:space="preserve"> </w:t>
      </w:r>
      <w:r w:rsidR="00971C54" w:rsidRPr="00971C54">
        <w:rPr>
          <w:rFonts w:ascii="Times New Roman" w:hAnsi="Times New Roman" w:cs="Times New Roman"/>
          <w:smallCaps/>
        </w:rPr>
        <w:t>Comissão Europeia</w:t>
      </w:r>
      <w:r w:rsidR="00971C54">
        <w:rPr>
          <w:rFonts w:ascii="Times New Roman" w:hAnsi="Times New Roman" w:cs="Times New Roman"/>
        </w:rPr>
        <w:t xml:space="preserve">, </w:t>
      </w:r>
      <w:r w:rsidR="00971C54" w:rsidRPr="00971C54">
        <w:rPr>
          <w:rFonts w:ascii="Times New Roman" w:hAnsi="Times New Roman" w:cs="Times New Roman"/>
          <w:i/>
          <w:iCs/>
        </w:rPr>
        <w:t>Proposta de Regulame</w:t>
      </w:r>
      <w:r w:rsidR="00971C54" w:rsidRPr="00701C0B">
        <w:rPr>
          <w:rFonts w:ascii="Times New Roman" w:hAnsi="Times New Roman" w:cs="Times New Roman"/>
          <w:i/>
          <w:iCs/>
        </w:rPr>
        <w:t>nto do Parlamento Europeu e do Conse</w:t>
      </w:r>
      <w:r w:rsidR="00701C0B">
        <w:rPr>
          <w:rFonts w:ascii="Times New Roman" w:hAnsi="Times New Roman" w:cs="Times New Roman"/>
          <w:i/>
          <w:iCs/>
        </w:rPr>
        <w:t>l</w:t>
      </w:r>
      <w:r w:rsidR="00971C54" w:rsidRPr="00701C0B">
        <w:rPr>
          <w:rFonts w:ascii="Times New Roman" w:hAnsi="Times New Roman" w:cs="Times New Roman"/>
          <w:i/>
          <w:iCs/>
        </w:rPr>
        <w:t>ho</w:t>
      </w:r>
      <w:r w:rsidR="00E4594E" w:rsidRPr="00701C0B">
        <w:rPr>
          <w:rFonts w:ascii="Times New Roman" w:hAnsi="Times New Roman" w:cs="Times New Roman"/>
          <w:i/>
          <w:iCs/>
        </w:rPr>
        <w:t xml:space="preserve"> qu</w:t>
      </w:r>
      <w:r w:rsidR="00701C0B">
        <w:rPr>
          <w:rFonts w:ascii="Times New Roman" w:hAnsi="Times New Roman" w:cs="Times New Roman"/>
          <w:i/>
          <w:iCs/>
        </w:rPr>
        <w:t>e</w:t>
      </w:r>
      <w:r w:rsidR="00E4594E" w:rsidRPr="00701C0B">
        <w:rPr>
          <w:rFonts w:ascii="Times New Roman" w:hAnsi="Times New Roman" w:cs="Times New Roman"/>
          <w:i/>
          <w:iCs/>
        </w:rPr>
        <w:t xml:space="preserve"> estabelece regras </w:t>
      </w:r>
      <w:r w:rsidR="00701C0B" w:rsidRPr="00701C0B">
        <w:rPr>
          <w:rFonts w:ascii="Times New Roman" w:hAnsi="Times New Roman" w:cs="Times New Roman"/>
          <w:i/>
          <w:iCs/>
        </w:rPr>
        <w:t>harmonizadas</w:t>
      </w:r>
      <w:r w:rsidR="00E4594E" w:rsidRPr="00701C0B">
        <w:rPr>
          <w:rFonts w:ascii="Times New Roman" w:hAnsi="Times New Roman" w:cs="Times New Roman"/>
          <w:i/>
          <w:iCs/>
        </w:rPr>
        <w:t xml:space="preserve"> em matéria de </w:t>
      </w:r>
      <w:r w:rsidR="00701C0B" w:rsidRPr="00701C0B">
        <w:rPr>
          <w:rFonts w:ascii="Times New Roman" w:hAnsi="Times New Roman" w:cs="Times New Roman"/>
          <w:i/>
          <w:iCs/>
        </w:rPr>
        <w:t>Inteligência</w:t>
      </w:r>
      <w:r w:rsidR="00E4594E" w:rsidRPr="00701C0B">
        <w:rPr>
          <w:rFonts w:ascii="Times New Roman" w:hAnsi="Times New Roman" w:cs="Times New Roman"/>
          <w:i/>
          <w:iCs/>
        </w:rPr>
        <w:t xml:space="preserve"> Artificial (</w:t>
      </w:r>
      <w:r w:rsidR="00701C0B" w:rsidRPr="00701C0B">
        <w:rPr>
          <w:rFonts w:ascii="Times New Roman" w:hAnsi="Times New Roman" w:cs="Times New Roman"/>
          <w:i/>
          <w:iCs/>
        </w:rPr>
        <w:t>Regulamento</w:t>
      </w:r>
      <w:r w:rsidR="00E4594E" w:rsidRPr="00701C0B">
        <w:rPr>
          <w:rFonts w:ascii="Times New Roman" w:hAnsi="Times New Roman" w:cs="Times New Roman"/>
          <w:i/>
          <w:iCs/>
        </w:rPr>
        <w:t xml:space="preserve"> Inteligência Artificial) e altera determinados atos legislativos da União</w:t>
      </w:r>
      <w:r w:rsidR="00701C0B">
        <w:rPr>
          <w:rFonts w:ascii="Times New Roman" w:hAnsi="Times New Roman" w:cs="Times New Roman"/>
        </w:rPr>
        <w:t>,</w:t>
      </w:r>
      <w:r w:rsidR="0014314F">
        <w:rPr>
          <w:rFonts w:ascii="Times New Roman" w:hAnsi="Times New Roman" w:cs="Times New Roman"/>
        </w:rPr>
        <w:t xml:space="preserve"> p. 8, d</w:t>
      </w:r>
      <w:r w:rsidR="0014314F" w:rsidRPr="00E5193C">
        <w:rPr>
          <w:rFonts w:ascii="Times New Roman" w:hAnsi="Times New Roman" w:cs="Times New Roman"/>
        </w:rPr>
        <w:t xml:space="preserve">isponível em </w:t>
      </w:r>
      <w:hyperlink r:id="rId3" w:history="1">
        <w:r w:rsidR="0014314F" w:rsidRPr="00E5193C">
          <w:rPr>
            <w:rStyle w:val="Hiperligao"/>
            <w:rFonts w:ascii="Times New Roman" w:hAnsi="Times New Roman" w:cs="Times New Roman"/>
          </w:rPr>
          <w:t>https://eur-lex.europa.eu/legal-content/PT/TXT/?uri=CELEX:52021PC0206</w:t>
        </w:r>
      </w:hyperlink>
      <w:r w:rsidR="0014314F" w:rsidRPr="00E5193C">
        <w:rPr>
          <w:rFonts w:ascii="Times New Roman" w:hAnsi="Times New Roman" w:cs="Times New Roman"/>
        </w:rPr>
        <w:t xml:space="preserve"> </w:t>
      </w:r>
      <w:r w:rsidR="008C7348">
        <w:rPr>
          <w:rFonts w:ascii="Times New Roman" w:hAnsi="Times New Roman" w:cs="Times New Roman"/>
        </w:rPr>
        <w:t>(</w:t>
      </w:r>
      <w:r w:rsidR="0014314F" w:rsidRPr="00DB5AD4">
        <w:rPr>
          <w:rFonts w:ascii="Times New Roman" w:hAnsi="Times New Roman" w:cs="Times New Roman"/>
        </w:rPr>
        <w:t>consultado pela última vez em 13/02/2024</w:t>
      </w:r>
      <w:r w:rsidR="008C7348">
        <w:rPr>
          <w:rFonts w:ascii="Times New Roman" w:hAnsi="Times New Roman" w:cs="Times New Roman"/>
        </w:rPr>
        <w:t>)</w:t>
      </w:r>
      <w:r w:rsidR="0014314F" w:rsidRPr="00DB5AD4">
        <w:rPr>
          <w:rFonts w:ascii="Times New Roman" w:hAnsi="Times New Roman" w:cs="Times New Roman"/>
        </w:rPr>
        <w:t>.</w:t>
      </w:r>
    </w:p>
  </w:footnote>
  <w:footnote w:id="9">
    <w:p w14:paraId="74B2B1F2" w14:textId="235A013C" w:rsidR="00E57F8D" w:rsidRPr="00DB5AD4" w:rsidRDefault="00E57F8D" w:rsidP="009F79DF">
      <w:pPr>
        <w:pStyle w:val="Textodenotaderodap"/>
        <w:jc w:val="both"/>
        <w:rPr>
          <w:rFonts w:ascii="Times New Roman" w:hAnsi="Times New Roman" w:cs="Times New Roman"/>
        </w:rPr>
      </w:pPr>
      <w:r w:rsidRPr="00E5193C">
        <w:rPr>
          <w:rStyle w:val="Refdenotaderodap"/>
          <w:rFonts w:ascii="Times New Roman" w:hAnsi="Times New Roman" w:cs="Times New Roman"/>
        </w:rPr>
        <w:footnoteRef/>
      </w:r>
      <w:r w:rsidRPr="00E5193C">
        <w:rPr>
          <w:rFonts w:ascii="Times New Roman" w:hAnsi="Times New Roman" w:cs="Times New Roman"/>
        </w:rPr>
        <w:t xml:space="preserve"> Disponível em </w:t>
      </w:r>
      <w:hyperlink r:id="rId4" w:history="1">
        <w:r w:rsidRPr="00E5193C">
          <w:rPr>
            <w:rStyle w:val="Hiperligao"/>
            <w:rFonts w:ascii="Times New Roman" w:hAnsi="Times New Roman" w:cs="Times New Roman"/>
          </w:rPr>
          <w:t>https://eur-lex.europa.eu/legal-content/PT/TXT/?uri=CELEX:52021PC0206</w:t>
        </w:r>
      </w:hyperlink>
      <w:r w:rsidRPr="00E5193C">
        <w:rPr>
          <w:rFonts w:ascii="Times New Roman" w:hAnsi="Times New Roman" w:cs="Times New Roman"/>
        </w:rPr>
        <w:t xml:space="preserve"> </w:t>
      </w:r>
      <w:r w:rsidR="008C7348">
        <w:rPr>
          <w:rFonts w:ascii="Times New Roman" w:hAnsi="Times New Roman" w:cs="Times New Roman"/>
        </w:rPr>
        <w:t>(</w:t>
      </w:r>
      <w:r w:rsidR="00DB5AD4" w:rsidRPr="00DB5AD4">
        <w:rPr>
          <w:rFonts w:ascii="Times New Roman" w:hAnsi="Times New Roman" w:cs="Times New Roman"/>
        </w:rPr>
        <w:t>consultado pela última vez em 13/02/2024</w:t>
      </w:r>
      <w:r w:rsidR="008C7348">
        <w:rPr>
          <w:rFonts w:ascii="Times New Roman" w:hAnsi="Times New Roman" w:cs="Times New Roman"/>
        </w:rPr>
        <w:t>)</w:t>
      </w:r>
      <w:r w:rsidR="00DB5AD4" w:rsidRPr="00DB5AD4">
        <w:rPr>
          <w:rFonts w:ascii="Times New Roman" w:hAnsi="Times New Roman" w:cs="Times New Roman"/>
        </w:rPr>
        <w:t>.</w:t>
      </w:r>
    </w:p>
  </w:footnote>
  <w:footnote w:id="10">
    <w:p w14:paraId="05ABA687" w14:textId="0F948A9A" w:rsidR="00945F64" w:rsidRPr="000F1B68" w:rsidRDefault="00945F64" w:rsidP="000F1B68">
      <w:pPr>
        <w:pStyle w:val="Textodenotaderodap"/>
        <w:jc w:val="both"/>
        <w:rPr>
          <w:rFonts w:ascii="Times New Roman" w:hAnsi="Times New Roman" w:cs="Times New Roman"/>
        </w:rPr>
      </w:pPr>
      <w:r>
        <w:rPr>
          <w:rStyle w:val="Refdenotaderodap"/>
        </w:rPr>
        <w:footnoteRef/>
      </w:r>
      <w:r w:rsidR="004713BD">
        <w:t xml:space="preserve"> </w:t>
      </w:r>
      <w:r w:rsidR="004713BD" w:rsidRPr="000F1B68">
        <w:rPr>
          <w:rFonts w:ascii="Times New Roman" w:hAnsi="Times New Roman" w:cs="Times New Roman"/>
          <w:smallCaps/>
        </w:rPr>
        <w:t>Conselho Europeu</w:t>
      </w:r>
      <w:r w:rsidR="000F1B68" w:rsidRPr="000F1B68">
        <w:rPr>
          <w:rFonts w:ascii="Times New Roman" w:hAnsi="Times New Roman" w:cs="Times New Roman"/>
          <w:smallCaps/>
        </w:rPr>
        <w:t>/</w:t>
      </w:r>
      <w:r w:rsidR="004713BD" w:rsidRPr="000F1B68">
        <w:rPr>
          <w:rFonts w:ascii="Times New Roman" w:hAnsi="Times New Roman" w:cs="Times New Roman"/>
          <w:smallCaps/>
        </w:rPr>
        <w:t>Conse</w:t>
      </w:r>
      <w:r w:rsidR="000F1B68" w:rsidRPr="000F1B68">
        <w:rPr>
          <w:rFonts w:ascii="Times New Roman" w:hAnsi="Times New Roman" w:cs="Times New Roman"/>
          <w:smallCaps/>
        </w:rPr>
        <w:t>l</w:t>
      </w:r>
      <w:r w:rsidR="004713BD" w:rsidRPr="000F1B68">
        <w:rPr>
          <w:rFonts w:ascii="Times New Roman" w:hAnsi="Times New Roman" w:cs="Times New Roman"/>
          <w:smallCaps/>
        </w:rPr>
        <w:t>ho da União Europeia</w:t>
      </w:r>
      <w:r w:rsidR="000F1B68" w:rsidRPr="000F1B68">
        <w:rPr>
          <w:rFonts w:ascii="Times New Roman" w:hAnsi="Times New Roman" w:cs="Times New Roman"/>
        </w:rPr>
        <w:t xml:space="preserve">, </w:t>
      </w:r>
      <w:r w:rsidR="000F1B68" w:rsidRPr="000F1B68">
        <w:rPr>
          <w:rFonts w:ascii="Times New Roman" w:hAnsi="Times New Roman" w:cs="Times New Roman"/>
          <w:i/>
          <w:iCs/>
        </w:rPr>
        <w:t>Regulamento Inteligência Artificial: Conselho e Parlamento alcançam acordo sobre as primeiras regras em matéria de IA no mundo</w:t>
      </w:r>
      <w:r w:rsidR="000F1B68">
        <w:rPr>
          <w:rFonts w:ascii="Times New Roman" w:hAnsi="Times New Roman" w:cs="Times New Roman"/>
        </w:rPr>
        <w:t xml:space="preserve">, </w:t>
      </w:r>
      <w:r w:rsidR="00986319">
        <w:rPr>
          <w:rFonts w:ascii="Times New Roman" w:hAnsi="Times New Roman" w:cs="Times New Roman"/>
        </w:rPr>
        <w:t xml:space="preserve">comunicado de imprensa disponível em </w:t>
      </w:r>
      <w:hyperlink r:id="rId5" w:history="1">
        <w:r w:rsidR="00986319" w:rsidRPr="004C04E1">
          <w:rPr>
            <w:rStyle w:val="Hiperligao"/>
            <w:rFonts w:ascii="Times New Roman" w:hAnsi="Times New Roman" w:cs="Times New Roman"/>
          </w:rPr>
          <w:t>https://www.consilium.europa.eu/pt/press/press-releases/2023/12/09/artificial-intelligence-act-council-and-parliament-strike-a-deal-on-the-first-worldwide-rules-for-ai/</w:t>
        </w:r>
      </w:hyperlink>
      <w:r w:rsidR="00D65E8A">
        <w:rPr>
          <w:rFonts w:ascii="Times New Roman" w:hAnsi="Times New Roman" w:cs="Times New Roman"/>
        </w:rPr>
        <w:t xml:space="preserve"> </w:t>
      </w:r>
      <w:r w:rsidR="008C7348">
        <w:rPr>
          <w:rFonts w:ascii="Times New Roman" w:hAnsi="Times New Roman" w:cs="Times New Roman"/>
        </w:rPr>
        <w:t>(</w:t>
      </w:r>
      <w:r w:rsidR="00D65E8A" w:rsidRPr="004278BD">
        <w:rPr>
          <w:rFonts w:ascii="Times New Roman" w:hAnsi="Times New Roman" w:cs="Times New Roman"/>
        </w:rPr>
        <w:t>consultado pela última vez em 13/02/2024</w:t>
      </w:r>
      <w:r w:rsidR="008C7348">
        <w:rPr>
          <w:rFonts w:ascii="Times New Roman" w:hAnsi="Times New Roman" w:cs="Times New Roman"/>
        </w:rPr>
        <w:t>)</w:t>
      </w:r>
      <w:r w:rsidR="00D65E8A" w:rsidRPr="004278BD">
        <w:rPr>
          <w:rFonts w:ascii="Times New Roman" w:hAnsi="Times New Roman" w:cs="Times New Roman"/>
        </w:rPr>
        <w:t>.</w:t>
      </w:r>
    </w:p>
  </w:footnote>
  <w:footnote w:id="11">
    <w:p w14:paraId="33B1D83F" w14:textId="77777777" w:rsidR="00D2536E" w:rsidRPr="008E4E1C" w:rsidRDefault="00D2536E" w:rsidP="00D2536E">
      <w:pPr>
        <w:pStyle w:val="Textodenotaderodap"/>
        <w:jc w:val="both"/>
        <w:rPr>
          <w:rFonts w:ascii="Times New Roman" w:hAnsi="Times New Roman" w:cs="Times New Roman"/>
        </w:rPr>
      </w:pPr>
      <w:r>
        <w:rPr>
          <w:rStyle w:val="Refdenotaderodap"/>
        </w:rPr>
        <w:footnoteRef/>
      </w:r>
      <w:r>
        <w:t xml:space="preserve"> </w:t>
      </w:r>
      <w:r w:rsidRPr="008E4E1C">
        <w:rPr>
          <w:rFonts w:ascii="Times New Roman" w:hAnsi="Times New Roman" w:cs="Times New Roman"/>
        </w:rPr>
        <w:t>Palavras de Carme Artigas, secretária de Estado da Digitalização e da Inteligência Artificial de Espanha</w:t>
      </w:r>
      <w:r>
        <w:rPr>
          <w:rFonts w:ascii="Times New Roman" w:hAnsi="Times New Roman" w:cs="Times New Roman"/>
        </w:rPr>
        <w:t xml:space="preserve">. </w:t>
      </w:r>
      <w:r w:rsidRPr="003E58A3">
        <w:rPr>
          <w:rFonts w:ascii="Times New Roman" w:hAnsi="Times New Roman" w:cs="Times New Roman"/>
          <w:i/>
          <w:iCs/>
        </w:rPr>
        <w:t>Idem</w:t>
      </w:r>
      <w:r w:rsidRPr="008E4E1C">
        <w:rPr>
          <w:rFonts w:ascii="Times New Roman" w:hAnsi="Times New Roman" w:cs="Times New Roman"/>
        </w:rPr>
        <w:t>.</w:t>
      </w:r>
    </w:p>
  </w:footnote>
  <w:footnote w:id="12">
    <w:p w14:paraId="3B634E33" w14:textId="3899D877" w:rsidR="00D42EF5" w:rsidRPr="008364AB" w:rsidDel="008C6C70" w:rsidRDefault="00D42EF5" w:rsidP="005E3EC1">
      <w:pPr>
        <w:pStyle w:val="Textodenotaderodap"/>
        <w:jc w:val="both"/>
        <w:rPr>
          <w:del w:id="436" w:author="Andreia Barbosa" w:date="2024-03-18T12:56:00Z"/>
          <w:rFonts w:ascii="Times New Roman" w:hAnsi="Times New Roman" w:cs="Times New Roman"/>
        </w:rPr>
      </w:pPr>
      <w:del w:id="437" w:author="Andreia Barbosa" w:date="2024-03-18T12:56:00Z">
        <w:r w:rsidRPr="008364AB" w:rsidDel="008C6C70">
          <w:rPr>
            <w:rStyle w:val="Refdenotaderodap"/>
            <w:rPrChange w:id="438" w:author="Sónia Moreira" w:date="2024-03-21T12:20:00Z">
              <w:rPr>
                <w:rStyle w:val="Refdenotaderodap"/>
                <w:highlight w:val="yellow"/>
              </w:rPr>
            </w:rPrChange>
          </w:rPr>
          <w:footnoteRef/>
        </w:r>
        <w:r w:rsidRPr="008364AB" w:rsidDel="008C6C70">
          <w:rPr>
            <w:rPrChange w:id="439" w:author="Sónia Moreira" w:date="2024-03-21T12:20:00Z">
              <w:rPr>
                <w:highlight w:val="yellow"/>
              </w:rPr>
            </w:rPrChange>
          </w:rPr>
          <w:delText xml:space="preserve"> </w:delText>
        </w:r>
        <w:r w:rsidRPr="008364AB" w:rsidDel="008C6C70">
          <w:rPr>
            <w:rFonts w:ascii="Times New Roman" w:hAnsi="Times New Roman" w:cs="Times New Roman"/>
            <w:rPrChange w:id="440" w:author="Sónia Moreira" w:date="2024-03-21T12:20:00Z">
              <w:rPr>
                <w:rFonts w:ascii="Times New Roman" w:hAnsi="Times New Roman" w:cs="Times New Roman"/>
                <w:highlight w:val="yellow"/>
              </w:rPr>
            </w:rPrChange>
          </w:rPr>
          <w:delText>Disponível em – colocar fonte</w:delText>
        </w:r>
        <w:r w:rsidR="005672C4" w:rsidRPr="008364AB" w:rsidDel="008C6C70">
          <w:rPr>
            <w:rFonts w:ascii="Times New Roman" w:hAnsi="Times New Roman" w:cs="Times New Roman"/>
            <w:rPrChange w:id="441" w:author="Sónia Moreira" w:date="2024-03-21T12:20:00Z">
              <w:rPr>
                <w:rFonts w:ascii="Times New Roman" w:hAnsi="Times New Roman" w:cs="Times New Roman"/>
                <w:highlight w:val="yellow"/>
              </w:rPr>
            </w:rPrChange>
          </w:rPr>
          <w:delText>: identificar o texto que o CAA disponibilizou e onde se pode encontrar</w:delText>
        </w:r>
      </w:del>
    </w:p>
  </w:footnote>
  <w:footnote w:id="13">
    <w:p w14:paraId="4AB218FD" w14:textId="61D9799A" w:rsidR="008C6C70" w:rsidRPr="002260BC" w:rsidRDefault="008C6C70" w:rsidP="008C6C70">
      <w:pPr>
        <w:pStyle w:val="Textodenotaderodap"/>
        <w:jc w:val="both"/>
        <w:rPr>
          <w:ins w:id="446" w:author="Andreia Barbosa" w:date="2024-03-18T12:56:00Z"/>
          <w:rFonts w:ascii="Times New Roman" w:hAnsi="Times New Roman" w:cs="Times New Roman"/>
        </w:rPr>
      </w:pPr>
      <w:ins w:id="447" w:author="Andreia Barbosa" w:date="2024-03-18T12:56:00Z">
        <w:r w:rsidRPr="008364AB">
          <w:rPr>
            <w:rStyle w:val="Refdenotaderodap"/>
            <w:rPrChange w:id="448" w:author="Sónia Moreira" w:date="2024-03-21T12:20:00Z">
              <w:rPr>
                <w:rStyle w:val="Refdenotaderodap"/>
                <w:highlight w:val="yellow"/>
              </w:rPr>
            </w:rPrChange>
          </w:rPr>
          <w:footnoteRef/>
        </w:r>
        <w:r w:rsidRPr="008364AB">
          <w:rPr>
            <w:rPrChange w:id="449" w:author="Sónia Moreira" w:date="2024-03-21T12:20:00Z">
              <w:rPr>
                <w:highlight w:val="yellow"/>
              </w:rPr>
            </w:rPrChange>
          </w:rPr>
          <w:t xml:space="preserve"> </w:t>
        </w:r>
        <w:r w:rsidRPr="008364AB">
          <w:rPr>
            <w:rFonts w:ascii="Times New Roman" w:hAnsi="Times New Roman" w:cs="Times New Roman"/>
            <w:rPrChange w:id="450" w:author="Sónia Moreira" w:date="2024-03-21T12:20:00Z">
              <w:rPr>
                <w:rFonts w:ascii="Times New Roman" w:hAnsi="Times New Roman" w:cs="Times New Roman"/>
                <w:highlight w:val="yellow"/>
              </w:rPr>
            </w:rPrChange>
          </w:rPr>
          <w:t xml:space="preserve">Disponível em </w:t>
        </w:r>
        <w:r w:rsidRPr="008364AB">
          <w:rPr>
            <w:rFonts w:ascii="Times New Roman" w:hAnsi="Times New Roman" w:cs="Times New Roman"/>
          </w:rPr>
          <w:fldChar w:fldCharType="begin"/>
        </w:r>
        <w:r w:rsidRPr="008364AB">
          <w:rPr>
            <w:rFonts w:ascii="Times New Roman" w:hAnsi="Times New Roman" w:cs="Times New Roman"/>
          </w:rPr>
          <w:instrText>HYPERLINK "https://artificialintelligenceact.eu/"</w:instrText>
        </w:r>
        <w:r w:rsidRPr="008364AB">
          <w:rPr>
            <w:rFonts w:ascii="Times New Roman" w:hAnsi="Times New Roman" w:cs="Times New Roman"/>
          </w:rPr>
        </w:r>
        <w:r w:rsidRPr="008364AB">
          <w:rPr>
            <w:rFonts w:ascii="Times New Roman" w:hAnsi="Times New Roman" w:cs="Times New Roman"/>
          </w:rPr>
          <w:fldChar w:fldCharType="separate"/>
        </w:r>
        <w:r w:rsidRPr="008364AB">
          <w:rPr>
            <w:rStyle w:val="Hiperligao"/>
            <w:rFonts w:ascii="Times New Roman" w:hAnsi="Times New Roman" w:cs="Times New Roman"/>
          </w:rPr>
          <w:t>https://artificialintel</w:t>
        </w:r>
        <w:r w:rsidRPr="008364AB">
          <w:rPr>
            <w:rStyle w:val="Hiperligao"/>
            <w:rFonts w:ascii="Times New Roman" w:hAnsi="Times New Roman" w:cs="Times New Roman"/>
          </w:rPr>
          <w:t>l</w:t>
        </w:r>
        <w:r w:rsidRPr="008364AB">
          <w:rPr>
            <w:rStyle w:val="Hiperligao"/>
            <w:rFonts w:ascii="Times New Roman" w:hAnsi="Times New Roman" w:cs="Times New Roman"/>
          </w:rPr>
          <w:t>igenceact.eu/</w:t>
        </w:r>
        <w:r w:rsidRPr="008364AB">
          <w:rPr>
            <w:rFonts w:ascii="Times New Roman" w:hAnsi="Times New Roman" w:cs="Times New Roman"/>
          </w:rPr>
          <w:fldChar w:fldCharType="end"/>
        </w:r>
      </w:ins>
      <w:ins w:id="451" w:author="Sónia Moreira" w:date="2024-03-21T14:45:00Z">
        <w:r w:rsidR="00346656">
          <w:rPr>
            <w:rFonts w:ascii="Times New Roman" w:hAnsi="Times New Roman" w:cs="Times New Roman"/>
          </w:rPr>
          <w:t>,</w:t>
        </w:r>
      </w:ins>
      <w:ins w:id="452" w:author="Andreia Barbosa" w:date="2024-03-18T12:56:00Z">
        <w:r>
          <w:rPr>
            <w:rFonts w:ascii="Times New Roman" w:hAnsi="Times New Roman" w:cs="Times New Roman"/>
          </w:rPr>
          <w:t xml:space="preserve"> </w:t>
        </w:r>
      </w:ins>
      <w:ins w:id="453" w:author="Sónia Moreira" w:date="2024-03-21T14:45:00Z">
        <w:r w:rsidR="00346656">
          <w:rPr>
            <w:rFonts w:ascii="Times New Roman" w:hAnsi="Times New Roman" w:cs="Times New Roman"/>
          </w:rPr>
          <w:t xml:space="preserve">mais propriamente em </w:t>
        </w:r>
        <w:r w:rsidR="00346656">
          <w:rPr>
            <w:rFonts w:ascii="Times New Roman" w:hAnsi="Times New Roman" w:cs="Times New Roman"/>
          </w:rPr>
          <w:fldChar w:fldCharType="begin"/>
        </w:r>
        <w:r w:rsidR="00346656">
          <w:rPr>
            <w:rFonts w:ascii="Times New Roman" w:hAnsi="Times New Roman" w:cs="Times New Roman"/>
          </w:rPr>
          <w:instrText>HYPERLINK "</w:instrText>
        </w:r>
        <w:r w:rsidR="00346656" w:rsidRPr="00346656">
          <w:rPr>
            <w:rFonts w:ascii="Times New Roman" w:hAnsi="Times New Roman" w:cs="Times New Roman"/>
          </w:rPr>
          <w:instrText>https://data.consilium.europa.eu/doc/document/ST-5662-2024-INIT/en/pdf</w:instrText>
        </w:r>
        <w:r w:rsidR="00346656">
          <w:rPr>
            <w:rFonts w:ascii="Times New Roman" w:hAnsi="Times New Roman" w:cs="Times New Roman"/>
          </w:rPr>
          <w:instrText>"</w:instrText>
        </w:r>
        <w:r w:rsidR="00346656">
          <w:rPr>
            <w:rFonts w:ascii="Times New Roman" w:hAnsi="Times New Roman" w:cs="Times New Roman"/>
          </w:rPr>
          <w:fldChar w:fldCharType="separate"/>
        </w:r>
        <w:r w:rsidR="00346656" w:rsidRPr="00B11DB7">
          <w:rPr>
            <w:rStyle w:val="Hiperligao"/>
            <w:rFonts w:ascii="Times New Roman" w:hAnsi="Times New Roman" w:cs="Times New Roman"/>
          </w:rPr>
          <w:t>https://data.consilium.europa.eu/doc/document/ST-5662-2024-INIT/en/pdf</w:t>
        </w:r>
        <w:r w:rsidR="00346656">
          <w:rPr>
            <w:rFonts w:ascii="Times New Roman" w:hAnsi="Times New Roman" w:cs="Times New Roman"/>
          </w:rPr>
          <w:fldChar w:fldCharType="end"/>
        </w:r>
        <w:r w:rsidR="00346656">
          <w:rPr>
            <w:rFonts w:ascii="Times New Roman" w:hAnsi="Times New Roman" w:cs="Times New Roman"/>
          </w:rPr>
          <w:t xml:space="preserve"> </w:t>
        </w:r>
      </w:ins>
      <w:ins w:id="454" w:author="Andreia Barbosa" w:date="2024-03-18T12:56:00Z">
        <w:r>
          <w:rPr>
            <w:rFonts w:ascii="Times New Roman" w:hAnsi="Times New Roman" w:cs="Times New Roman"/>
          </w:rPr>
          <w:t>(consultado pela última vez em 18/03/2024).</w:t>
        </w:r>
      </w:ins>
    </w:p>
  </w:footnote>
  <w:footnote w:id="14">
    <w:p w14:paraId="48C1A67A" w14:textId="77777777" w:rsidR="00D2536E" w:rsidRDefault="00D2536E" w:rsidP="00D2536E">
      <w:pPr>
        <w:pStyle w:val="Textodenotaderodap"/>
        <w:jc w:val="both"/>
      </w:pPr>
      <w:r w:rsidRPr="00E5193C">
        <w:rPr>
          <w:rStyle w:val="Refdenotaderodap"/>
          <w:rFonts w:ascii="Times New Roman" w:hAnsi="Times New Roman" w:cs="Times New Roman"/>
        </w:rPr>
        <w:footnoteRef/>
      </w:r>
      <w:r w:rsidRPr="00E5193C">
        <w:rPr>
          <w:rFonts w:ascii="Times New Roman" w:hAnsi="Times New Roman" w:cs="Times New Roman"/>
        </w:rPr>
        <w:t xml:space="preserve"> O Anexo I elenca</w:t>
      </w:r>
      <w:r>
        <w:rPr>
          <w:rFonts w:ascii="Times New Roman" w:hAnsi="Times New Roman" w:cs="Times New Roman"/>
        </w:rPr>
        <w:t>va</w:t>
      </w:r>
      <w:r w:rsidRPr="00E5193C">
        <w:rPr>
          <w:rFonts w:ascii="Times New Roman" w:hAnsi="Times New Roman" w:cs="Times New Roman"/>
        </w:rPr>
        <w:t xml:space="preserve"> as seguintes técnicas e abordagens</w:t>
      </w:r>
      <w:r w:rsidRPr="00F457BE">
        <w:rPr>
          <w:rFonts w:ascii="Times New Roman" w:hAnsi="Times New Roman" w:cs="Times New Roman"/>
        </w:rPr>
        <w:t xml:space="preserve">: </w:t>
      </w:r>
      <w:r>
        <w:rPr>
          <w:rFonts w:ascii="Times New Roman" w:hAnsi="Times New Roman" w:cs="Times New Roman"/>
        </w:rPr>
        <w:t xml:space="preserve">“a) </w:t>
      </w:r>
      <w:r w:rsidRPr="00F457BE">
        <w:rPr>
          <w:rFonts w:ascii="Times New Roman" w:hAnsi="Times New Roman" w:cs="Times New Roman"/>
        </w:rPr>
        <w:t>Abordagens de aprendizagem automática, incluindo aprendizagem supervisionada, não supervisionada e por reforço, utilizando uma grande variedade de métodos, designadamente aprendizagem profunda;</w:t>
      </w:r>
      <w:r>
        <w:rPr>
          <w:rFonts w:ascii="Times New Roman" w:hAnsi="Times New Roman" w:cs="Times New Roman"/>
        </w:rPr>
        <w:t xml:space="preserve"> </w:t>
      </w:r>
      <w:r w:rsidRPr="00F457BE">
        <w:rPr>
          <w:rFonts w:ascii="Times New Roman" w:hAnsi="Times New Roman" w:cs="Times New Roman"/>
        </w:rPr>
        <w:t>b)Abordagens baseadas na lógica e no conhecimento, nomeadamente representação do conhecimento, programação (lógica) indutiva, bases de conhecimento, motores de inferência e de dedução, sistemas de raciocínio (simbólico) e sistemas periciais;</w:t>
      </w:r>
      <w:r>
        <w:rPr>
          <w:rFonts w:ascii="Times New Roman" w:hAnsi="Times New Roman" w:cs="Times New Roman"/>
        </w:rPr>
        <w:t xml:space="preserve"> </w:t>
      </w:r>
      <w:r w:rsidRPr="00F457BE">
        <w:rPr>
          <w:rFonts w:ascii="Times New Roman" w:hAnsi="Times New Roman" w:cs="Times New Roman"/>
        </w:rPr>
        <w:t>c)</w:t>
      </w:r>
      <w:r>
        <w:rPr>
          <w:rFonts w:ascii="Times New Roman" w:hAnsi="Times New Roman" w:cs="Times New Roman"/>
        </w:rPr>
        <w:t xml:space="preserve"> </w:t>
      </w:r>
      <w:r w:rsidRPr="00F457BE">
        <w:rPr>
          <w:rFonts w:ascii="Times New Roman" w:hAnsi="Times New Roman" w:cs="Times New Roman"/>
        </w:rPr>
        <w:t xml:space="preserve">Abordagens estatísticas, estimação de </w:t>
      </w:r>
      <w:proofErr w:type="spellStart"/>
      <w:r w:rsidRPr="00F457BE">
        <w:rPr>
          <w:rFonts w:ascii="Times New Roman" w:hAnsi="Times New Roman" w:cs="Times New Roman"/>
        </w:rPr>
        <w:t>Bayes</w:t>
      </w:r>
      <w:proofErr w:type="spellEnd"/>
      <w:r w:rsidRPr="00F457BE">
        <w:rPr>
          <w:rFonts w:ascii="Times New Roman" w:hAnsi="Times New Roman" w:cs="Times New Roman"/>
        </w:rPr>
        <w:t>, métodos de pesquisa e otimização</w:t>
      </w:r>
      <w:r>
        <w:rPr>
          <w:rFonts w:ascii="Times New Roman" w:hAnsi="Times New Roman" w:cs="Times New Roman"/>
        </w:rPr>
        <w:t>”</w:t>
      </w:r>
      <w:r w:rsidRPr="00F457BE">
        <w:rPr>
          <w:rFonts w:ascii="Times New Roman" w:hAnsi="Times New Roman" w:cs="Times New Roman"/>
        </w:rPr>
        <w:t>.</w:t>
      </w:r>
    </w:p>
  </w:footnote>
  <w:footnote w:id="15">
    <w:p w14:paraId="07CDD223" w14:textId="773542AA" w:rsidR="00D2536E" w:rsidRDefault="00D2536E" w:rsidP="00165D7B">
      <w:pPr>
        <w:pStyle w:val="Textodenotaderodap"/>
        <w:jc w:val="both"/>
      </w:pPr>
      <w:r>
        <w:rPr>
          <w:rStyle w:val="Refdenotaderodap"/>
        </w:rPr>
        <w:footnoteRef/>
      </w:r>
      <w:r w:rsidRPr="002260BC">
        <w:rPr>
          <w:rFonts w:ascii="Times New Roman" w:hAnsi="Times New Roman" w:cs="Times New Roman"/>
        </w:rPr>
        <w:t xml:space="preserve"> </w:t>
      </w:r>
      <w:r w:rsidR="00165D7B" w:rsidRPr="000F1B68">
        <w:rPr>
          <w:rFonts w:ascii="Times New Roman" w:hAnsi="Times New Roman" w:cs="Times New Roman"/>
          <w:smallCaps/>
        </w:rPr>
        <w:t>Conselho Europeu/Conselho da União Europeia</w:t>
      </w:r>
      <w:r w:rsidR="00D23A53" w:rsidRPr="00D23A53">
        <w:rPr>
          <w:rFonts w:ascii="Times New Roman" w:hAnsi="Times New Roman" w:cs="Times New Roman"/>
          <w:i/>
          <w:iCs/>
        </w:rPr>
        <w:t>, Regulamento Inteligência Artificial: Conselho e Parlamento alcançam acordo sobre as primeiras regras em matéria de IA no mundo,</w:t>
      </w:r>
      <w:r w:rsidR="00165D7B">
        <w:rPr>
          <w:rFonts w:ascii="Times New Roman" w:hAnsi="Times New Roman" w:cs="Times New Roman"/>
          <w:i/>
          <w:iCs/>
        </w:rPr>
        <w:t xml:space="preserve"> </w:t>
      </w:r>
      <w:r w:rsidR="00165D7B" w:rsidRPr="00165D7B">
        <w:rPr>
          <w:rFonts w:ascii="Times New Roman" w:hAnsi="Times New Roman" w:cs="Times New Roman"/>
          <w:i/>
          <w:iCs/>
        </w:rPr>
        <w:t>cit</w:t>
      </w:r>
      <w:r w:rsidR="00165D7B">
        <w:rPr>
          <w:rFonts w:ascii="Times New Roman" w:hAnsi="Times New Roman" w:cs="Times New Roman"/>
        </w:rPr>
        <w:t>.,</w:t>
      </w:r>
      <w:r w:rsidRPr="00165D7B">
        <w:rPr>
          <w:rFonts w:ascii="Times New Roman" w:hAnsi="Times New Roman" w:cs="Times New Roman"/>
        </w:rPr>
        <w:t xml:space="preserve"> p. 3.</w:t>
      </w:r>
    </w:p>
  </w:footnote>
  <w:footnote w:id="16">
    <w:p w14:paraId="7E033CC9" w14:textId="1F8ABA16" w:rsidR="00D2536E" w:rsidDel="004A44DD" w:rsidRDefault="00D2536E" w:rsidP="008C7348">
      <w:pPr>
        <w:pStyle w:val="Textodenotaderodap"/>
        <w:jc w:val="both"/>
        <w:rPr>
          <w:del w:id="465" w:author="Sónia Moreira" w:date="2024-03-21T12:20:00Z"/>
        </w:rPr>
      </w:pPr>
      <w:del w:id="466" w:author="Sónia Moreira" w:date="2024-03-21T12:20:00Z">
        <w:r w:rsidRPr="00A524AD" w:rsidDel="004A44DD">
          <w:rPr>
            <w:rStyle w:val="Refdenotaderodap"/>
            <w:highlight w:val="yellow"/>
          </w:rPr>
          <w:footnoteRef/>
        </w:r>
        <w:r w:rsidRPr="00A524AD" w:rsidDel="004A44DD">
          <w:rPr>
            <w:highlight w:val="yellow"/>
          </w:rPr>
          <w:delText xml:space="preserve"> </w:delText>
        </w:r>
        <w:r w:rsidR="00613FB0" w:rsidRPr="00613FB0" w:rsidDel="004A44DD">
          <w:rPr>
            <w:rFonts w:asciiTheme="majorBidi" w:hAnsiTheme="majorBidi" w:cstheme="majorBidi"/>
            <w:highlight w:val="yellow"/>
          </w:rPr>
          <w:delText>Comissão Europeia</w:delText>
        </w:r>
      </w:del>
    </w:p>
  </w:footnote>
  <w:footnote w:id="17">
    <w:p w14:paraId="3A030DF2" w14:textId="29F04044" w:rsidR="002717E7" w:rsidRPr="009955E2" w:rsidRDefault="002717E7" w:rsidP="006F6164">
      <w:pPr>
        <w:pStyle w:val="Textodenotaderodap"/>
        <w:jc w:val="both"/>
        <w:rPr>
          <w:rFonts w:asciiTheme="majorBidi" w:hAnsiTheme="majorBidi" w:cstheme="majorBidi"/>
          <w:i/>
          <w:iCs/>
        </w:rPr>
      </w:pPr>
      <w:r>
        <w:rPr>
          <w:rStyle w:val="Refdenotaderodap"/>
        </w:rPr>
        <w:footnoteRef/>
      </w:r>
      <w:r>
        <w:t xml:space="preserve"> </w:t>
      </w:r>
      <w:r w:rsidRPr="00E81D8F">
        <w:rPr>
          <w:rFonts w:ascii="Times New Roman" w:hAnsi="Times New Roman" w:cs="Times New Roman"/>
        </w:rPr>
        <w:t>Neste sentido</w:t>
      </w:r>
      <w:r w:rsidR="00E81D8F" w:rsidRPr="00E81D8F">
        <w:rPr>
          <w:rFonts w:ascii="Times New Roman" w:hAnsi="Times New Roman" w:cs="Times New Roman"/>
        </w:rPr>
        <w:t xml:space="preserve">, </w:t>
      </w:r>
      <w:r w:rsidR="00E81D8F" w:rsidRPr="00E81D8F">
        <w:rPr>
          <w:rFonts w:ascii="Times New Roman" w:hAnsi="Times New Roman" w:cs="Times New Roman"/>
          <w:smallCaps/>
        </w:rPr>
        <w:t>Maria Raquel Guimarães</w:t>
      </w:r>
      <w:r w:rsidR="00E81D8F" w:rsidRPr="00E81D8F">
        <w:rPr>
          <w:rFonts w:ascii="Times New Roman" w:hAnsi="Times New Roman" w:cs="Times New Roman"/>
        </w:rPr>
        <w:t>,</w:t>
      </w:r>
      <w:r w:rsidR="00E81D8F">
        <w:rPr>
          <w:rFonts w:ascii="Times New Roman" w:hAnsi="Times New Roman" w:cs="Times New Roman"/>
        </w:rPr>
        <w:t xml:space="preserve"> «</w:t>
      </w:r>
      <w:r w:rsidR="002819C3">
        <w:rPr>
          <w:rFonts w:ascii="Times New Roman" w:hAnsi="Times New Roman" w:cs="Times New Roman"/>
        </w:rPr>
        <w:t xml:space="preserve">Inteligência Artificial, </w:t>
      </w:r>
      <w:proofErr w:type="spellStart"/>
      <w:r w:rsidR="002819C3" w:rsidRPr="004354A0">
        <w:rPr>
          <w:rFonts w:ascii="Times New Roman" w:hAnsi="Times New Roman" w:cs="Times New Roman"/>
          <w:i/>
          <w:iCs/>
        </w:rPr>
        <w:t>Profiling</w:t>
      </w:r>
      <w:proofErr w:type="spellEnd"/>
      <w:r w:rsidR="002819C3">
        <w:rPr>
          <w:rFonts w:ascii="Times New Roman" w:hAnsi="Times New Roman" w:cs="Times New Roman"/>
        </w:rPr>
        <w:t xml:space="preserve"> e Direitos de Personalidade</w:t>
      </w:r>
      <w:r w:rsidR="004354A0">
        <w:rPr>
          <w:rFonts w:ascii="Times New Roman" w:hAnsi="Times New Roman" w:cs="Times New Roman"/>
        </w:rPr>
        <w:t>», in Eva Sónia Moreira da Silva/ Pedro Miguel Freitas</w:t>
      </w:r>
      <w:r w:rsidR="00FA1080">
        <w:rPr>
          <w:rFonts w:ascii="Times New Roman" w:hAnsi="Times New Roman" w:cs="Times New Roman"/>
        </w:rPr>
        <w:t xml:space="preserve"> (</w:t>
      </w:r>
      <w:proofErr w:type="spellStart"/>
      <w:r w:rsidR="00990EF5">
        <w:rPr>
          <w:rFonts w:ascii="Times New Roman" w:hAnsi="Times New Roman" w:cs="Times New Roman"/>
        </w:rPr>
        <w:t>org</w:t>
      </w:r>
      <w:proofErr w:type="spellEnd"/>
      <w:r w:rsidR="00990EF5" w:rsidRPr="00DF3783">
        <w:rPr>
          <w:rFonts w:ascii="Times New Roman" w:hAnsi="Times New Roman" w:cs="Times New Roman"/>
        </w:rPr>
        <w:t>.</w:t>
      </w:r>
      <w:r w:rsidR="00FA1080" w:rsidRPr="00DF3783">
        <w:rPr>
          <w:rFonts w:ascii="Times New Roman" w:hAnsi="Times New Roman" w:cs="Times New Roman"/>
        </w:rPr>
        <w:t>)</w:t>
      </w:r>
      <w:r w:rsidR="004354A0" w:rsidRPr="00DF3783">
        <w:rPr>
          <w:rFonts w:ascii="Times New Roman" w:hAnsi="Times New Roman" w:cs="Times New Roman"/>
        </w:rPr>
        <w:t xml:space="preserve">, </w:t>
      </w:r>
      <w:r w:rsidR="00FA1080" w:rsidRPr="00DF3783">
        <w:rPr>
          <w:rFonts w:ascii="Times New Roman" w:hAnsi="Times New Roman" w:cs="Times New Roman"/>
          <w:i/>
          <w:iCs/>
        </w:rPr>
        <w:t>Inteligência Artificial e Robótica: Desafios para o Direito do Século XXI</w:t>
      </w:r>
      <w:r w:rsidR="00FA1080" w:rsidRPr="00DF3783">
        <w:rPr>
          <w:rFonts w:ascii="Times New Roman" w:hAnsi="Times New Roman" w:cs="Times New Roman"/>
        </w:rPr>
        <w:t xml:space="preserve">, Coimbra, </w:t>
      </w:r>
      <w:proofErr w:type="spellStart"/>
      <w:r w:rsidR="00FA1080" w:rsidRPr="00DF3783">
        <w:rPr>
          <w:rFonts w:ascii="Times New Roman" w:hAnsi="Times New Roman" w:cs="Times New Roman"/>
        </w:rPr>
        <w:t>Gestlegal</w:t>
      </w:r>
      <w:proofErr w:type="spellEnd"/>
      <w:r w:rsidR="00FA1080" w:rsidRPr="00DF3783">
        <w:rPr>
          <w:rFonts w:ascii="Times New Roman" w:hAnsi="Times New Roman" w:cs="Times New Roman"/>
        </w:rPr>
        <w:t>, 2022, p</w:t>
      </w:r>
      <w:r w:rsidR="00FA1080">
        <w:rPr>
          <w:rFonts w:ascii="Times New Roman" w:hAnsi="Times New Roman" w:cs="Times New Roman"/>
        </w:rPr>
        <w:t xml:space="preserve">. </w:t>
      </w:r>
      <w:r w:rsidR="009955E2">
        <w:rPr>
          <w:rFonts w:ascii="Times New Roman" w:hAnsi="Times New Roman" w:cs="Times New Roman"/>
        </w:rPr>
        <w:t xml:space="preserve">195. No mesmo sentido, </w:t>
      </w:r>
      <w:r w:rsidR="009955E2" w:rsidRPr="008210BE">
        <w:rPr>
          <w:rFonts w:ascii="Times New Roman" w:hAnsi="Times New Roman" w:cs="Times New Roman"/>
          <w:smallCaps/>
        </w:rPr>
        <w:t>Mafa</w:t>
      </w:r>
      <w:r w:rsidR="008210BE" w:rsidRPr="008210BE">
        <w:rPr>
          <w:rFonts w:ascii="Times New Roman" w:hAnsi="Times New Roman" w:cs="Times New Roman"/>
          <w:smallCaps/>
        </w:rPr>
        <w:t>l</w:t>
      </w:r>
      <w:r w:rsidR="009955E2" w:rsidRPr="008210BE">
        <w:rPr>
          <w:rFonts w:ascii="Times New Roman" w:hAnsi="Times New Roman" w:cs="Times New Roman"/>
          <w:smallCaps/>
        </w:rPr>
        <w:t>da Miranda Barbosa</w:t>
      </w:r>
      <w:r w:rsidR="009955E2">
        <w:rPr>
          <w:rFonts w:ascii="Times New Roman" w:hAnsi="Times New Roman" w:cs="Times New Roman"/>
        </w:rPr>
        <w:t xml:space="preserve">, </w:t>
      </w:r>
      <w:r w:rsidR="006F6164" w:rsidRPr="006F6164">
        <w:rPr>
          <w:rFonts w:ascii="Times New Roman" w:hAnsi="Times New Roman" w:cs="Times New Roman"/>
          <w:i/>
          <w:iCs/>
        </w:rPr>
        <w:t>Inteligência artificial.  Entre a utopia e a distopia, alguns problemas jurídicos</w:t>
      </w:r>
      <w:r w:rsidR="006F6164" w:rsidRPr="00C65F18">
        <w:rPr>
          <w:rFonts w:ascii="Times New Roman" w:hAnsi="Times New Roman" w:cs="Times New Roman"/>
        </w:rPr>
        <w:t xml:space="preserve">, Coimbra, </w:t>
      </w:r>
      <w:proofErr w:type="spellStart"/>
      <w:r w:rsidR="006F6164" w:rsidRPr="00C65F18">
        <w:rPr>
          <w:rFonts w:ascii="Times New Roman" w:hAnsi="Times New Roman" w:cs="Times New Roman"/>
        </w:rPr>
        <w:t>Gestlegal</w:t>
      </w:r>
      <w:proofErr w:type="spellEnd"/>
      <w:r w:rsidR="006F6164" w:rsidRPr="00C65F18">
        <w:rPr>
          <w:rFonts w:ascii="Times New Roman" w:hAnsi="Times New Roman" w:cs="Times New Roman"/>
        </w:rPr>
        <w:t>, 2021</w:t>
      </w:r>
      <w:r w:rsidR="008210BE">
        <w:rPr>
          <w:rFonts w:ascii="Times New Roman" w:hAnsi="Times New Roman" w:cs="Times New Roman"/>
          <w:i/>
          <w:iCs/>
        </w:rPr>
        <w:t xml:space="preserve">, </w:t>
      </w:r>
      <w:r w:rsidR="008210BE" w:rsidRPr="008210BE">
        <w:rPr>
          <w:rFonts w:ascii="Times New Roman" w:hAnsi="Times New Roman" w:cs="Times New Roman"/>
        </w:rPr>
        <w:t>pp. 150-152.</w:t>
      </w:r>
      <w:r w:rsidR="00C65F18" w:rsidRPr="00C65F18">
        <w:rPr>
          <w:rFonts w:ascii="Times New Roman" w:hAnsi="Times New Roman" w:cs="Times New Roman"/>
        </w:rPr>
        <w:t xml:space="preserve"> </w:t>
      </w:r>
    </w:p>
  </w:footnote>
  <w:footnote w:id="18">
    <w:p w14:paraId="0D01EE01" w14:textId="418548FB" w:rsidR="009E39BB" w:rsidRPr="00726521" w:rsidRDefault="009E39BB" w:rsidP="009E39BB">
      <w:pPr>
        <w:pStyle w:val="Textodenotaderodap"/>
        <w:jc w:val="both"/>
        <w:rPr>
          <w:rFonts w:ascii="Times New Roman" w:hAnsi="Times New Roman" w:cs="Times New Roman"/>
          <w:lang w:val="it-IT"/>
        </w:rPr>
      </w:pPr>
      <w:r>
        <w:rPr>
          <w:rStyle w:val="Refdenotaderodap"/>
        </w:rPr>
        <w:footnoteRef/>
      </w:r>
      <w:r>
        <w:t xml:space="preserve"> </w:t>
      </w:r>
      <w:r>
        <w:rPr>
          <w:rFonts w:ascii="Times New Roman" w:hAnsi="Times New Roman" w:cs="Times New Roman"/>
        </w:rPr>
        <w:t>A</w:t>
      </w:r>
      <w:r w:rsidRPr="009E39BB">
        <w:rPr>
          <w:rFonts w:ascii="Times New Roman" w:hAnsi="Times New Roman" w:cs="Times New Roman"/>
        </w:rPr>
        <w:t xml:space="preserve"> menos que essa utilização seja estritamente necessária</w:t>
      </w:r>
      <w:r w:rsidR="00B547C7">
        <w:rPr>
          <w:rFonts w:ascii="Times New Roman" w:hAnsi="Times New Roman" w:cs="Times New Roman"/>
        </w:rPr>
        <w:t>:</w:t>
      </w:r>
      <w:r w:rsidRPr="009E39BB">
        <w:rPr>
          <w:rFonts w:ascii="Times New Roman" w:hAnsi="Times New Roman" w:cs="Times New Roman"/>
        </w:rPr>
        <w:t xml:space="preserve"> </w:t>
      </w:r>
      <w:r w:rsidR="00B547C7">
        <w:rPr>
          <w:rFonts w:ascii="Times New Roman" w:hAnsi="Times New Roman" w:cs="Times New Roman"/>
        </w:rPr>
        <w:t xml:space="preserve">i) </w:t>
      </w:r>
      <w:r w:rsidRPr="009E39BB">
        <w:rPr>
          <w:rFonts w:ascii="Times New Roman" w:hAnsi="Times New Roman" w:cs="Times New Roman"/>
        </w:rPr>
        <w:t>para a investigação seletiva de potenciais vítimas específicas de crimes, nomeadamente crianças desaparecidas</w:t>
      </w:r>
      <w:r w:rsidR="00A046FB">
        <w:rPr>
          <w:rFonts w:ascii="Times New Roman" w:hAnsi="Times New Roman" w:cs="Times New Roman"/>
        </w:rPr>
        <w:t>;</w:t>
      </w:r>
      <w:r w:rsidR="0038371D">
        <w:rPr>
          <w:rFonts w:ascii="Times New Roman" w:hAnsi="Times New Roman" w:cs="Times New Roman"/>
        </w:rPr>
        <w:t xml:space="preserve"> </w:t>
      </w:r>
      <w:proofErr w:type="spellStart"/>
      <w:r w:rsidR="00B547C7">
        <w:rPr>
          <w:rFonts w:ascii="Times New Roman" w:hAnsi="Times New Roman" w:cs="Times New Roman"/>
        </w:rPr>
        <w:t>ii</w:t>
      </w:r>
      <w:proofErr w:type="spellEnd"/>
      <w:r w:rsidR="00B547C7">
        <w:rPr>
          <w:rFonts w:ascii="Times New Roman" w:hAnsi="Times New Roman" w:cs="Times New Roman"/>
        </w:rPr>
        <w:t xml:space="preserve">) para </w:t>
      </w:r>
      <w:r w:rsidR="0038371D">
        <w:rPr>
          <w:rFonts w:ascii="Times New Roman" w:hAnsi="Times New Roman" w:cs="Times New Roman"/>
        </w:rPr>
        <w:t>a prevenção de uma ame</w:t>
      </w:r>
      <w:r w:rsidR="00A046FB">
        <w:rPr>
          <w:rFonts w:ascii="Times New Roman" w:hAnsi="Times New Roman" w:cs="Times New Roman"/>
        </w:rPr>
        <w:t>a</w:t>
      </w:r>
      <w:r w:rsidR="0038371D">
        <w:rPr>
          <w:rFonts w:ascii="Times New Roman" w:hAnsi="Times New Roman" w:cs="Times New Roman"/>
        </w:rPr>
        <w:t>ça específica, substancial e iminente à vida ou à segurança física de uma pessoa</w:t>
      </w:r>
      <w:r w:rsidR="00A046FB">
        <w:rPr>
          <w:rFonts w:ascii="Times New Roman" w:hAnsi="Times New Roman" w:cs="Times New Roman"/>
        </w:rPr>
        <w:t xml:space="preserve"> singular ou de um ataque terrorista;</w:t>
      </w:r>
      <w:r w:rsidR="00B547C7">
        <w:rPr>
          <w:rFonts w:ascii="Times New Roman" w:hAnsi="Times New Roman" w:cs="Times New Roman"/>
        </w:rPr>
        <w:t xml:space="preserve"> </w:t>
      </w:r>
      <w:proofErr w:type="spellStart"/>
      <w:r w:rsidR="00B547C7">
        <w:rPr>
          <w:rFonts w:ascii="Times New Roman" w:hAnsi="Times New Roman" w:cs="Times New Roman"/>
        </w:rPr>
        <w:t>iii</w:t>
      </w:r>
      <w:proofErr w:type="spellEnd"/>
      <w:r w:rsidR="00B547C7">
        <w:rPr>
          <w:rFonts w:ascii="Times New Roman" w:hAnsi="Times New Roman" w:cs="Times New Roman"/>
        </w:rPr>
        <w:t xml:space="preserve">) </w:t>
      </w:r>
      <w:r w:rsidR="003F6AF6" w:rsidRPr="003F6AF6">
        <w:rPr>
          <w:rFonts w:ascii="Times New Roman" w:hAnsi="Times New Roman" w:cs="Times New Roman"/>
        </w:rPr>
        <w:t>a deteção, localização, identificação ou instauração de ação penal relativamente a um infrator ou suspeito de uma infração penal referida</w:t>
      </w:r>
      <w:r w:rsidR="008054DE">
        <w:rPr>
          <w:rFonts w:ascii="Times New Roman" w:hAnsi="Times New Roman" w:cs="Times New Roman"/>
        </w:rPr>
        <w:t xml:space="preserve"> </w:t>
      </w:r>
      <w:r w:rsidR="00726521">
        <w:rPr>
          <w:rFonts w:ascii="Times New Roman" w:hAnsi="Times New Roman" w:cs="Times New Roman"/>
        </w:rPr>
        <w:t xml:space="preserve">na norma. </w:t>
      </w:r>
      <w:bookmarkStart w:id="472" w:name="_Hlk158744279"/>
      <w:r w:rsidR="00726521" w:rsidRPr="00726521">
        <w:rPr>
          <w:rFonts w:ascii="Times New Roman" w:hAnsi="Times New Roman" w:cs="Times New Roman"/>
          <w:lang w:val="it-IT"/>
        </w:rPr>
        <w:t>Cfr.</w:t>
      </w:r>
      <w:r w:rsidR="008054DE" w:rsidRPr="00726521">
        <w:rPr>
          <w:rFonts w:ascii="Times New Roman" w:hAnsi="Times New Roman" w:cs="Times New Roman"/>
          <w:lang w:val="it-IT"/>
        </w:rPr>
        <w:t xml:space="preserve"> art. 5.º, n.º 1, al. d)</w:t>
      </w:r>
      <w:r w:rsidR="00726521" w:rsidRPr="00726521">
        <w:rPr>
          <w:rFonts w:ascii="Times New Roman" w:hAnsi="Times New Roman" w:cs="Times New Roman"/>
          <w:lang w:val="it-IT"/>
        </w:rPr>
        <w:t>,</w:t>
      </w:r>
      <w:r w:rsidR="008054DE" w:rsidRPr="00726521">
        <w:rPr>
          <w:rFonts w:ascii="Times New Roman" w:hAnsi="Times New Roman" w:cs="Times New Roman"/>
          <w:lang w:val="it-IT"/>
        </w:rPr>
        <w:t xml:space="preserve"> iii</w:t>
      </w:r>
      <w:r w:rsidR="00726521" w:rsidRPr="00726521">
        <w:rPr>
          <w:rFonts w:ascii="Times New Roman" w:hAnsi="Times New Roman" w:cs="Times New Roman"/>
          <w:lang w:val="it-IT"/>
        </w:rPr>
        <w:t>), da PRIA</w:t>
      </w:r>
      <w:bookmarkEnd w:id="472"/>
      <w:r w:rsidR="00726521" w:rsidRPr="00726521">
        <w:rPr>
          <w:rFonts w:ascii="Times New Roman" w:hAnsi="Times New Roman" w:cs="Times New Roman"/>
          <w:lang w:val="it-IT"/>
        </w:rPr>
        <w:t>.</w:t>
      </w:r>
    </w:p>
  </w:footnote>
  <w:footnote w:id="19">
    <w:p w14:paraId="03F4F84E" w14:textId="141668A7" w:rsidR="005F63C1" w:rsidRPr="00E74527" w:rsidRDefault="005F63C1" w:rsidP="00D304F5">
      <w:pPr>
        <w:pStyle w:val="CVNormal"/>
        <w:ind w:left="0"/>
        <w:jc w:val="both"/>
        <w:rPr>
          <w:rFonts w:ascii="Times New Roman" w:hAnsi="Times New Roman"/>
        </w:rPr>
      </w:pPr>
      <w:r>
        <w:rPr>
          <w:rStyle w:val="Refdenotaderodap"/>
        </w:rPr>
        <w:footnoteRef/>
      </w:r>
      <w:r>
        <w:t xml:space="preserve"> </w:t>
      </w:r>
      <w:r w:rsidRPr="00D304F5">
        <w:rPr>
          <w:rFonts w:ascii="Times New Roman" w:hAnsi="Times New Roman"/>
        </w:rPr>
        <w:t xml:space="preserve">Sobre </w:t>
      </w:r>
      <w:r w:rsidR="00114809" w:rsidRPr="00D304F5">
        <w:rPr>
          <w:rFonts w:ascii="Times New Roman" w:hAnsi="Times New Roman"/>
        </w:rPr>
        <w:t xml:space="preserve">esta matéria, v., por exemplo, </w:t>
      </w:r>
      <w:r w:rsidR="00114809" w:rsidRPr="00D304F5">
        <w:rPr>
          <w:rFonts w:ascii="Times New Roman" w:hAnsi="Times New Roman"/>
          <w:smallCaps/>
        </w:rPr>
        <w:t>Maria João Pires Vaz/ Eva Sónia Moreira da Silva/ Pedro Miguel Freitas/ Patrícia Sousa Borges</w:t>
      </w:r>
      <w:r w:rsidR="00114809" w:rsidRPr="00D304F5">
        <w:rPr>
          <w:rFonts w:ascii="Times New Roman" w:hAnsi="Times New Roman"/>
        </w:rPr>
        <w:t xml:space="preserve">, </w:t>
      </w:r>
      <w:r w:rsidR="00D304F5">
        <w:rPr>
          <w:rFonts w:ascii="Times New Roman" w:hAnsi="Times New Roman"/>
        </w:rPr>
        <w:t>«</w:t>
      </w:r>
      <w:r w:rsidR="00114809" w:rsidRPr="00D304F5">
        <w:rPr>
          <w:rFonts w:ascii="Times New Roman" w:hAnsi="Times New Roman"/>
        </w:rPr>
        <w:t>Análise crítica da Proposta de Regulamento sobre Inteligência Artificial: considerações sobre os sistemas de identificação biométrica em especial</w:t>
      </w:r>
      <w:r w:rsidR="00D304F5">
        <w:rPr>
          <w:rFonts w:ascii="Times New Roman" w:hAnsi="Times New Roman"/>
        </w:rPr>
        <w:t>»</w:t>
      </w:r>
      <w:r w:rsidR="00114809" w:rsidRPr="00D304F5">
        <w:rPr>
          <w:rFonts w:ascii="Times New Roman" w:hAnsi="Times New Roman"/>
        </w:rPr>
        <w:t xml:space="preserve">, </w:t>
      </w:r>
      <w:r w:rsidR="00114809" w:rsidRPr="00D304F5">
        <w:rPr>
          <w:rFonts w:ascii="Times New Roman" w:hAnsi="Times New Roman"/>
          <w:i/>
          <w:iCs/>
        </w:rPr>
        <w:t>SSRN</w:t>
      </w:r>
      <w:r w:rsidR="00114809" w:rsidRPr="00D304F5">
        <w:rPr>
          <w:rFonts w:ascii="Times New Roman" w:hAnsi="Times New Roman"/>
        </w:rPr>
        <w:t xml:space="preserve"> - </w:t>
      </w:r>
      <w:proofErr w:type="spellStart"/>
      <w:r w:rsidR="00114809" w:rsidRPr="00D304F5">
        <w:rPr>
          <w:rFonts w:ascii="Times New Roman" w:hAnsi="Times New Roman"/>
          <w:i/>
          <w:iCs/>
        </w:rPr>
        <w:t>JusGov</w:t>
      </w:r>
      <w:proofErr w:type="spellEnd"/>
      <w:r w:rsidR="00114809" w:rsidRPr="00D304F5">
        <w:rPr>
          <w:rFonts w:ascii="Times New Roman" w:hAnsi="Times New Roman"/>
          <w:i/>
          <w:iCs/>
        </w:rPr>
        <w:t xml:space="preserve"> Research </w:t>
      </w:r>
      <w:proofErr w:type="spellStart"/>
      <w:r w:rsidR="00114809" w:rsidRPr="00D304F5">
        <w:rPr>
          <w:rFonts w:ascii="Times New Roman" w:hAnsi="Times New Roman"/>
          <w:i/>
          <w:iCs/>
        </w:rPr>
        <w:t>Paper</w:t>
      </w:r>
      <w:proofErr w:type="spellEnd"/>
      <w:r w:rsidR="00114809" w:rsidRPr="00D304F5">
        <w:rPr>
          <w:rFonts w:ascii="Times New Roman" w:hAnsi="Times New Roman"/>
          <w:i/>
          <w:iCs/>
        </w:rPr>
        <w:t xml:space="preserve"> Series</w:t>
      </w:r>
      <w:r w:rsidR="00114809" w:rsidRPr="00D304F5">
        <w:rPr>
          <w:rFonts w:ascii="Times New Roman" w:hAnsi="Times New Roman"/>
        </w:rPr>
        <w:t xml:space="preserve"> n.º 2023–06 (</w:t>
      </w:r>
      <w:proofErr w:type="spellStart"/>
      <w:r w:rsidR="00114809" w:rsidRPr="00D304F5">
        <w:rPr>
          <w:rFonts w:ascii="Times New Roman" w:hAnsi="Times New Roman"/>
        </w:rPr>
        <w:t>April</w:t>
      </w:r>
      <w:proofErr w:type="spellEnd"/>
      <w:r w:rsidR="00114809" w:rsidRPr="00D304F5">
        <w:rPr>
          <w:rFonts w:ascii="Times New Roman" w:hAnsi="Times New Roman"/>
        </w:rPr>
        <w:t xml:space="preserve"> 18, 2022), pp. 1-24, disponível em </w:t>
      </w:r>
      <w:hyperlink r:id="rId6" w:history="1">
        <w:r w:rsidR="00E74527" w:rsidRPr="00E74527">
          <w:rPr>
            <w:rStyle w:val="Hiperligao"/>
            <w:rFonts w:ascii="Times New Roman" w:hAnsi="Times New Roman"/>
          </w:rPr>
          <w:t>https://ssrn.com/abstract=4420154</w:t>
        </w:r>
      </w:hyperlink>
      <w:r w:rsidR="00E74527" w:rsidRPr="00E74527">
        <w:rPr>
          <w:rFonts w:ascii="Times New Roman" w:hAnsi="Times New Roman"/>
        </w:rPr>
        <w:t xml:space="preserve"> </w:t>
      </w:r>
      <w:r w:rsidR="00464A03" w:rsidRPr="00E74527">
        <w:rPr>
          <w:rFonts w:ascii="Times New Roman" w:hAnsi="Times New Roman"/>
        </w:rPr>
        <w:t xml:space="preserve"> o</w:t>
      </w:r>
      <w:r w:rsidR="000A68F1">
        <w:rPr>
          <w:rFonts w:ascii="Times New Roman" w:hAnsi="Times New Roman"/>
        </w:rPr>
        <w:t>u</w:t>
      </w:r>
      <w:r w:rsidR="00464A03" w:rsidRPr="00E74527">
        <w:rPr>
          <w:rFonts w:ascii="Times New Roman" w:hAnsi="Times New Roman"/>
        </w:rPr>
        <w:t xml:space="preserve"> </w:t>
      </w:r>
      <w:hyperlink r:id="rId7" w:history="1">
        <w:r w:rsidR="00464A03" w:rsidRPr="00E74527">
          <w:rPr>
            <w:rStyle w:val="Hiperligao"/>
            <w:rFonts w:ascii="Times New Roman" w:hAnsi="Times New Roman"/>
          </w:rPr>
          <w:t>http://dx.doi.org/10.2139/ssrn.4420154</w:t>
        </w:r>
      </w:hyperlink>
      <w:r w:rsidR="00464A03" w:rsidRPr="00E74527">
        <w:rPr>
          <w:rFonts w:ascii="Times New Roman" w:hAnsi="Times New Roman"/>
        </w:rPr>
        <w:t xml:space="preserve"> </w:t>
      </w:r>
      <w:r w:rsidR="000A68F1">
        <w:rPr>
          <w:rFonts w:ascii="Times New Roman" w:hAnsi="Times New Roman"/>
        </w:rPr>
        <w:t>(consultado pela última vez em 16/02/2024).</w:t>
      </w:r>
    </w:p>
  </w:footnote>
  <w:footnote w:id="20">
    <w:p w14:paraId="24F3E6E0" w14:textId="5BA88DEC" w:rsidR="009E21E5" w:rsidRPr="009E21E5" w:rsidRDefault="009E21E5" w:rsidP="00AF4016">
      <w:pPr>
        <w:pStyle w:val="Textodenotaderodap"/>
        <w:tabs>
          <w:tab w:val="left" w:pos="3686"/>
        </w:tabs>
        <w:jc w:val="both"/>
        <w:rPr>
          <w:rFonts w:ascii="Times New Roman" w:hAnsi="Times New Roman" w:cs="Times New Roman"/>
        </w:rPr>
      </w:pPr>
      <w:r>
        <w:rPr>
          <w:rStyle w:val="Refdenotaderodap"/>
        </w:rPr>
        <w:footnoteRef/>
      </w:r>
      <w:r>
        <w:t xml:space="preserve"> </w:t>
      </w:r>
      <w:r w:rsidRPr="009E21E5">
        <w:rPr>
          <w:rFonts w:ascii="Times New Roman" w:hAnsi="Times New Roman" w:cs="Times New Roman"/>
        </w:rPr>
        <w:t>Nos termos desta norma, “[e]</w:t>
      </w:r>
      <w:proofErr w:type="spellStart"/>
      <w:r w:rsidRPr="009E21E5">
        <w:rPr>
          <w:rFonts w:ascii="Times New Roman" w:hAnsi="Times New Roman" w:cs="Times New Roman"/>
        </w:rPr>
        <w:t>sta</w:t>
      </w:r>
      <w:proofErr w:type="spellEnd"/>
      <w:r w:rsidRPr="009E21E5">
        <w:rPr>
          <w:rFonts w:ascii="Times New Roman" w:hAnsi="Times New Roman" w:cs="Times New Roman"/>
        </w:rPr>
        <w:t xml:space="preserve"> proibição não abrange qualquer rotulagem ou filtragem de conjuntos de dados biométricos legalmente adquiridos, tais como imagens, base</w:t>
      </w:r>
      <w:r w:rsidR="007168B9">
        <w:rPr>
          <w:rFonts w:ascii="Times New Roman" w:hAnsi="Times New Roman" w:cs="Times New Roman"/>
        </w:rPr>
        <w:t>a</w:t>
      </w:r>
      <w:r w:rsidR="00D361B8">
        <w:rPr>
          <w:rFonts w:ascii="Times New Roman" w:hAnsi="Times New Roman" w:cs="Times New Roman"/>
        </w:rPr>
        <w:t>dos</w:t>
      </w:r>
      <w:r w:rsidRPr="009E21E5">
        <w:rPr>
          <w:rFonts w:ascii="Times New Roman" w:hAnsi="Times New Roman" w:cs="Times New Roman"/>
        </w:rPr>
        <w:t xml:space="preserve"> em dados biométricos, nem a categorização de dados biométricos no domínio da aplicação da lei”.</w:t>
      </w:r>
    </w:p>
  </w:footnote>
  <w:footnote w:id="21">
    <w:p w14:paraId="2960BA75" w14:textId="47F1C022" w:rsidR="3AE3BEED" w:rsidRDefault="3AE3BEED" w:rsidP="3AE3BEED">
      <w:pPr>
        <w:pStyle w:val="Textodenotaderodap"/>
        <w:jc w:val="both"/>
        <w:rPr>
          <w:rFonts w:ascii="Times New Roman" w:hAnsi="Times New Roman" w:cs="Times New Roman"/>
        </w:rPr>
      </w:pPr>
      <w:r w:rsidRPr="3AE3BEED">
        <w:rPr>
          <w:rStyle w:val="Refdenotaderodap"/>
        </w:rPr>
        <w:footnoteRef/>
      </w:r>
      <w:r>
        <w:t xml:space="preserve"> </w:t>
      </w:r>
      <w:r w:rsidRPr="3AE3BEED">
        <w:rPr>
          <w:rFonts w:ascii="Times New Roman" w:hAnsi="Times New Roman" w:cs="Times New Roman"/>
        </w:rPr>
        <w:t>Em casos de urgência, poderá ser feita a referida utilização sem a respetiva autorização, desde que esta venha a ser solicitada mais tarde.</w:t>
      </w:r>
    </w:p>
  </w:footnote>
  <w:footnote w:id="22">
    <w:p w14:paraId="322DDF2E" w14:textId="0036A296" w:rsidR="3AE3BEED" w:rsidRDefault="3AE3BEED" w:rsidP="3AE3BEED">
      <w:pPr>
        <w:pStyle w:val="Textodenotaderodap"/>
        <w:jc w:val="both"/>
        <w:rPr>
          <w:rFonts w:ascii="Times New Roman" w:hAnsi="Times New Roman" w:cs="Times New Roman"/>
        </w:rPr>
      </w:pPr>
      <w:r w:rsidRPr="3AE3BEED">
        <w:rPr>
          <w:rStyle w:val="Refdenotaderodap"/>
        </w:rPr>
        <w:footnoteRef/>
      </w:r>
      <w:r>
        <w:t xml:space="preserve"> </w:t>
      </w:r>
      <w:r w:rsidRPr="3AE3BEED">
        <w:rPr>
          <w:rFonts w:ascii="Times New Roman" w:hAnsi="Times New Roman" w:cs="Times New Roman"/>
        </w:rPr>
        <w:t>Estas autoridades terão de submeter à Comissão relatórios anuais relativos às atividades que lhes forem notificadas (</w:t>
      </w:r>
      <w:proofErr w:type="spellStart"/>
      <w:r w:rsidRPr="3AE3BEED">
        <w:rPr>
          <w:rFonts w:ascii="Times New Roman" w:hAnsi="Times New Roman" w:cs="Times New Roman"/>
        </w:rPr>
        <w:t>cfr</w:t>
      </w:r>
      <w:proofErr w:type="spellEnd"/>
      <w:r w:rsidRPr="3AE3BEED">
        <w:rPr>
          <w:rFonts w:ascii="Times New Roman" w:hAnsi="Times New Roman" w:cs="Times New Roman"/>
        </w:rPr>
        <w:t>. o n.º 5 do art. 5.º d</w:t>
      </w:r>
      <w:ins w:id="478" w:author="Andreia Barbosa" w:date="2024-03-18T13:44:00Z">
        <w:r w:rsidR="00D82425">
          <w:rPr>
            <w:rFonts w:ascii="Times New Roman" w:hAnsi="Times New Roman" w:cs="Times New Roman"/>
          </w:rPr>
          <w:t>o RIA</w:t>
        </w:r>
      </w:ins>
      <w:del w:id="479" w:author="Andreia Barbosa" w:date="2024-03-18T13:43:00Z">
        <w:r w:rsidRPr="3AE3BEED" w:rsidDel="00D82425">
          <w:rPr>
            <w:rFonts w:ascii="Times New Roman" w:hAnsi="Times New Roman" w:cs="Times New Roman"/>
          </w:rPr>
          <w:delText>a</w:delText>
        </w:r>
      </w:del>
      <w:r w:rsidRPr="3AE3BEED">
        <w:rPr>
          <w:rFonts w:ascii="Times New Roman" w:hAnsi="Times New Roman" w:cs="Times New Roman"/>
        </w:rPr>
        <w:t xml:space="preserve"> </w:t>
      </w:r>
      <w:del w:id="480" w:author="Andreia Barbosa" w:date="2024-03-18T13:43:00Z">
        <w:r w:rsidRPr="3AE3BEED" w:rsidDel="00D82425">
          <w:rPr>
            <w:rFonts w:ascii="Times New Roman" w:hAnsi="Times New Roman" w:cs="Times New Roman"/>
          </w:rPr>
          <w:delText>NPRIA</w:delText>
        </w:r>
      </w:del>
      <w:r w:rsidRPr="3AE3BEED">
        <w:rPr>
          <w:rFonts w:ascii="Times New Roman" w:hAnsi="Times New Roman" w:cs="Times New Roman"/>
        </w:rPr>
        <w:t>); a Comissão publicará relatórios anuais relativos a estas informações (</w:t>
      </w:r>
      <w:proofErr w:type="spellStart"/>
      <w:r w:rsidRPr="3AE3BEED">
        <w:rPr>
          <w:rFonts w:ascii="Times New Roman" w:hAnsi="Times New Roman" w:cs="Times New Roman"/>
        </w:rPr>
        <w:t>cfr</w:t>
      </w:r>
      <w:proofErr w:type="spellEnd"/>
      <w:r w:rsidRPr="3AE3BEED">
        <w:rPr>
          <w:rFonts w:ascii="Times New Roman" w:hAnsi="Times New Roman" w:cs="Times New Roman"/>
        </w:rPr>
        <w:t xml:space="preserve">. o n.º 6 do art. 5.º </w:t>
      </w:r>
      <w:ins w:id="481" w:author="Andreia Barbosa" w:date="2024-03-18T13:44:00Z">
        <w:r w:rsidR="00D82425">
          <w:rPr>
            <w:rFonts w:ascii="Times New Roman" w:hAnsi="Times New Roman" w:cs="Times New Roman"/>
          </w:rPr>
          <w:t>do RIA</w:t>
        </w:r>
      </w:ins>
      <w:del w:id="482" w:author="Andreia Barbosa" w:date="2024-03-18T13:44:00Z">
        <w:r w:rsidRPr="3AE3BEED" w:rsidDel="00D82425">
          <w:rPr>
            <w:rFonts w:ascii="Times New Roman" w:hAnsi="Times New Roman" w:cs="Times New Roman"/>
          </w:rPr>
          <w:delText>da NPRIA</w:delText>
        </w:r>
      </w:del>
      <w:r w:rsidRPr="3AE3BEED">
        <w:rPr>
          <w:rFonts w:ascii="Times New Roman" w:hAnsi="Times New Roman" w:cs="Times New Roman"/>
        </w:rPr>
        <w:t>).</w:t>
      </w:r>
    </w:p>
  </w:footnote>
  <w:footnote w:id="23">
    <w:p w14:paraId="6A0109BC" w14:textId="757FEF58" w:rsidR="3AE3BEED" w:rsidRDefault="3AE3BEED" w:rsidP="3AE3BEED">
      <w:pPr>
        <w:pStyle w:val="Textodenotaderodap"/>
        <w:jc w:val="both"/>
        <w:rPr>
          <w:rFonts w:ascii="Times New Roman" w:hAnsi="Times New Roman" w:cs="Times New Roman"/>
        </w:rPr>
      </w:pPr>
      <w:r w:rsidRPr="3AE3BEED">
        <w:rPr>
          <w:rStyle w:val="Refdenotaderodap"/>
        </w:rPr>
        <w:footnoteRef/>
      </w:r>
      <w:r>
        <w:t xml:space="preserve"> </w:t>
      </w:r>
      <w:r w:rsidRPr="3AE3BEED">
        <w:rPr>
          <w:rFonts w:ascii="Times New Roman" w:hAnsi="Times New Roman" w:cs="Times New Roman"/>
        </w:rPr>
        <w:t xml:space="preserve">Estas salvaguardas incluem algumas medidas de transparência e a exigência de as autoridades policiais solicitarem uma autorização para a utilização da identificação biométrica pós-remota, que pode ser dada por uma autoridade judicial ou por uma autoridade administrativa cuja decisão esteja sujeita a controlo judicial. Este pedido pode ser efetuado previamente ou </w:t>
      </w:r>
      <w:r w:rsidRPr="3AE3BEED">
        <w:rPr>
          <w:rFonts w:ascii="Times New Roman" w:hAnsi="Times New Roman" w:cs="Times New Roman"/>
          <w:i/>
          <w:iCs/>
        </w:rPr>
        <w:t>a posteriori</w:t>
      </w:r>
      <w:r w:rsidRPr="3AE3BEED">
        <w:rPr>
          <w:rFonts w:ascii="Times New Roman" w:hAnsi="Times New Roman" w:cs="Times New Roman"/>
        </w:rPr>
        <w:t xml:space="preserve">, no prazo de 48 horas. Além disso, o texto </w:t>
      </w:r>
      <w:del w:id="483" w:author="Sónia Moreira" w:date="2024-03-21T12:22:00Z">
        <w:r w:rsidRPr="3AE3BEED" w:rsidDel="006E13DB">
          <w:rPr>
            <w:rFonts w:ascii="Times New Roman" w:hAnsi="Times New Roman" w:cs="Times New Roman"/>
          </w:rPr>
          <w:delText xml:space="preserve">de compromisso </w:delText>
        </w:r>
      </w:del>
      <w:r w:rsidRPr="3AE3BEED">
        <w:rPr>
          <w:rFonts w:ascii="Times New Roman" w:hAnsi="Times New Roman" w:cs="Times New Roman"/>
        </w:rPr>
        <w:t>esclarece que a identificação biométrica pós-remota não deve ser utilizada para fins de aplicação da lei de forma não direcionada, sem qualquer ligação a uma infração penal, a um processo penal, a uma ameaça real e atual ou real e previsível de infração penal ou à procura de uma pessoa de</w:t>
      </w:r>
      <w:r w:rsidRPr="00346656">
        <w:rPr>
          <w:rFonts w:ascii="Times New Roman" w:hAnsi="Times New Roman" w:cs="Times New Roman"/>
        </w:rPr>
        <w:t xml:space="preserve">saparecida específica. </w:t>
      </w:r>
      <w:r w:rsidRPr="00346656">
        <w:rPr>
          <w:rFonts w:ascii="Times New Roman" w:hAnsi="Times New Roman" w:cs="Times New Roman"/>
          <w:rPrChange w:id="484" w:author="Sónia Moreira" w:date="2024-03-21T14:44:00Z">
            <w:rPr>
              <w:rFonts w:ascii="Times New Roman" w:hAnsi="Times New Roman" w:cs="Times New Roman"/>
              <w:highlight w:val="yellow"/>
            </w:rPr>
          </w:rPrChange>
        </w:rPr>
        <w:t xml:space="preserve">V. </w:t>
      </w:r>
      <w:del w:id="485" w:author="Sónia Moreira" w:date="2024-03-21T12:22:00Z">
        <w:r w:rsidRPr="00346656" w:rsidDel="004F7734">
          <w:rPr>
            <w:rFonts w:ascii="Times New Roman" w:hAnsi="Times New Roman" w:cs="Times New Roman"/>
            <w:rPrChange w:id="486" w:author="Sónia Moreira" w:date="2024-03-21T14:44:00Z">
              <w:rPr>
                <w:rFonts w:ascii="Times New Roman" w:hAnsi="Times New Roman" w:cs="Times New Roman"/>
                <w:highlight w:val="yellow"/>
              </w:rPr>
            </w:rPrChange>
          </w:rPr>
          <w:delText xml:space="preserve">Texto </w:delText>
        </w:r>
      </w:del>
      <w:ins w:id="487" w:author="Sónia Moreira" w:date="2024-03-21T12:22:00Z">
        <w:r w:rsidR="004F7734" w:rsidRPr="00346656">
          <w:rPr>
            <w:rFonts w:ascii="Times New Roman" w:hAnsi="Times New Roman" w:cs="Times New Roman"/>
            <w:rPrChange w:id="488" w:author="Sónia Moreira" w:date="2024-03-21T14:44:00Z">
              <w:rPr>
                <w:rFonts w:ascii="Times New Roman" w:hAnsi="Times New Roman" w:cs="Times New Roman"/>
                <w:highlight w:val="yellow"/>
              </w:rPr>
            </w:rPrChange>
          </w:rPr>
          <w:t>t</w:t>
        </w:r>
        <w:r w:rsidR="004F7734" w:rsidRPr="00346656">
          <w:rPr>
            <w:rFonts w:ascii="Times New Roman" w:hAnsi="Times New Roman" w:cs="Times New Roman"/>
            <w:rPrChange w:id="489" w:author="Sónia Moreira" w:date="2024-03-21T14:44:00Z">
              <w:rPr>
                <w:rFonts w:ascii="Times New Roman" w:hAnsi="Times New Roman" w:cs="Times New Roman"/>
                <w:highlight w:val="yellow"/>
              </w:rPr>
            </w:rPrChange>
          </w:rPr>
          <w:t xml:space="preserve">exto </w:t>
        </w:r>
      </w:ins>
      <w:del w:id="490" w:author="Sónia Moreira" w:date="2024-03-21T12:22:00Z">
        <w:r w:rsidRPr="00346656" w:rsidDel="006E13DB">
          <w:rPr>
            <w:rFonts w:ascii="Times New Roman" w:hAnsi="Times New Roman" w:cs="Times New Roman"/>
            <w:rPrChange w:id="491" w:author="Sónia Moreira" w:date="2024-03-21T14:44:00Z">
              <w:rPr>
                <w:rFonts w:ascii="Times New Roman" w:hAnsi="Times New Roman" w:cs="Times New Roman"/>
                <w:highlight w:val="yellow"/>
              </w:rPr>
            </w:rPrChange>
          </w:rPr>
          <w:delText>NP</w:delText>
        </w:r>
      </w:del>
      <w:r w:rsidRPr="00346656">
        <w:rPr>
          <w:rFonts w:ascii="Times New Roman" w:hAnsi="Times New Roman" w:cs="Times New Roman"/>
          <w:rPrChange w:id="492" w:author="Sónia Moreira" w:date="2024-03-21T14:44:00Z">
            <w:rPr>
              <w:rFonts w:ascii="Times New Roman" w:hAnsi="Times New Roman" w:cs="Times New Roman"/>
              <w:highlight w:val="yellow"/>
            </w:rPr>
          </w:rPrChange>
        </w:rPr>
        <w:t>RIA, p. 4.</w:t>
      </w:r>
      <w:r w:rsidRPr="00346656">
        <w:rPr>
          <w:rFonts w:ascii="Times New Roman" w:hAnsi="Times New Roman" w:cs="Times New Roman"/>
        </w:rPr>
        <w:t xml:space="preserve"> Adicionalmente, alguns utilizadores destes sistemas (organismos de direito público; entidades privadas que prestam serviços públicos; prestadores de serviços bancários e de seguros que utilizam sistemas de IA enumerados como de alto risco no anexo III, ponto 5, alíneas b) e ca)) estarão obrigados a realizar uma avaliação do impacto nos direitos fundamentais (art. 29.º-A). </w:t>
      </w:r>
      <w:r w:rsidRPr="00346656">
        <w:rPr>
          <w:rFonts w:ascii="Times New Roman" w:hAnsi="Times New Roman" w:cs="Times New Roman"/>
          <w:rPrChange w:id="493" w:author="Sónia Moreira" w:date="2024-03-21T14:44:00Z">
            <w:rPr>
              <w:rFonts w:ascii="Times New Roman" w:hAnsi="Times New Roman" w:cs="Times New Roman"/>
              <w:highlight w:val="yellow"/>
            </w:rPr>
          </w:rPrChange>
        </w:rPr>
        <w:t xml:space="preserve">V. </w:t>
      </w:r>
      <w:del w:id="494" w:author="Sónia Moreira" w:date="2024-03-21T12:22:00Z">
        <w:r w:rsidRPr="00346656" w:rsidDel="004F7734">
          <w:rPr>
            <w:rFonts w:ascii="Times New Roman" w:hAnsi="Times New Roman" w:cs="Times New Roman"/>
            <w:rPrChange w:id="495" w:author="Sónia Moreira" w:date="2024-03-21T14:44:00Z">
              <w:rPr>
                <w:rFonts w:ascii="Times New Roman" w:hAnsi="Times New Roman" w:cs="Times New Roman"/>
                <w:highlight w:val="yellow"/>
              </w:rPr>
            </w:rPrChange>
          </w:rPr>
          <w:delText xml:space="preserve">Texto </w:delText>
        </w:r>
      </w:del>
      <w:ins w:id="496" w:author="Sónia Moreira" w:date="2024-03-21T12:22:00Z">
        <w:r w:rsidR="004F7734" w:rsidRPr="00346656">
          <w:rPr>
            <w:rFonts w:ascii="Times New Roman" w:hAnsi="Times New Roman" w:cs="Times New Roman"/>
            <w:rPrChange w:id="497" w:author="Sónia Moreira" w:date="2024-03-21T14:44:00Z">
              <w:rPr>
                <w:rFonts w:ascii="Times New Roman" w:hAnsi="Times New Roman" w:cs="Times New Roman"/>
                <w:highlight w:val="yellow"/>
              </w:rPr>
            </w:rPrChange>
          </w:rPr>
          <w:t>t</w:t>
        </w:r>
        <w:r w:rsidR="004F7734" w:rsidRPr="00346656">
          <w:rPr>
            <w:rFonts w:ascii="Times New Roman" w:hAnsi="Times New Roman" w:cs="Times New Roman"/>
            <w:rPrChange w:id="498" w:author="Sónia Moreira" w:date="2024-03-21T14:44:00Z">
              <w:rPr>
                <w:rFonts w:ascii="Times New Roman" w:hAnsi="Times New Roman" w:cs="Times New Roman"/>
                <w:highlight w:val="yellow"/>
              </w:rPr>
            </w:rPrChange>
          </w:rPr>
          <w:t xml:space="preserve">exto </w:t>
        </w:r>
      </w:ins>
      <w:del w:id="499" w:author="Sónia Moreira" w:date="2024-03-21T12:22:00Z">
        <w:r w:rsidRPr="00346656" w:rsidDel="004F7734">
          <w:rPr>
            <w:rFonts w:ascii="Times New Roman" w:hAnsi="Times New Roman" w:cs="Times New Roman"/>
            <w:rPrChange w:id="500" w:author="Sónia Moreira" w:date="2024-03-21T14:44:00Z">
              <w:rPr>
                <w:rFonts w:ascii="Times New Roman" w:hAnsi="Times New Roman" w:cs="Times New Roman"/>
                <w:highlight w:val="yellow"/>
              </w:rPr>
            </w:rPrChange>
          </w:rPr>
          <w:delText>N</w:delText>
        </w:r>
      </w:del>
      <w:del w:id="501" w:author="Sónia Moreira" w:date="2024-03-21T14:44:00Z">
        <w:r w:rsidRPr="00346656" w:rsidDel="00F17A29">
          <w:rPr>
            <w:rFonts w:ascii="Times New Roman" w:hAnsi="Times New Roman" w:cs="Times New Roman"/>
            <w:rPrChange w:id="502" w:author="Sónia Moreira" w:date="2024-03-21T14:44:00Z">
              <w:rPr>
                <w:rFonts w:ascii="Times New Roman" w:hAnsi="Times New Roman" w:cs="Times New Roman"/>
                <w:highlight w:val="yellow"/>
              </w:rPr>
            </w:rPrChange>
          </w:rPr>
          <w:delText>P</w:delText>
        </w:r>
      </w:del>
      <w:r w:rsidRPr="00346656">
        <w:rPr>
          <w:rFonts w:ascii="Times New Roman" w:hAnsi="Times New Roman" w:cs="Times New Roman"/>
          <w:rPrChange w:id="503" w:author="Sónia Moreira" w:date="2024-03-21T14:44:00Z">
            <w:rPr>
              <w:rFonts w:ascii="Times New Roman" w:hAnsi="Times New Roman" w:cs="Times New Roman"/>
              <w:highlight w:val="yellow"/>
            </w:rPr>
          </w:rPrChange>
        </w:rPr>
        <w:t>RIA</w:t>
      </w:r>
      <w:r w:rsidRPr="00346656">
        <w:rPr>
          <w:rFonts w:ascii="Times New Roman" w:hAnsi="Times New Roman" w:cs="Times New Roman"/>
        </w:rPr>
        <w:t>,</w:t>
      </w:r>
      <w:r w:rsidRPr="3AE3BEED">
        <w:rPr>
          <w:rFonts w:ascii="Times New Roman" w:hAnsi="Times New Roman" w:cs="Times New Roman"/>
        </w:rPr>
        <w:t xml:space="preserve"> pp. 4, 5, 140 e ss.</w:t>
      </w:r>
    </w:p>
  </w:footnote>
  <w:footnote w:id="24">
    <w:p w14:paraId="0953E80C" w14:textId="0A2D20EB" w:rsidR="00611020" w:rsidRPr="00E86C2A" w:rsidRDefault="00611020" w:rsidP="00E86C2A">
      <w:pPr>
        <w:pStyle w:val="CVNormal"/>
        <w:ind w:left="0"/>
        <w:jc w:val="both"/>
        <w:rPr>
          <w:rFonts w:ascii="Times New Roman" w:hAnsi="Times New Roman"/>
        </w:rPr>
      </w:pPr>
      <w:r>
        <w:rPr>
          <w:rStyle w:val="Refdenotaderodap"/>
        </w:rPr>
        <w:footnoteRef/>
      </w:r>
      <w:r>
        <w:t xml:space="preserve"> </w:t>
      </w:r>
      <w:r w:rsidRPr="00E86C2A">
        <w:rPr>
          <w:rFonts w:ascii="Times New Roman" w:hAnsi="Times New Roman"/>
        </w:rPr>
        <w:t xml:space="preserve">Na linha, aliás, com o que alguma doutrina já </w:t>
      </w:r>
      <w:r w:rsidR="00344016" w:rsidRPr="00E86C2A">
        <w:rPr>
          <w:rFonts w:ascii="Times New Roman" w:hAnsi="Times New Roman"/>
        </w:rPr>
        <w:t>vinha</w:t>
      </w:r>
      <w:r w:rsidRPr="00E86C2A">
        <w:rPr>
          <w:rFonts w:ascii="Times New Roman" w:hAnsi="Times New Roman"/>
        </w:rPr>
        <w:t xml:space="preserve"> defendendo. A este respeito, v.</w:t>
      </w:r>
      <w:r w:rsidR="004E57FE" w:rsidRPr="00E86C2A">
        <w:rPr>
          <w:rFonts w:ascii="Times New Roman" w:hAnsi="Times New Roman"/>
        </w:rPr>
        <w:t xml:space="preserve"> </w:t>
      </w:r>
      <w:r w:rsidR="00344016" w:rsidRPr="00E86C2A">
        <w:rPr>
          <w:rFonts w:ascii="Times New Roman" w:hAnsi="Times New Roman"/>
          <w:smallCaps/>
        </w:rPr>
        <w:t>Sónia Moreira</w:t>
      </w:r>
      <w:r w:rsidR="00344016" w:rsidRPr="00E86C2A">
        <w:rPr>
          <w:rFonts w:ascii="Times New Roman" w:hAnsi="Times New Roman"/>
        </w:rPr>
        <w:t xml:space="preserve">, </w:t>
      </w:r>
      <w:r w:rsidR="00E86C2A">
        <w:rPr>
          <w:rFonts w:ascii="Times New Roman" w:hAnsi="Times New Roman"/>
        </w:rPr>
        <w:t>«</w:t>
      </w:r>
      <w:r w:rsidR="00344016" w:rsidRPr="00E86C2A">
        <w:rPr>
          <w:rFonts w:ascii="Times New Roman" w:hAnsi="Times New Roman"/>
        </w:rPr>
        <w:t xml:space="preserve">Artificial </w:t>
      </w:r>
      <w:proofErr w:type="spellStart"/>
      <w:r w:rsidR="00344016" w:rsidRPr="00E86C2A">
        <w:rPr>
          <w:rFonts w:ascii="Times New Roman" w:hAnsi="Times New Roman"/>
        </w:rPr>
        <w:t>Intelligence</w:t>
      </w:r>
      <w:proofErr w:type="spellEnd"/>
      <w:r w:rsidR="00344016" w:rsidRPr="00E86C2A">
        <w:rPr>
          <w:rFonts w:ascii="Times New Roman" w:hAnsi="Times New Roman"/>
        </w:rPr>
        <w:t xml:space="preserve">: </w:t>
      </w:r>
      <w:proofErr w:type="spellStart"/>
      <w:r w:rsidR="00344016" w:rsidRPr="00E86C2A">
        <w:rPr>
          <w:rFonts w:ascii="Times New Roman" w:hAnsi="Times New Roman"/>
        </w:rPr>
        <w:t>Brief</w:t>
      </w:r>
      <w:proofErr w:type="spellEnd"/>
      <w:r w:rsidR="00344016" w:rsidRPr="00E86C2A">
        <w:rPr>
          <w:rFonts w:ascii="Times New Roman" w:hAnsi="Times New Roman"/>
        </w:rPr>
        <w:t xml:space="preserve"> </w:t>
      </w:r>
      <w:proofErr w:type="spellStart"/>
      <w:r w:rsidR="00344016" w:rsidRPr="00E86C2A">
        <w:rPr>
          <w:rFonts w:ascii="Times New Roman" w:hAnsi="Times New Roman"/>
        </w:rPr>
        <w:t>considerations</w:t>
      </w:r>
      <w:proofErr w:type="spellEnd"/>
      <w:r w:rsidR="00344016" w:rsidRPr="00E86C2A">
        <w:rPr>
          <w:rFonts w:ascii="Times New Roman" w:hAnsi="Times New Roman"/>
        </w:rPr>
        <w:t xml:space="preserve"> </w:t>
      </w:r>
      <w:proofErr w:type="spellStart"/>
      <w:r w:rsidR="00344016" w:rsidRPr="00E86C2A">
        <w:rPr>
          <w:rFonts w:ascii="Times New Roman" w:hAnsi="Times New Roman"/>
        </w:rPr>
        <w:t>regarding</w:t>
      </w:r>
      <w:proofErr w:type="spellEnd"/>
      <w:r w:rsidR="00344016" w:rsidRPr="00E86C2A">
        <w:rPr>
          <w:rFonts w:ascii="Times New Roman" w:hAnsi="Times New Roman"/>
        </w:rPr>
        <w:t xml:space="preserve"> </w:t>
      </w:r>
      <w:proofErr w:type="spellStart"/>
      <w:r w:rsidR="00344016" w:rsidRPr="00E86C2A">
        <w:rPr>
          <w:rFonts w:ascii="Times New Roman" w:hAnsi="Times New Roman"/>
        </w:rPr>
        <w:t>the</w:t>
      </w:r>
      <w:proofErr w:type="spellEnd"/>
      <w:r w:rsidR="00344016" w:rsidRPr="00E86C2A">
        <w:rPr>
          <w:rFonts w:ascii="Times New Roman" w:hAnsi="Times New Roman"/>
        </w:rPr>
        <w:t xml:space="preserve"> Robot-</w:t>
      </w:r>
      <w:proofErr w:type="spellStart"/>
      <w:r w:rsidR="00344016" w:rsidRPr="00E86C2A">
        <w:rPr>
          <w:rFonts w:ascii="Times New Roman" w:hAnsi="Times New Roman"/>
        </w:rPr>
        <w:t>Judge</w:t>
      </w:r>
      <w:proofErr w:type="spellEnd"/>
      <w:r w:rsidR="00E86C2A">
        <w:rPr>
          <w:rFonts w:ascii="Times New Roman" w:hAnsi="Times New Roman"/>
        </w:rPr>
        <w:t>»</w:t>
      </w:r>
      <w:r w:rsidR="00344016" w:rsidRPr="00E86C2A">
        <w:rPr>
          <w:rFonts w:ascii="Times New Roman" w:hAnsi="Times New Roman"/>
        </w:rPr>
        <w:t xml:space="preserve">, in </w:t>
      </w:r>
      <w:r w:rsidR="00344016" w:rsidRPr="00E86C2A">
        <w:rPr>
          <w:rFonts w:ascii="Times New Roman" w:hAnsi="Times New Roman"/>
          <w:smallCaps/>
        </w:rPr>
        <w:t>Maria Miguel Carvalho/Sónia Moreira</w:t>
      </w:r>
      <w:r w:rsidR="00344016" w:rsidRPr="00E86C2A">
        <w:rPr>
          <w:rFonts w:ascii="Times New Roman" w:hAnsi="Times New Roman"/>
        </w:rPr>
        <w:t xml:space="preserve"> (</w:t>
      </w:r>
      <w:proofErr w:type="spellStart"/>
      <w:r w:rsidR="00344016" w:rsidRPr="00E86C2A">
        <w:rPr>
          <w:rFonts w:ascii="Times New Roman" w:hAnsi="Times New Roman"/>
        </w:rPr>
        <w:t>coords</w:t>
      </w:r>
      <w:proofErr w:type="spellEnd"/>
      <w:r w:rsidR="00344016" w:rsidRPr="00E86C2A">
        <w:rPr>
          <w:rFonts w:ascii="Times New Roman" w:hAnsi="Times New Roman"/>
        </w:rPr>
        <w:t xml:space="preserve">.), </w:t>
      </w:r>
      <w:proofErr w:type="spellStart"/>
      <w:r w:rsidR="00344016" w:rsidRPr="00E86C2A">
        <w:rPr>
          <w:rFonts w:ascii="Times New Roman" w:hAnsi="Times New Roman"/>
          <w:i/>
          <w:iCs/>
        </w:rPr>
        <w:t>Governance</w:t>
      </w:r>
      <w:proofErr w:type="spellEnd"/>
      <w:r w:rsidR="00344016" w:rsidRPr="00E86C2A">
        <w:rPr>
          <w:rFonts w:ascii="Times New Roman" w:hAnsi="Times New Roman"/>
          <w:i/>
          <w:iCs/>
        </w:rPr>
        <w:t xml:space="preserve"> &amp; </w:t>
      </w:r>
      <w:proofErr w:type="spellStart"/>
      <w:r w:rsidR="00344016" w:rsidRPr="00E86C2A">
        <w:rPr>
          <w:rFonts w:ascii="Times New Roman" w:hAnsi="Times New Roman"/>
          <w:i/>
          <w:iCs/>
        </w:rPr>
        <w:t>Technology</w:t>
      </w:r>
      <w:proofErr w:type="spellEnd"/>
      <w:r w:rsidR="00344016" w:rsidRPr="00E86C2A">
        <w:rPr>
          <w:rFonts w:ascii="Times New Roman" w:hAnsi="Times New Roman"/>
          <w:i/>
          <w:iCs/>
        </w:rPr>
        <w:t xml:space="preserve"> - </w:t>
      </w:r>
      <w:proofErr w:type="spellStart"/>
      <w:r w:rsidR="00344016" w:rsidRPr="00E86C2A">
        <w:rPr>
          <w:rFonts w:ascii="Times New Roman" w:hAnsi="Times New Roman"/>
          <w:i/>
          <w:iCs/>
        </w:rPr>
        <w:t>E-Tec</w:t>
      </w:r>
      <w:proofErr w:type="spellEnd"/>
      <w:r w:rsidR="00344016" w:rsidRPr="00E86C2A">
        <w:rPr>
          <w:rFonts w:ascii="Times New Roman" w:hAnsi="Times New Roman"/>
          <w:i/>
          <w:iCs/>
        </w:rPr>
        <w:t xml:space="preserve"> </w:t>
      </w:r>
      <w:proofErr w:type="spellStart"/>
      <w:r w:rsidR="00344016" w:rsidRPr="00E86C2A">
        <w:rPr>
          <w:rFonts w:ascii="Times New Roman" w:hAnsi="Times New Roman"/>
          <w:i/>
          <w:iCs/>
        </w:rPr>
        <w:t>Yearbook</w:t>
      </w:r>
      <w:proofErr w:type="spellEnd"/>
      <w:r w:rsidR="00344016" w:rsidRPr="00E86C2A">
        <w:rPr>
          <w:rFonts w:ascii="Times New Roman" w:hAnsi="Times New Roman"/>
        </w:rPr>
        <w:t xml:space="preserve">, </w:t>
      </w:r>
      <w:proofErr w:type="spellStart"/>
      <w:r w:rsidR="00344016" w:rsidRPr="00E86C2A">
        <w:rPr>
          <w:rFonts w:ascii="Times New Roman" w:hAnsi="Times New Roman"/>
        </w:rPr>
        <w:t>JusGov</w:t>
      </w:r>
      <w:proofErr w:type="spellEnd"/>
      <w:r w:rsidR="00344016" w:rsidRPr="00E86C2A">
        <w:rPr>
          <w:rFonts w:ascii="Times New Roman" w:hAnsi="Times New Roman"/>
        </w:rPr>
        <w:t xml:space="preserve"> - Research Centre for Justice </w:t>
      </w:r>
      <w:proofErr w:type="spellStart"/>
      <w:r w:rsidR="00344016" w:rsidRPr="00E86C2A">
        <w:rPr>
          <w:rFonts w:ascii="Times New Roman" w:hAnsi="Times New Roman"/>
        </w:rPr>
        <w:t>and</w:t>
      </w:r>
      <w:proofErr w:type="spellEnd"/>
      <w:r w:rsidR="00344016" w:rsidRPr="00E86C2A">
        <w:rPr>
          <w:rFonts w:ascii="Times New Roman" w:hAnsi="Times New Roman"/>
        </w:rPr>
        <w:t xml:space="preserve"> </w:t>
      </w:r>
      <w:proofErr w:type="spellStart"/>
      <w:r w:rsidR="00344016" w:rsidRPr="00E86C2A">
        <w:rPr>
          <w:rFonts w:ascii="Times New Roman" w:hAnsi="Times New Roman"/>
        </w:rPr>
        <w:t>Governance</w:t>
      </w:r>
      <w:proofErr w:type="spellEnd"/>
      <w:r w:rsidR="00344016" w:rsidRPr="00E86C2A">
        <w:rPr>
          <w:rFonts w:ascii="Times New Roman" w:hAnsi="Times New Roman"/>
        </w:rPr>
        <w:t>/</w:t>
      </w:r>
      <w:proofErr w:type="spellStart"/>
      <w:r w:rsidR="00344016" w:rsidRPr="00E86C2A">
        <w:rPr>
          <w:rFonts w:ascii="Times New Roman" w:hAnsi="Times New Roman"/>
        </w:rPr>
        <w:t>University</w:t>
      </w:r>
      <w:proofErr w:type="spellEnd"/>
      <w:r w:rsidR="00344016" w:rsidRPr="00E86C2A">
        <w:rPr>
          <w:rFonts w:ascii="Times New Roman" w:hAnsi="Times New Roman"/>
        </w:rPr>
        <w:t xml:space="preserve"> </w:t>
      </w:r>
      <w:proofErr w:type="spellStart"/>
      <w:r w:rsidR="00344016" w:rsidRPr="00E86C2A">
        <w:rPr>
          <w:rFonts w:ascii="Times New Roman" w:hAnsi="Times New Roman"/>
        </w:rPr>
        <w:t>of</w:t>
      </w:r>
      <w:proofErr w:type="spellEnd"/>
      <w:r w:rsidR="00344016" w:rsidRPr="00E86C2A">
        <w:rPr>
          <w:rFonts w:ascii="Times New Roman" w:hAnsi="Times New Roman"/>
        </w:rPr>
        <w:t xml:space="preserve"> Minho - </w:t>
      </w:r>
      <w:proofErr w:type="spellStart"/>
      <w:r w:rsidR="00344016" w:rsidRPr="00E86C2A">
        <w:rPr>
          <w:rFonts w:ascii="Times New Roman" w:hAnsi="Times New Roman"/>
        </w:rPr>
        <w:t>School</w:t>
      </w:r>
      <w:proofErr w:type="spellEnd"/>
      <w:r w:rsidR="00344016" w:rsidRPr="00E86C2A">
        <w:rPr>
          <w:rFonts w:ascii="Times New Roman" w:hAnsi="Times New Roman"/>
        </w:rPr>
        <w:t xml:space="preserve"> </w:t>
      </w:r>
      <w:proofErr w:type="spellStart"/>
      <w:r w:rsidR="00344016" w:rsidRPr="00E86C2A">
        <w:rPr>
          <w:rFonts w:ascii="Times New Roman" w:hAnsi="Times New Roman"/>
        </w:rPr>
        <w:t>of</w:t>
      </w:r>
      <w:proofErr w:type="spellEnd"/>
      <w:r w:rsidR="00344016" w:rsidRPr="00E86C2A">
        <w:rPr>
          <w:rFonts w:ascii="Times New Roman" w:hAnsi="Times New Roman"/>
        </w:rPr>
        <w:t xml:space="preserve"> </w:t>
      </w:r>
      <w:proofErr w:type="spellStart"/>
      <w:r w:rsidR="00344016" w:rsidRPr="00E86C2A">
        <w:rPr>
          <w:rFonts w:ascii="Times New Roman" w:hAnsi="Times New Roman"/>
        </w:rPr>
        <w:t>Law</w:t>
      </w:r>
      <w:proofErr w:type="spellEnd"/>
      <w:r w:rsidR="00344016" w:rsidRPr="00E86C2A">
        <w:rPr>
          <w:rFonts w:ascii="Times New Roman" w:hAnsi="Times New Roman"/>
        </w:rPr>
        <w:t xml:space="preserve">, 2021, pp. 297-313, disponível em </w:t>
      </w:r>
      <w:hyperlink r:id="rId8" w:history="1">
        <w:r w:rsidR="00344016" w:rsidRPr="00E86C2A">
          <w:rPr>
            <w:rStyle w:val="Hiperligao"/>
            <w:rFonts w:ascii="Times New Roman" w:hAnsi="Times New Roman"/>
          </w:rPr>
          <w:t>https://hdl.handle.net/1822/79681</w:t>
        </w:r>
      </w:hyperlink>
      <w:r w:rsidR="007147AF" w:rsidRPr="00E86C2A">
        <w:rPr>
          <w:rStyle w:val="Hiperligao"/>
          <w:rFonts w:ascii="Times New Roman" w:hAnsi="Times New Roman"/>
          <w:u w:val="none"/>
        </w:rPr>
        <w:t xml:space="preserve"> </w:t>
      </w:r>
      <w:r w:rsidR="007147AF" w:rsidRPr="00E86C2A">
        <w:rPr>
          <w:rFonts w:ascii="Times New Roman" w:hAnsi="Times New Roman"/>
        </w:rPr>
        <w:t>(consultado pela última vez em 16/02/2024)</w:t>
      </w:r>
      <w:r w:rsidR="00344016" w:rsidRPr="00E86C2A">
        <w:rPr>
          <w:rFonts w:ascii="Times New Roman" w:hAnsi="Times New Roman"/>
        </w:rPr>
        <w:t xml:space="preserve">. </w:t>
      </w:r>
    </w:p>
  </w:footnote>
  <w:footnote w:id="25">
    <w:p w14:paraId="3C35533F" w14:textId="40A5597C" w:rsidR="00BE60CD" w:rsidRPr="00611020" w:rsidRDefault="00BE60CD" w:rsidP="00611020">
      <w:pPr>
        <w:pStyle w:val="Textodenotaderodap"/>
        <w:jc w:val="both"/>
        <w:rPr>
          <w:rFonts w:ascii="Times New Roman" w:hAnsi="Times New Roman" w:cs="Times New Roman"/>
        </w:rPr>
      </w:pPr>
      <w:r w:rsidRPr="00E2453E">
        <w:rPr>
          <w:rStyle w:val="Refdenotaderodap"/>
        </w:rPr>
        <w:footnoteRef/>
      </w:r>
      <w:r w:rsidRPr="00E2453E">
        <w:t xml:space="preserve"> </w:t>
      </w:r>
      <w:r w:rsidR="00A73E73" w:rsidRPr="00E2453E">
        <w:rPr>
          <w:rFonts w:ascii="Times New Roman" w:hAnsi="Times New Roman" w:cs="Times New Roman"/>
          <w:rPrChange w:id="509" w:author="Sónia Moreira" w:date="2024-03-21T14:45:00Z">
            <w:rPr>
              <w:rFonts w:ascii="Times New Roman" w:hAnsi="Times New Roman" w:cs="Times New Roman"/>
              <w:highlight w:val="yellow"/>
            </w:rPr>
          </w:rPrChange>
        </w:rPr>
        <w:t>V</w:t>
      </w:r>
      <w:r w:rsidRPr="00E2453E">
        <w:rPr>
          <w:rFonts w:ascii="Times New Roman" w:hAnsi="Times New Roman" w:cs="Times New Roman"/>
          <w:rPrChange w:id="510" w:author="Sónia Moreira" w:date="2024-03-21T14:45:00Z">
            <w:rPr>
              <w:rFonts w:ascii="Times New Roman" w:hAnsi="Times New Roman" w:cs="Times New Roman"/>
              <w:highlight w:val="yellow"/>
            </w:rPr>
          </w:rPrChange>
        </w:rPr>
        <w:t xml:space="preserve">. texto </w:t>
      </w:r>
      <w:del w:id="511" w:author="Sónia Moreira" w:date="2024-03-21T14:45:00Z">
        <w:r w:rsidRPr="00E2453E" w:rsidDel="00E2453E">
          <w:rPr>
            <w:rFonts w:ascii="Times New Roman" w:hAnsi="Times New Roman" w:cs="Times New Roman"/>
            <w:rPrChange w:id="512" w:author="Sónia Moreira" w:date="2024-03-21T14:45:00Z">
              <w:rPr>
                <w:rFonts w:ascii="Times New Roman" w:hAnsi="Times New Roman" w:cs="Times New Roman"/>
                <w:highlight w:val="yellow"/>
              </w:rPr>
            </w:rPrChange>
          </w:rPr>
          <w:delText>NP</w:delText>
        </w:r>
      </w:del>
      <w:r w:rsidRPr="00E2453E">
        <w:rPr>
          <w:rFonts w:ascii="Times New Roman" w:hAnsi="Times New Roman" w:cs="Times New Roman"/>
          <w:rPrChange w:id="513" w:author="Sónia Moreira" w:date="2024-03-21T14:45:00Z">
            <w:rPr>
              <w:rFonts w:ascii="Times New Roman" w:hAnsi="Times New Roman" w:cs="Times New Roman"/>
              <w:highlight w:val="yellow"/>
            </w:rPr>
          </w:rPrChange>
        </w:rPr>
        <w:t xml:space="preserve">RIA, p. </w:t>
      </w:r>
      <w:r w:rsidR="00611020" w:rsidRPr="00E2453E">
        <w:rPr>
          <w:rFonts w:ascii="Times New Roman" w:hAnsi="Times New Roman" w:cs="Times New Roman"/>
          <w:rPrChange w:id="514" w:author="Sónia Moreira" w:date="2024-03-21T14:45:00Z">
            <w:rPr>
              <w:rFonts w:ascii="Times New Roman" w:hAnsi="Times New Roman" w:cs="Times New Roman"/>
              <w:highlight w:val="yellow"/>
            </w:rPr>
          </w:rPrChange>
        </w:rPr>
        <w:t>43.</w:t>
      </w:r>
    </w:p>
  </w:footnote>
  <w:footnote w:id="26">
    <w:p w14:paraId="68E09405" w14:textId="78E97213" w:rsidR="00E57F8D" w:rsidRDefault="00E57F8D" w:rsidP="009F79DF">
      <w:pPr>
        <w:pStyle w:val="Textodenotaderodap"/>
        <w:jc w:val="both"/>
      </w:pPr>
      <w:r>
        <w:rPr>
          <w:rStyle w:val="Refdenotaderodap"/>
        </w:rPr>
        <w:footnoteRef/>
      </w:r>
      <w:r w:rsidRPr="003C0522">
        <w:rPr>
          <w:rFonts w:ascii="Times New Roman" w:hAnsi="Times New Roman" w:cs="Times New Roman"/>
        </w:rPr>
        <w:t xml:space="preserve"> Considerando 4</w:t>
      </w:r>
      <w:r>
        <w:rPr>
          <w:rFonts w:ascii="Times New Roman" w:hAnsi="Times New Roman" w:cs="Times New Roman"/>
        </w:rPr>
        <w:t>3</w:t>
      </w:r>
      <w:r w:rsidRPr="003C0522">
        <w:rPr>
          <w:rFonts w:ascii="Times New Roman" w:hAnsi="Times New Roman" w:cs="Times New Roman"/>
        </w:rPr>
        <w:t xml:space="preserve"> d</w:t>
      </w:r>
      <w:ins w:id="518" w:author="Sónia Moreira" w:date="2024-03-21T14:45:00Z">
        <w:r w:rsidR="00E2453E">
          <w:rPr>
            <w:rFonts w:ascii="Times New Roman" w:hAnsi="Times New Roman" w:cs="Times New Roman"/>
          </w:rPr>
          <w:t>o</w:t>
        </w:r>
      </w:ins>
      <w:del w:id="519" w:author="Sónia Moreira" w:date="2024-03-21T14:45:00Z">
        <w:r w:rsidRPr="003C0522" w:rsidDel="00E2453E">
          <w:rPr>
            <w:rFonts w:ascii="Times New Roman" w:hAnsi="Times New Roman" w:cs="Times New Roman"/>
          </w:rPr>
          <w:delText>a</w:delText>
        </w:r>
      </w:del>
      <w:r w:rsidRPr="003C0522">
        <w:rPr>
          <w:rFonts w:ascii="Times New Roman" w:hAnsi="Times New Roman" w:cs="Times New Roman"/>
        </w:rPr>
        <w:t xml:space="preserve"> </w:t>
      </w:r>
      <w:del w:id="520" w:author="Sónia Moreira" w:date="2024-03-21T14:46:00Z">
        <w:r w:rsidR="006040D0" w:rsidDel="00E2453E">
          <w:rPr>
            <w:rFonts w:ascii="Times New Roman" w:hAnsi="Times New Roman" w:cs="Times New Roman"/>
          </w:rPr>
          <w:delText>P</w:delText>
        </w:r>
      </w:del>
      <w:r w:rsidR="006040D0">
        <w:rPr>
          <w:rFonts w:ascii="Times New Roman" w:hAnsi="Times New Roman" w:cs="Times New Roman"/>
        </w:rPr>
        <w:t>RIA</w:t>
      </w:r>
      <w:r w:rsidRPr="003C0522">
        <w:rPr>
          <w:rFonts w:ascii="Times New Roman" w:hAnsi="Times New Roman" w:cs="Times New Roman"/>
        </w:rPr>
        <w:t>.</w:t>
      </w:r>
    </w:p>
  </w:footnote>
  <w:footnote w:id="27">
    <w:p w14:paraId="0A9B68F9" w14:textId="38DC3EFE" w:rsidR="00E57F8D" w:rsidRPr="00561D21" w:rsidRDefault="00E57F8D" w:rsidP="009F79DF">
      <w:pPr>
        <w:spacing w:after="0" w:line="240" w:lineRule="auto"/>
        <w:jc w:val="both"/>
        <w:rPr>
          <w:rFonts w:ascii="Times New Roman" w:hAnsi="Times New Roman" w:cs="Times New Roman"/>
          <w:sz w:val="20"/>
          <w:szCs w:val="20"/>
        </w:rPr>
      </w:pPr>
      <w:r>
        <w:rPr>
          <w:rStyle w:val="Refdenotaderodap"/>
        </w:rPr>
        <w:footnoteRef/>
      </w:r>
      <w:r w:rsidRPr="00561D21">
        <w:t xml:space="preserve"> </w:t>
      </w:r>
      <w:r w:rsidRPr="00C43232">
        <w:rPr>
          <w:rFonts w:ascii="Times New Roman" w:hAnsi="Times New Roman" w:cs="Times New Roman"/>
          <w:i/>
          <w:iCs/>
          <w:sz w:val="20"/>
          <w:szCs w:val="20"/>
        </w:rPr>
        <w:t>Vide</w:t>
      </w:r>
      <w:r w:rsidRPr="00C43232">
        <w:rPr>
          <w:rFonts w:ascii="Times New Roman" w:hAnsi="Times New Roman" w:cs="Times New Roman"/>
          <w:sz w:val="20"/>
          <w:szCs w:val="20"/>
        </w:rPr>
        <w:t xml:space="preserve"> Anexo III, ponto 6 </w:t>
      </w:r>
      <w:r w:rsidR="00C4144A" w:rsidRPr="00C43232">
        <w:rPr>
          <w:rFonts w:ascii="Times New Roman" w:hAnsi="Times New Roman" w:cs="Times New Roman"/>
          <w:sz w:val="20"/>
          <w:szCs w:val="20"/>
        </w:rPr>
        <w:t>(</w:t>
      </w:r>
      <w:r w:rsidR="006F39F2" w:rsidRPr="00C43232">
        <w:rPr>
          <w:rFonts w:ascii="Times New Roman" w:hAnsi="Times New Roman" w:cs="Times New Roman"/>
          <w:sz w:val="20"/>
          <w:szCs w:val="20"/>
        </w:rPr>
        <w:t xml:space="preserve">onde se incluem, por exemplo, os </w:t>
      </w:r>
      <w:r w:rsidR="004E62C2" w:rsidRPr="00C43232">
        <w:rPr>
          <w:rFonts w:ascii="Times New Roman" w:hAnsi="Times New Roman" w:cs="Times New Roman"/>
          <w:sz w:val="20"/>
          <w:szCs w:val="20"/>
        </w:rPr>
        <w:t>s</w:t>
      </w:r>
      <w:r w:rsidR="006F39F2" w:rsidRPr="00C43232">
        <w:rPr>
          <w:rFonts w:ascii="Times New Roman" w:hAnsi="Times New Roman" w:cs="Times New Roman"/>
          <w:sz w:val="20"/>
          <w:szCs w:val="20"/>
        </w:rPr>
        <w:t>istemas de IA concebidos para auxiliar a</w:t>
      </w:r>
      <w:r w:rsidR="00DA657D" w:rsidRPr="00C43232">
        <w:rPr>
          <w:rFonts w:ascii="Times New Roman" w:hAnsi="Times New Roman" w:cs="Times New Roman"/>
          <w:sz w:val="20"/>
          <w:szCs w:val="20"/>
        </w:rPr>
        <w:t>s</w:t>
      </w:r>
      <w:r w:rsidR="006F39F2" w:rsidRPr="00C43232">
        <w:rPr>
          <w:rFonts w:ascii="Times New Roman" w:hAnsi="Times New Roman" w:cs="Times New Roman"/>
          <w:sz w:val="20"/>
          <w:szCs w:val="20"/>
        </w:rPr>
        <w:t xml:space="preserve"> autoridade </w:t>
      </w:r>
      <w:r w:rsidR="00DA657D" w:rsidRPr="00C43232">
        <w:rPr>
          <w:rFonts w:ascii="Times New Roman" w:hAnsi="Times New Roman" w:cs="Times New Roman"/>
          <w:sz w:val="20"/>
          <w:szCs w:val="20"/>
        </w:rPr>
        <w:t>policiais, tais como polígrafos</w:t>
      </w:r>
      <w:r w:rsidR="00210F44" w:rsidRPr="00C43232">
        <w:rPr>
          <w:rFonts w:ascii="Times New Roman" w:hAnsi="Times New Roman" w:cs="Times New Roman"/>
          <w:sz w:val="20"/>
          <w:szCs w:val="20"/>
        </w:rPr>
        <w:t xml:space="preserve"> e ferramentas similares, sistemas </w:t>
      </w:r>
      <w:r w:rsidR="0010104C" w:rsidRPr="00C43232">
        <w:rPr>
          <w:rFonts w:ascii="Times New Roman" w:hAnsi="Times New Roman" w:cs="Times New Roman"/>
          <w:sz w:val="20"/>
          <w:szCs w:val="20"/>
        </w:rPr>
        <w:t>de avaliação do risco de ofensa ou reinci</w:t>
      </w:r>
      <w:r w:rsidR="00476EE3" w:rsidRPr="00C43232">
        <w:rPr>
          <w:rFonts w:ascii="Times New Roman" w:hAnsi="Times New Roman" w:cs="Times New Roman"/>
          <w:sz w:val="20"/>
          <w:szCs w:val="20"/>
        </w:rPr>
        <w:t>d</w:t>
      </w:r>
      <w:r w:rsidR="0010104C" w:rsidRPr="00C43232">
        <w:rPr>
          <w:rFonts w:ascii="Times New Roman" w:hAnsi="Times New Roman" w:cs="Times New Roman"/>
          <w:sz w:val="20"/>
          <w:szCs w:val="20"/>
        </w:rPr>
        <w:t>ência</w:t>
      </w:r>
      <w:r w:rsidR="00476EE3" w:rsidRPr="00C43232">
        <w:rPr>
          <w:rFonts w:ascii="Times New Roman" w:hAnsi="Times New Roman" w:cs="Times New Roman"/>
          <w:sz w:val="20"/>
          <w:szCs w:val="20"/>
        </w:rPr>
        <w:t>, de elaboração de perfis</w:t>
      </w:r>
      <w:r w:rsidR="000D4345" w:rsidRPr="00C43232">
        <w:rPr>
          <w:rFonts w:ascii="Times New Roman" w:hAnsi="Times New Roman" w:cs="Times New Roman"/>
          <w:sz w:val="20"/>
          <w:szCs w:val="20"/>
        </w:rPr>
        <w:t xml:space="preserve">, </w:t>
      </w:r>
      <w:r w:rsidR="00476EE3" w:rsidRPr="00C43232">
        <w:rPr>
          <w:rFonts w:ascii="Times New Roman" w:hAnsi="Times New Roman" w:cs="Times New Roman"/>
          <w:sz w:val="20"/>
          <w:szCs w:val="20"/>
        </w:rPr>
        <w:t>quanto admitidos</w:t>
      </w:r>
      <w:r w:rsidR="00281619" w:rsidRPr="00C43232">
        <w:rPr>
          <w:rFonts w:ascii="Times New Roman" w:hAnsi="Times New Roman" w:cs="Times New Roman"/>
          <w:sz w:val="20"/>
          <w:szCs w:val="20"/>
        </w:rPr>
        <w:t>, etc.</w:t>
      </w:r>
      <w:r w:rsidR="00C4144A" w:rsidRPr="00C43232">
        <w:rPr>
          <w:rFonts w:ascii="Times New Roman" w:hAnsi="Times New Roman" w:cs="Times New Roman"/>
          <w:sz w:val="20"/>
          <w:szCs w:val="20"/>
        </w:rPr>
        <w:t xml:space="preserve">) </w:t>
      </w:r>
      <w:r w:rsidRPr="00C43232">
        <w:rPr>
          <w:rFonts w:ascii="Times New Roman" w:hAnsi="Times New Roman" w:cs="Times New Roman"/>
          <w:sz w:val="20"/>
          <w:szCs w:val="20"/>
        </w:rPr>
        <w:t>e ponto 8 (Administração da justiça e processos democráticos</w:t>
      </w:r>
      <w:r w:rsidR="005D7460" w:rsidRPr="00C43232">
        <w:rPr>
          <w:rFonts w:ascii="Times New Roman" w:hAnsi="Times New Roman" w:cs="Times New Roman"/>
          <w:sz w:val="20"/>
          <w:szCs w:val="20"/>
        </w:rPr>
        <w:t xml:space="preserve">: </w:t>
      </w:r>
      <w:r w:rsidR="0073598A" w:rsidRPr="00C43232">
        <w:rPr>
          <w:rFonts w:ascii="Times New Roman" w:hAnsi="Times New Roman" w:cs="Times New Roman"/>
          <w:sz w:val="20"/>
          <w:szCs w:val="20"/>
        </w:rPr>
        <w:t>“</w:t>
      </w:r>
      <w:r w:rsidR="00C43232" w:rsidRPr="00C43232">
        <w:rPr>
          <w:rFonts w:ascii="Times New Roman" w:hAnsi="Times New Roman" w:cs="Times New Roman"/>
          <w:sz w:val="20"/>
          <w:szCs w:val="20"/>
        </w:rPr>
        <w:t xml:space="preserve">a) </w:t>
      </w:r>
      <w:r w:rsidR="0073598A" w:rsidRPr="00C43232">
        <w:rPr>
          <w:rFonts w:ascii="Times New Roman" w:hAnsi="Times New Roman" w:cs="Times New Roman"/>
          <w:sz w:val="20"/>
          <w:szCs w:val="20"/>
        </w:rPr>
        <w:t>Sistemas de IA concebidos para auxiliar uma autoridade judiciária na investigação e na interpretação</w:t>
      </w:r>
      <w:r w:rsidR="0073598A" w:rsidRPr="0073598A">
        <w:rPr>
          <w:rFonts w:ascii="Times New Roman" w:hAnsi="Times New Roman" w:cs="Times New Roman"/>
          <w:sz w:val="20"/>
          <w:szCs w:val="20"/>
        </w:rPr>
        <w:t xml:space="preserve"> de factos e do direito e na aplicação da lei a um conjunto específico de factos”</w:t>
      </w:r>
      <w:r w:rsidR="00961CF9">
        <w:rPr>
          <w:rFonts w:ascii="Times New Roman" w:hAnsi="Times New Roman" w:cs="Times New Roman"/>
          <w:sz w:val="20"/>
          <w:szCs w:val="20"/>
        </w:rPr>
        <w:t xml:space="preserve">; </w:t>
      </w:r>
      <w:r w:rsidR="00C43232">
        <w:rPr>
          <w:rFonts w:ascii="Times New Roman" w:hAnsi="Times New Roman" w:cs="Times New Roman"/>
          <w:sz w:val="20"/>
          <w:szCs w:val="20"/>
        </w:rPr>
        <w:t>“</w:t>
      </w:r>
      <w:r w:rsidR="00961CF9">
        <w:rPr>
          <w:rFonts w:ascii="Times New Roman" w:hAnsi="Times New Roman" w:cs="Times New Roman"/>
          <w:sz w:val="20"/>
          <w:szCs w:val="20"/>
        </w:rPr>
        <w:t xml:space="preserve">b) </w:t>
      </w:r>
      <w:r w:rsidR="00C43232" w:rsidRPr="00C43232">
        <w:rPr>
          <w:rFonts w:ascii="Times New Roman" w:hAnsi="Times New Roman" w:cs="Times New Roman"/>
          <w:sz w:val="20"/>
          <w:szCs w:val="20"/>
        </w:rPr>
        <w:t>Sistemas de IA destinados a ser utilizados para influenciar o resultado de uma eleição ou referendo ou o comportamento de voto de pessoas singulares no exercício do seu voto em eleições ou referendos. Tal não inclui os sistemas de IA a cujos resultados as pessoas singulares não estão diretamente expostas, como as ferramentas utilizadas para organizar, otimizar e estruturar campanhas políticas do ponto de vista administrativo e logístico</w:t>
      </w:r>
      <w:r w:rsidR="00C43232">
        <w:rPr>
          <w:rFonts w:ascii="Times New Roman" w:hAnsi="Times New Roman" w:cs="Times New Roman"/>
          <w:sz w:val="20"/>
          <w:szCs w:val="20"/>
        </w:rPr>
        <w:t>”)</w:t>
      </w:r>
      <w:r w:rsidR="00C43232" w:rsidRPr="00C43232">
        <w:rPr>
          <w:rFonts w:ascii="Times New Roman" w:hAnsi="Times New Roman" w:cs="Times New Roman"/>
          <w:sz w:val="20"/>
          <w:szCs w:val="20"/>
        </w:rPr>
        <w:t>.</w:t>
      </w:r>
    </w:p>
  </w:footnote>
  <w:footnote w:id="28">
    <w:p w14:paraId="1AC44292" w14:textId="77777777" w:rsidR="009107E4" w:rsidRPr="00940BE1" w:rsidRDefault="009107E4" w:rsidP="009107E4">
      <w:pPr>
        <w:pStyle w:val="Textodenotadefim"/>
        <w:jc w:val="both"/>
        <w:rPr>
          <w:rFonts w:ascii="Times New Roman" w:hAnsi="Times New Roman" w:cs="Times New Roman"/>
        </w:rPr>
      </w:pPr>
      <w:r>
        <w:rPr>
          <w:rStyle w:val="Refdenotaderodap"/>
        </w:rPr>
        <w:footnoteRef/>
      </w:r>
      <w:r w:rsidRPr="00940BE1">
        <w:rPr>
          <w:rFonts w:ascii="Times New Roman" w:hAnsi="Times New Roman" w:cs="Times New Roman"/>
        </w:rPr>
        <w:t xml:space="preserve"> </w:t>
      </w:r>
      <w:r w:rsidRPr="00940BE1">
        <w:rPr>
          <w:rFonts w:ascii="Times New Roman" w:hAnsi="Times New Roman" w:cs="Times New Roman"/>
          <w:smallCaps/>
        </w:rPr>
        <w:t>Pedro Dias Venâncio</w:t>
      </w:r>
      <w:r w:rsidRPr="00940BE1">
        <w:rPr>
          <w:rFonts w:ascii="Times New Roman" w:hAnsi="Times New Roman" w:cs="Times New Roman"/>
        </w:rPr>
        <w:t xml:space="preserve">, </w:t>
      </w:r>
      <w:r w:rsidRPr="00940BE1">
        <w:rPr>
          <w:rFonts w:ascii="Times New Roman" w:hAnsi="Times New Roman" w:cs="Times New Roman"/>
          <w:i/>
          <w:iCs/>
        </w:rPr>
        <w:t>A Tutela Jurídica do Formato de Ficheiro Eletrónico</w:t>
      </w:r>
      <w:r w:rsidRPr="00940BE1">
        <w:rPr>
          <w:rFonts w:ascii="Times New Roman" w:hAnsi="Times New Roman" w:cs="Times New Roman"/>
        </w:rPr>
        <w:t>, Coimbra, Almedina, p. 194.</w:t>
      </w:r>
    </w:p>
  </w:footnote>
  <w:footnote w:id="29">
    <w:p w14:paraId="763A9328" w14:textId="2BBAD024" w:rsidR="009107E4" w:rsidRPr="00352444" w:rsidRDefault="009107E4" w:rsidP="009107E4">
      <w:pPr>
        <w:pStyle w:val="Textodenotaderodap"/>
        <w:jc w:val="both"/>
        <w:rPr>
          <w:rFonts w:ascii="Times New Roman" w:hAnsi="Times New Roman" w:cs="Times New Roman"/>
        </w:rPr>
      </w:pPr>
      <w:r>
        <w:rPr>
          <w:rStyle w:val="Refdenotaderodap"/>
        </w:rPr>
        <w:footnoteRef/>
      </w:r>
      <w:r>
        <w:t xml:space="preserve"> </w:t>
      </w:r>
      <w:r w:rsidRPr="00352444">
        <w:rPr>
          <w:rFonts w:ascii="Times New Roman" w:hAnsi="Times New Roman" w:cs="Times New Roman"/>
          <w:smallCaps/>
        </w:rPr>
        <w:t>A</w:t>
      </w:r>
      <w:r>
        <w:rPr>
          <w:rFonts w:ascii="Times New Roman" w:hAnsi="Times New Roman" w:cs="Times New Roman"/>
          <w:smallCaps/>
        </w:rPr>
        <w:t>lberto de Sá e Mello</w:t>
      </w:r>
      <w:r w:rsidRPr="00352444">
        <w:rPr>
          <w:rFonts w:ascii="Times New Roman" w:hAnsi="Times New Roman" w:cs="Times New Roman"/>
        </w:rPr>
        <w:t xml:space="preserve">, </w:t>
      </w:r>
      <w:r w:rsidRPr="00352444">
        <w:rPr>
          <w:rFonts w:ascii="Times New Roman" w:hAnsi="Times New Roman" w:cs="Times New Roman"/>
          <w:i/>
          <w:iCs/>
        </w:rPr>
        <w:t>Manu</w:t>
      </w:r>
      <w:ins w:id="574" w:author="Sónia Moreira" w:date="2024-03-21T14:20:00Z">
        <w:r w:rsidR="00C72C63">
          <w:rPr>
            <w:rFonts w:ascii="Times New Roman" w:hAnsi="Times New Roman" w:cs="Times New Roman"/>
            <w:i/>
            <w:iCs/>
          </w:rPr>
          <w:t>a</w:t>
        </w:r>
      </w:ins>
      <w:del w:id="575" w:author="Sónia Moreira" w:date="2024-03-21T14:20:00Z">
        <w:r w:rsidRPr="00352444" w:rsidDel="00C72C63">
          <w:rPr>
            <w:rFonts w:ascii="Times New Roman" w:hAnsi="Times New Roman" w:cs="Times New Roman"/>
            <w:i/>
            <w:iCs/>
          </w:rPr>
          <w:delText>e</w:delText>
        </w:r>
      </w:del>
      <w:r w:rsidRPr="00352444">
        <w:rPr>
          <w:rFonts w:ascii="Times New Roman" w:hAnsi="Times New Roman" w:cs="Times New Roman"/>
          <w:i/>
          <w:iCs/>
        </w:rPr>
        <w:t>l de Direito de Autor e Direitos Conexos</w:t>
      </w:r>
      <w:r w:rsidRPr="00352444">
        <w:rPr>
          <w:rFonts w:ascii="Times New Roman" w:hAnsi="Times New Roman" w:cs="Times New Roman"/>
        </w:rPr>
        <w:t>, 5.</w:t>
      </w:r>
      <w:r>
        <w:rPr>
          <w:rFonts w:ascii="Times New Roman" w:hAnsi="Times New Roman" w:cs="Times New Roman"/>
        </w:rPr>
        <w:t>ª</w:t>
      </w:r>
      <w:r w:rsidRPr="00352444">
        <w:rPr>
          <w:rFonts w:ascii="Times New Roman" w:hAnsi="Times New Roman" w:cs="Times New Roman"/>
        </w:rPr>
        <w:t xml:space="preserve"> Edição, Coimbra, Almedina, </w:t>
      </w:r>
      <w:ins w:id="576" w:author="Sónia Moreira" w:date="2024-03-21T14:21:00Z">
        <w:r w:rsidR="00B825C5">
          <w:rPr>
            <w:rFonts w:ascii="Times New Roman" w:hAnsi="Times New Roman" w:cs="Times New Roman"/>
          </w:rPr>
          <w:t xml:space="preserve">2023, </w:t>
        </w:r>
      </w:ins>
      <w:r w:rsidRPr="00352444">
        <w:rPr>
          <w:rFonts w:ascii="Times New Roman" w:hAnsi="Times New Roman" w:cs="Times New Roman"/>
        </w:rPr>
        <w:t>p. 168.</w:t>
      </w:r>
    </w:p>
  </w:footnote>
  <w:footnote w:id="30">
    <w:p w14:paraId="402C679B" w14:textId="77777777" w:rsidR="009107E4" w:rsidRDefault="009107E4" w:rsidP="009107E4">
      <w:pPr>
        <w:pStyle w:val="Textodenotaderodap"/>
        <w:jc w:val="both"/>
      </w:pPr>
      <w:r>
        <w:rPr>
          <w:rStyle w:val="Refdenotaderodap"/>
        </w:rPr>
        <w:footnoteRef/>
      </w:r>
      <w:r w:rsidRPr="0032227B">
        <w:rPr>
          <w:rFonts w:ascii="Times New Roman" w:hAnsi="Times New Roman" w:cs="Times New Roman"/>
        </w:rPr>
        <w:t xml:space="preserve"> Sobre o regime do direito especial do fabricante de bases de dados </w:t>
      </w:r>
      <w:r w:rsidRPr="0032227B">
        <w:rPr>
          <w:rFonts w:ascii="Times New Roman" w:hAnsi="Times New Roman" w:cs="Times New Roman"/>
          <w:smallCaps/>
        </w:rPr>
        <w:t>Pedro Dias Venâncio</w:t>
      </w:r>
      <w:r w:rsidRPr="0032227B">
        <w:rPr>
          <w:rFonts w:ascii="Times New Roman" w:hAnsi="Times New Roman" w:cs="Times New Roman"/>
        </w:rPr>
        <w:t xml:space="preserve">, </w:t>
      </w:r>
      <w:r w:rsidRPr="0032227B">
        <w:rPr>
          <w:rFonts w:ascii="Times New Roman" w:hAnsi="Times New Roman" w:cs="Times New Roman"/>
          <w:i/>
          <w:iCs/>
        </w:rPr>
        <w:t>O Direito Especial do Fabricante de Bases de Dados – No ordenamento jurídico português</w:t>
      </w:r>
      <w:r w:rsidRPr="0032227B">
        <w:rPr>
          <w:rFonts w:ascii="Times New Roman" w:hAnsi="Times New Roman" w:cs="Times New Roman"/>
        </w:rPr>
        <w:t xml:space="preserve">, Novas Edições Acadêmicas, </w:t>
      </w:r>
      <w:proofErr w:type="spellStart"/>
      <w:r w:rsidRPr="0032227B">
        <w:rPr>
          <w:rFonts w:ascii="Times New Roman" w:hAnsi="Times New Roman" w:cs="Times New Roman"/>
        </w:rPr>
        <w:t>Norderstedt</w:t>
      </w:r>
      <w:proofErr w:type="spellEnd"/>
      <w:r w:rsidRPr="0032227B">
        <w:rPr>
          <w:rFonts w:ascii="Times New Roman" w:hAnsi="Times New Roman" w:cs="Times New Roman"/>
        </w:rPr>
        <w:t xml:space="preserve">, </w:t>
      </w:r>
      <w:proofErr w:type="spellStart"/>
      <w:r w:rsidRPr="0032227B">
        <w:rPr>
          <w:rFonts w:ascii="Times New Roman" w:hAnsi="Times New Roman" w:cs="Times New Roman"/>
        </w:rPr>
        <w:t>Germany</w:t>
      </w:r>
      <w:proofErr w:type="spellEnd"/>
      <w:r w:rsidRPr="0032227B">
        <w:rPr>
          <w:rFonts w:ascii="Times New Roman" w:hAnsi="Times New Roman" w:cs="Times New Roman"/>
        </w:rPr>
        <w:t>, 2020.</w:t>
      </w:r>
    </w:p>
  </w:footnote>
  <w:footnote w:id="31">
    <w:p w14:paraId="135F2EDA" w14:textId="2144463A" w:rsidR="00D24A04" w:rsidRPr="00D24A04" w:rsidRDefault="00D24A04" w:rsidP="00D24A04">
      <w:pPr>
        <w:pStyle w:val="Textodenotaderodap"/>
        <w:jc w:val="both"/>
        <w:rPr>
          <w:rFonts w:ascii="Times New Roman" w:hAnsi="Times New Roman" w:cs="Times New Roman"/>
        </w:rPr>
      </w:pPr>
      <w:r>
        <w:rPr>
          <w:rStyle w:val="Refdenotaderodap"/>
        </w:rPr>
        <w:footnoteRef/>
      </w:r>
      <w:r>
        <w:t xml:space="preserve"> </w:t>
      </w:r>
      <w:r w:rsidRPr="00D24A04">
        <w:rPr>
          <w:rFonts w:ascii="Times New Roman" w:hAnsi="Times New Roman" w:cs="Times New Roman"/>
        </w:rPr>
        <w:t>V.</w:t>
      </w:r>
      <w:r>
        <w:rPr>
          <w:rFonts w:ascii="Times New Roman" w:hAnsi="Times New Roman" w:cs="Times New Roman"/>
        </w:rPr>
        <w:t xml:space="preserve"> </w:t>
      </w:r>
      <w:hyperlink r:id="rId9" w:history="1">
        <w:r w:rsidRPr="00525A72">
          <w:rPr>
            <w:rStyle w:val="Hiperligao"/>
            <w:rFonts w:ascii="Times New Roman" w:hAnsi="Times New Roman" w:cs="Times New Roman"/>
          </w:rPr>
          <w:t>https://ec.europa.eu/isa2/solutions/leos_en/</w:t>
        </w:r>
      </w:hyperlink>
      <w:r>
        <w:rPr>
          <w:rFonts w:ascii="Times New Roman" w:hAnsi="Times New Roman" w:cs="Times New Roman"/>
        </w:rPr>
        <w:t xml:space="preserve">. </w:t>
      </w:r>
    </w:p>
  </w:footnote>
  <w:footnote w:id="32">
    <w:p w14:paraId="49249C75" w14:textId="549E3428" w:rsidR="007346F3" w:rsidRPr="007346F3" w:rsidRDefault="007346F3" w:rsidP="007346F3">
      <w:pPr>
        <w:pStyle w:val="Textodenotaderodap"/>
        <w:jc w:val="both"/>
        <w:rPr>
          <w:rFonts w:ascii="Times New Roman" w:hAnsi="Times New Roman" w:cs="Times New Roman"/>
        </w:rPr>
      </w:pPr>
      <w:r>
        <w:rPr>
          <w:rStyle w:val="Refdenotaderodap"/>
        </w:rPr>
        <w:footnoteRef/>
      </w:r>
      <w:r>
        <w:t xml:space="preserve"> </w:t>
      </w:r>
      <w:r w:rsidR="005B4024" w:rsidRPr="005B4024">
        <w:rPr>
          <w:rFonts w:ascii="Times New Roman" w:hAnsi="Times New Roman" w:cs="Times New Roman"/>
        </w:rPr>
        <w:t>V</w:t>
      </w:r>
      <w:r w:rsidR="005B4024">
        <w:rPr>
          <w:rFonts w:ascii="Times New Roman" w:hAnsi="Times New Roman" w:cs="Times New Roman"/>
        </w:rPr>
        <w:t>.</w:t>
      </w:r>
      <w:r w:rsidRPr="007346F3">
        <w:rPr>
          <w:rFonts w:ascii="Times New Roman" w:hAnsi="Times New Roman" w:cs="Times New Roman"/>
        </w:rPr>
        <w:t xml:space="preserve"> </w:t>
      </w:r>
      <w:hyperlink r:id="rId10" w:history="1">
        <w:r w:rsidRPr="00525A72">
          <w:rPr>
            <w:rStyle w:val="Hiperligao"/>
            <w:rFonts w:ascii="Times New Roman" w:hAnsi="Times New Roman" w:cs="Times New Roman"/>
          </w:rPr>
          <w:t>https://www.parlamento.pt/ActividadeParlamentar/Paginas/IniciativasLegislativas.aspx</w:t>
        </w:r>
      </w:hyperlink>
      <w:r w:rsidRPr="007346F3">
        <w:rPr>
          <w:rFonts w:ascii="Times New Roman" w:hAnsi="Times New Roman" w:cs="Times New Roman"/>
        </w:rPr>
        <w:t>.</w:t>
      </w:r>
    </w:p>
  </w:footnote>
  <w:footnote w:id="33">
    <w:p w14:paraId="585E0F15" w14:textId="77777777" w:rsidR="001232C3" w:rsidRPr="009F31CF" w:rsidRDefault="001232C3" w:rsidP="001232C3">
      <w:pPr>
        <w:pStyle w:val="Textodenotaderodap"/>
        <w:jc w:val="both"/>
        <w:rPr>
          <w:rFonts w:ascii="Times New Roman" w:hAnsi="Times New Roman" w:cs="Times New Roman"/>
        </w:rPr>
      </w:pPr>
      <w:r w:rsidRPr="009F31CF">
        <w:rPr>
          <w:rStyle w:val="Refdenotaderodap"/>
          <w:rFonts w:ascii="Times New Roman" w:hAnsi="Times New Roman" w:cs="Times New Roman"/>
        </w:rPr>
        <w:footnoteRef/>
      </w:r>
      <w:r w:rsidRPr="009F31CF">
        <w:rPr>
          <w:rFonts w:ascii="Times New Roman" w:hAnsi="Times New Roman" w:cs="Times New Roman"/>
        </w:rPr>
        <w:t xml:space="preserve"> Disponível em </w:t>
      </w:r>
      <w:hyperlink r:id="rId11" w:history="1">
        <w:r w:rsidRPr="009F31CF">
          <w:rPr>
            <w:rStyle w:val="Hiperligao"/>
            <w:rFonts w:ascii="Times New Roman" w:hAnsi="Times New Roman" w:cs="Times New Roman"/>
          </w:rPr>
          <w:t>https://static1.squarespace.com/static/60450e1de0fb2a6f5771b1be/t/659d49c8c62d136f72890838/1704806866772/Representative_Bodies_in_the_AI_Era_Vol_1.pdf</w:t>
        </w:r>
      </w:hyperlink>
      <w:r w:rsidRPr="009F31CF">
        <w:rPr>
          <w:rFonts w:ascii="Times New Roman" w:hAnsi="Times New Roman" w:cs="Times New Roman"/>
        </w:rPr>
        <w:t xml:space="preserve"> </w:t>
      </w:r>
      <w:r>
        <w:rPr>
          <w:rFonts w:ascii="Times New Roman" w:hAnsi="Times New Roman" w:cs="Times New Roman"/>
        </w:rPr>
        <w:t xml:space="preserve">(consultado em </w:t>
      </w:r>
      <w:r w:rsidRPr="009F31CF">
        <w:rPr>
          <w:rFonts w:ascii="Times New Roman" w:hAnsi="Times New Roman" w:cs="Times New Roman"/>
        </w:rPr>
        <w:t>06-02-2024</w:t>
      </w:r>
      <w:r>
        <w:rPr>
          <w:rFonts w:ascii="Times New Roman" w:hAnsi="Times New Roman" w:cs="Times New Roman"/>
        </w:rPr>
        <w:t>)</w:t>
      </w:r>
      <w:r w:rsidRPr="009F31CF">
        <w:rPr>
          <w:rFonts w:ascii="Times New Roman" w:hAnsi="Times New Roman" w:cs="Times New Roman"/>
        </w:rPr>
        <w:t>.</w:t>
      </w:r>
    </w:p>
  </w:footnote>
  <w:footnote w:id="34">
    <w:p w14:paraId="2B757AA3" w14:textId="77777777" w:rsidR="001232C3" w:rsidRPr="009F31CF" w:rsidRDefault="001232C3" w:rsidP="001232C3">
      <w:pPr>
        <w:pStyle w:val="Textodenotaderodap"/>
        <w:jc w:val="both"/>
        <w:rPr>
          <w:rFonts w:ascii="Times New Roman" w:hAnsi="Times New Roman" w:cs="Times New Roman"/>
        </w:rPr>
      </w:pPr>
      <w:r w:rsidRPr="009F31CF">
        <w:rPr>
          <w:rStyle w:val="Refdenotaderodap"/>
          <w:rFonts w:ascii="Times New Roman" w:hAnsi="Times New Roman" w:cs="Times New Roman"/>
        </w:rPr>
        <w:footnoteRef/>
      </w:r>
      <w:r w:rsidRPr="009F31CF">
        <w:rPr>
          <w:rFonts w:ascii="Times New Roman" w:hAnsi="Times New Roman" w:cs="Times New Roman"/>
        </w:rPr>
        <w:t xml:space="preserve"> Os dados relativos à realidade na Estónia são baseados na entrevista cedida, em outubro de 2023, por </w:t>
      </w:r>
      <w:proofErr w:type="spellStart"/>
      <w:r w:rsidRPr="009F31CF">
        <w:rPr>
          <w:rFonts w:ascii="Times New Roman" w:hAnsi="Times New Roman" w:cs="Times New Roman"/>
        </w:rPr>
        <w:t>Ahto</w:t>
      </w:r>
      <w:proofErr w:type="spellEnd"/>
      <w:r w:rsidRPr="009F31CF">
        <w:rPr>
          <w:rFonts w:ascii="Times New Roman" w:hAnsi="Times New Roman" w:cs="Times New Roman"/>
        </w:rPr>
        <w:t xml:space="preserve"> </w:t>
      </w:r>
      <w:proofErr w:type="spellStart"/>
      <w:r w:rsidRPr="009F31CF">
        <w:rPr>
          <w:rFonts w:ascii="Times New Roman" w:hAnsi="Times New Roman" w:cs="Times New Roman"/>
        </w:rPr>
        <w:t>Saks</w:t>
      </w:r>
      <w:proofErr w:type="spellEnd"/>
      <w:r w:rsidRPr="009F31CF">
        <w:rPr>
          <w:rFonts w:ascii="Times New Roman" w:hAnsi="Times New Roman" w:cs="Times New Roman"/>
        </w:rPr>
        <w:t>, Diretor Administrativo do Parlamento da Estónia – disponível</w:t>
      </w:r>
      <w:r>
        <w:rPr>
          <w:rFonts w:ascii="Times New Roman" w:hAnsi="Times New Roman" w:cs="Times New Roman"/>
        </w:rPr>
        <w:t xml:space="preserve"> para consulta</w:t>
      </w:r>
      <w:r w:rsidRPr="009F31CF">
        <w:rPr>
          <w:rFonts w:ascii="Times New Roman" w:hAnsi="Times New Roman" w:cs="Times New Roman"/>
        </w:rPr>
        <w:t xml:space="preserve"> em </w:t>
      </w:r>
      <w:hyperlink r:id="rId12" w:history="1">
        <w:r w:rsidRPr="009F31CF">
          <w:rPr>
            <w:rStyle w:val="Hiperligao"/>
            <w:rFonts w:ascii="Times New Roman" w:hAnsi="Times New Roman" w:cs="Times New Roman"/>
          </w:rPr>
          <w:t>https://www.ipu.org/innovation-tracker/story/view-estonia-ai-advanced-beginners</w:t>
        </w:r>
      </w:hyperlink>
      <w:r w:rsidRPr="009F31CF">
        <w:rPr>
          <w:rFonts w:ascii="Times New Roman" w:hAnsi="Times New Roman" w:cs="Times New Roman"/>
        </w:rPr>
        <w:t xml:space="preserve"> </w:t>
      </w:r>
      <w:r>
        <w:rPr>
          <w:rFonts w:ascii="Times New Roman" w:hAnsi="Times New Roman" w:cs="Times New Roman"/>
        </w:rPr>
        <w:t xml:space="preserve">(consultado em </w:t>
      </w:r>
      <w:r w:rsidRPr="009F31CF">
        <w:rPr>
          <w:rFonts w:ascii="Times New Roman" w:hAnsi="Times New Roman" w:cs="Times New Roman"/>
        </w:rPr>
        <w:t>06-02-2024</w:t>
      </w:r>
      <w:r>
        <w:rPr>
          <w:rFonts w:ascii="Times New Roman" w:hAnsi="Times New Roman" w:cs="Times New Roman"/>
        </w:rPr>
        <w:t>)</w:t>
      </w:r>
      <w:r w:rsidRPr="009F31CF">
        <w:rPr>
          <w:rFonts w:ascii="Times New Roman" w:hAnsi="Times New Roman" w:cs="Times New Roman"/>
        </w:rPr>
        <w:t>.</w:t>
      </w:r>
    </w:p>
  </w:footnote>
  <w:footnote w:id="35">
    <w:p w14:paraId="54EE892B" w14:textId="77777777" w:rsidR="001232C3" w:rsidRPr="009F31CF" w:rsidRDefault="001232C3" w:rsidP="001232C3">
      <w:pPr>
        <w:pStyle w:val="Textodenotaderodap"/>
        <w:jc w:val="both"/>
        <w:rPr>
          <w:rFonts w:ascii="Times New Roman" w:hAnsi="Times New Roman" w:cs="Times New Roman"/>
        </w:rPr>
      </w:pPr>
      <w:r w:rsidRPr="009F31CF">
        <w:rPr>
          <w:rStyle w:val="Refdenotaderodap"/>
          <w:rFonts w:ascii="Times New Roman" w:hAnsi="Times New Roman" w:cs="Times New Roman"/>
        </w:rPr>
        <w:footnoteRef/>
      </w:r>
      <w:r w:rsidRPr="009F31CF">
        <w:rPr>
          <w:rFonts w:ascii="Times New Roman" w:hAnsi="Times New Roman" w:cs="Times New Roman"/>
        </w:rPr>
        <w:t xml:space="preserve"> Assim, </w:t>
      </w:r>
      <w:hyperlink r:id="rId13" w:history="1">
        <w:r w:rsidRPr="009F31CF">
          <w:rPr>
            <w:rStyle w:val="Hiperligao"/>
            <w:rFonts w:ascii="Times New Roman" w:hAnsi="Times New Roman" w:cs="Times New Roman"/>
          </w:rPr>
          <w:t>https://blogs.microsoft.com/eupolicy/2020/09/15/bringing-european-parliament-closer-citizens-through-ai/</w:t>
        </w:r>
      </w:hyperlink>
      <w:r w:rsidRPr="009F31CF">
        <w:rPr>
          <w:rFonts w:ascii="Times New Roman" w:hAnsi="Times New Roman" w:cs="Times New Roman"/>
        </w:rPr>
        <w:t xml:space="preserve">; </w:t>
      </w:r>
      <w:hyperlink r:id="rId14" w:history="1">
        <w:r w:rsidRPr="00451350">
          <w:rPr>
            <w:rStyle w:val="Hiperligao"/>
            <w:rFonts w:ascii="Times New Roman" w:hAnsi="Times New Roman" w:cs="Times New Roman"/>
          </w:rPr>
          <w:t>https://translated.com/translated-for-eu-parliament</w:t>
        </w:r>
      </w:hyperlink>
      <w:r>
        <w:rPr>
          <w:rFonts w:ascii="Times New Roman" w:hAnsi="Times New Roman" w:cs="Times New Roman"/>
        </w:rPr>
        <w:t xml:space="preserve"> </w:t>
      </w:r>
      <w:r w:rsidRPr="009F31CF">
        <w:rPr>
          <w:rFonts w:ascii="Times New Roman" w:hAnsi="Times New Roman" w:cs="Times New Roman"/>
        </w:rPr>
        <w:t xml:space="preserve"> </w:t>
      </w:r>
      <w:r>
        <w:rPr>
          <w:rFonts w:ascii="Times New Roman" w:hAnsi="Times New Roman" w:cs="Times New Roman"/>
        </w:rPr>
        <w:t xml:space="preserve">(consultado em </w:t>
      </w:r>
      <w:r w:rsidRPr="009F31CF">
        <w:rPr>
          <w:rFonts w:ascii="Times New Roman" w:hAnsi="Times New Roman" w:cs="Times New Roman"/>
        </w:rPr>
        <w:t>06-02-2024</w:t>
      </w:r>
      <w:r>
        <w:rPr>
          <w:rFonts w:ascii="Times New Roman" w:hAnsi="Times New Roman" w:cs="Times New Roman"/>
        </w:rPr>
        <w:t>)</w:t>
      </w:r>
      <w:r w:rsidRPr="009F31CF">
        <w:rPr>
          <w:rFonts w:ascii="Times New Roman" w:hAnsi="Times New Roman" w:cs="Times New Roman"/>
        </w:rPr>
        <w:t>.</w:t>
      </w:r>
    </w:p>
  </w:footnote>
  <w:footnote w:id="36">
    <w:p w14:paraId="5E111B2C" w14:textId="77777777" w:rsidR="001232C3" w:rsidRPr="009F31CF" w:rsidRDefault="001232C3" w:rsidP="001232C3">
      <w:pPr>
        <w:pStyle w:val="Textodenotaderodap"/>
        <w:jc w:val="both"/>
        <w:rPr>
          <w:rFonts w:ascii="Times New Roman" w:hAnsi="Times New Roman" w:cs="Times New Roman"/>
        </w:rPr>
      </w:pPr>
      <w:r w:rsidRPr="009F31CF">
        <w:rPr>
          <w:rStyle w:val="Refdenotaderodap"/>
          <w:rFonts w:ascii="Times New Roman" w:hAnsi="Times New Roman" w:cs="Times New Roman"/>
        </w:rPr>
        <w:footnoteRef/>
      </w:r>
      <w:r w:rsidRPr="009F31CF">
        <w:rPr>
          <w:rFonts w:ascii="Times New Roman" w:hAnsi="Times New Roman" w:cs="Times New Roman"/>
        </w:rPr>
        <w:t xml:space="preserve"> As conclusões relativas à experiência descrita são da autoria de </w:t>
      </w:r>
      <w:proofErr w:type="spellStart"/>
      <w:r w:rsidRPr="009F31CF">
        <w:rPr>
          <w:rFonts w:ascii="Times New Roman" w:hAnsi="Times New Roman" w:cs="Times New Roman"/>
        </w:rPr>
        <w:t>Fotios</w:t>
      </w:r>
      <w:proofErr w:type="spellEnd"/>
      <w:r w:rsidRPr="009F31CF">
        <w:rPr>
          <w:rFonts w:ascii="Times New Roman" w:hAnsi="Times New Roman" w:cs="Times New Roman"/>
        </w:rPr>
        <w:t xml:space="preserve"> </w:t>
      </w:r>
      <w:proofErr w:type="spellStart"/>
      <w:r w:rsidRPr="009F31CF">
        <w:rPr>
          <w:rFonts w:ascii="Times New Roman" w:hAnsi="Times New Roman" w:cs="Times New Roman"/>
        </w:rPr>
        <w:t>Fitsillis</w:t>
      </w:r>
      <w:proofErr w:type="spellEnd"/>
      <w:r w:rsidRPr="009F31CF">
        <w:rPr>
          <w:rFonts w:ascii="Times New Roman" w:hAnsi="Times New Roman" w:cs="Times New Roman"/>
        </w:rPr>
        <w:t xml:space="preserve">, constando no artigo </w:t>
      </w:r>
      <w:proofErr w:type="spellStart"/>
      <w:r w:rsidRPr="002F1E7C">
        <w:rPr>
          <w:rFonts w:ascii="Times New Roman" w:hAnsi="Times New Roman" w:cs="Times New Roman"/>
          <w:smallCaps/>
        </w:rPr>
        <w:t>Fotios</w:t>
      </w:r>
      <w:proofErr w:type="spellEnd"/>
      <w:r w:rsidRPr="002F1E7C">
        <w:rPr>
          <w:rFonts w:ascii="Times New Roman" w:hAnsi="Times New Roman" w:cs="Times New Roman"/>
          <w:smallCaps/>
        </w:rPr>
        <w:t xml:space="preserve"> </w:t>
      </w:r>
      <w:proofErr w:type="spellStart"/>
      <w:r w:rsidRPr="002F1E7C">
        <w:rPr>
          <w:rFonts w:ascii="Times New Roman" w:hAnsi="Times New Roman" w:cs="Times New Roman"/>
          <w:smallCaps/>
        </w:rPr>
        <w:t>Fitsillis</w:t>
      </w:r>
      <w:proofErr w:type="spellEnd"/>
      <w:r>
        <w:rPr>
          <w:rFonts w:ascii="Times New Roman" w:hAnsi="Times New Roman" w:cs="Times New Roman"/>
          <w:smallCaps/>
        </w:rPr>
        <w:t>,</w:t>
      </w:r>
      <w:r>
        <w:rPr>
          <w:rFonts w:ascii="Times New Roman" w:hAnsi="Times New Roman" w:cs="Times New Roman"/>
        </w:rPr>
        <w:t xml:space="preserve"> «</w:t>
      </w:r>
      <w:r w:rsidRPr="009F31CF">
        <w:rPr>
          <w:rFonts w:ascii="Times New Roman" w:hAnsi="Times New Roman" w:cs="Times New Roman"/>
        </w:rPr>
        <w:t xml:space="preserve">Artificial </w:t>
      </w:r>
      <w:proofErr w:type="spellStart"/>
      <w:r w:rsidRPr="009F31CF">
        <w:rPr>
          <w:rFonts w:ascii="Times New Roman" w:hAnsi="Times New Roman" w:cs="Times New Roman"/>
        </w:rPr>
        <w:t>Intelligence</w:t>
      </w:r>
      <w:proofErr w:type="spellEnd"/>
      <w:r w:rsidRPr="009F31CF">
        <w:rPr>
          <w:rFonts w:ascii="Times New Roman" w:hAnsi="Times New Roman" w:cs="Times New Roman"/>
        </w:rPr>
        <w:t xml:space="preserve"> (AI) in </w:t>
      </w:r>
      <w:proofErr w:type="spellStart"/>
      <w:r w:rsidRPr="009F31CF">
        <w:rPr>
          <w:rFonts w:ascii="Times New Roman" w:hAnsi="Times New Roman" w:cs="Times New Roman"/>
        </w:rPr>
        <w:t>parliaments</w:t>
      </w:r>
      <w:proofErr w:type="spellEnd"/>
      <w:r w:rsidRPr="009F31CF">
        <w:rPr>
          <w:rFonts w:ascii="Times New Roman" w:hAnsi="Times New Roman" w:cs="Times New Roman"/>
        </w:rPr>
        <w:t xml:space="preserve"> – </w:t>
      </w:r>
      <w:proofErr w:type="spellStart"/>
      <w:r w:rsidRPr="009F31CF">
        <w:rPr>
          <w:rFonts w:ascii="Times New Roman" w:hAnsi="Times New Roman" w:cs="Times New Roman"/>
        </w:rPr>
        <w:t>preliminary</w:t>
      </w:r>
      <w:proofErr w:type="spellEnd"/>
      <w:r w:rsidRPr="009F31CF">
        <w:rPr>
          <w:rFonts w:ascii="Times New Roman" w:hAnsi="Times New Roman" w:cs="Times New Roman"/>
        </w:rPr>
        <w:t xml:space="preserve"> </w:t>
      </w:r>
      <w:proofErr w:type="spellStart"/>
      <w:r w:rsidRPr="009F31CF">
        <w:rPr>
          <w:rFonts w:ascii="Times New Roman" w:hAnsi="Times New Roman" w:cs="Times New Roman"/>
        </w:rPr>
        <w:t>analysis</w:t>
      </w:r>
      <w:proofErr w:type="spellEnd"/>
      <w:r w:rsidRPr="009F31CF">
        <w:rPr>
          <w:rFonts w:ascii="Times New Roman" w:hAnsi="Times New Roman" w:cs="Times New Roman"/>
        </w:rPr>
        <w:t xml:space="preserve"> </w:t>
      </w:r>
      <w:proofErr w:type="spellStart"/>
      <w:r w:rsidRPr="009F31CF">
        <w:rPr>
          <w:rFonts w:ascii="Times New Roman" w:hAnsi="Times New Roman" w:cs="Times New Roman"/>
        </w:rPr>
        <w:t>of</w:t>
      </w:r>
      <w:proofErr w:type="spellEnd"/>
      <w:r w:rsidRPr="009F31CF">
        <w:rPr>
          <w:rFonts w:ascii="Times New Roman" w:hAnsi="Times New Roman" w:cs="Times New Roman"/>
        </w:rPr>
        <w:t xml:space="preserve"> </w:t>
      </w:r>
      <w:proofErr w:type="spellStart"/>
      <w:r w:rsidRPr="009F31CF">
        <w:rPr>
          <w:rFonts w:ascii="Times New Roman" w:hAnsi="Times New Roman" w:cs="Times New Roman"/>
        </w:rPr>
        <w:t>the</w:t>
      </w:r>
      <w:proofErr w:type="spellEnd"/>
      <w:r w:rsidRPr="009F31CF">
        <w:rPr>
          <w:rFonts w:ascii="Times New Roman" w:hAnsi="Times New Roman" w:cs="Times New Roman"/>
        </w:rPr>
        <w:t xml:space="preserve"> </w:t>
      </w:r>
      <w:proofErr w:type="spellStart"/>
      <w:r w:rsidRPr="009F31CF">
        <w:rPr>
          <w:rFonts w:ascii="Times New Roman" w:hAnsi="Times New Roman" w:cs="Times New Roman"/>
        </w:rPr>
        <w:t>Eduskunta</w:t>
      </w:r>
      <w:proofErr w:type="spellEnd"/>
      <w:r w:rsidRPr="009F31CF">
        <w:rPr>
          <w:rFonts w:ascii="Times New Roman" w:hAnsi="Times New Roman" w:cs="Times New Roman"/>
        </w:rPr>
        <w:t xml:space="preserve"> experimente</w:t>
      </w:r>
      <w:r>
        <w:rPr>
          <w:rFonts w:ascii="Times New Roman" w:hAnsi="Times New Roman" w:cs="Times New Roman"/>
        </w:rPr>
        <w:t>»</w:t>
      </w:r>
      <w:r w:rsidRPr="009F31CF">
        <w:rPr>
          <w:rFonts w:ascii="Times New Roman" w:hAnsi="Times New Roman" w:cs="Times New Roman"/>
        </w:rPr>
        <w:t xml:space="preserve">, </w:t>
      </w:r>
      <w:proofErr w:type="spellStart"/>
      <w:r w:rsidRPr="009F31CF">
        <w:rPr>
          <w:rFonts w:ascii="Times New Roman" w:hAnsi="Times New Roman" w:cs="Times New Roman"/>
          <w:i/>
          <w:iCs/>
        </w:rPr>
        <w:t>The</w:t>
      </w:r>
      <w:proofErr w:type="spellEnd"/>
      <w:r w:rsidRPr="009F31CF">
        <w:rPr>
          <w:rFonts w:ascii="Times New Roman" w:hAnsi="Times New Roman" w:cs="Times New Roman"/>
          <w:i/>
          <w:iCs/>
        </w:rPr>
        <w:t xml:space="preserve"> </w:t>
      </w:r>
      <w:proofErr w:type="spellStart"/>
      <w:r w:rsidRPr="009F31CF">
        <w:rPr>
          <w:rFonts w:ascii="Times New Roman" w:hAnsi="Times New Roman" w:cs="Times New Roman"/>
          <w:i/>
          <w:iCs/>
        </w:rPr>
        <w:t>Journal</w:t>
      </w:r>
      <w:proofErr w:type="spellEnd"/>
      <w:r w:rsidRPr="009F31CF">
        <w:rPr>
          <w:rFonts w:ascii="Times New Roman" w:hAnsi="Times New Roman" w:cs="Times New Roman"/>
          <w:i/>
          <w:iCs/>
        </w:rPr>
        <w:t xml:space="preserve"> </w:t>
      </w:r>
      <w:proofErr w:type="spellStart"/>
      <w:r w:rsidRPr="009F31CF">
        <w:rPr>
          <w:rFonts w:ascii="Times New Roman" w:hAnsi="Times New Roman" w:cs="Times New Roman"/>
          <w:i/>
          <w:iCs/>
        </w:rPr>
        <w:t>of</w:t>
      </w:r>
      <w:proofErr w:type="spellEnd"/>
      <w:r w:rsidRPr="009F31CF">
        <w:rPr>
          <w:rFonts w:ascii="Times New Roman" w:hAnsi="Times New Roman" w:cs="Times New Roman"/>
          <w:i/>
          <w:iCs/>
        </w:rPr>
        <w:t xml:space="preserve"> </w:t>
      </w:r>
      <w:proofErr w:type="spellStart"/>
      <w:r w:rsidRPr="009F31CF">
        <w:rPr>
          <w:rFonts w:ascii="Times New Roman" w:hAnsi="Times New Roman" w:cs="Times New Roman"/>
          <w:i/>
          <w:iCs/>
        </w:rPr>
        <w:t>Legislative</w:t>
      </w:r>
      <w:proofErr w:type="spellEnd"/>
      <w:r w:rsidRPr="009F31CF">
        <w:rPr>
          <w:rFonts w:ascii="Times New Roman" w:hAnsi="Times New Roman" w:cs="Times New Roman"/>
          <w:i/>
          <w:iCs/>
        </w:rPr>
        <w:t xml:space="preserve"> </w:t>
      </w:r>
      <w:proofErr w:type="spellStart"/>
      <w:r w:rsidRPr="009F31CF">
        <w:rPr>
          <w:rFonts w:ascii="Times New Roman" w:hAnsi="Times New Roman" w:cs="Times New Roman"/>
          <w:i/>
          <w:iCs/>
        </w:rPr>
        <w:t>Studies</w:t>
      </w:r>
      <w:proofErr w:type="spellEnd"/>
      <w:r w:rsidRPr="009F31CF">
        <w:rPr>
          <w:rFonts w:ascii="Times New Roman" w:hAnsi="Times New Roman" w:cs="Times New Roman"/>
          <w:i/>
          <w:iCs/>
        </w:rPr>
        <w:t xml:space="preserve">, </w:t>
      </w:r>
      <w:r w:rsidRPr="009F31CF">
        <w:rPr>
          <w:rFonts w:ascii="Times New Roman" w:hAnsi="Times New Roman" w:cs="Times New Roman"/>
        </w:rPr>
        <w:t>Volume 27, 2021</w:t>
      </w:r>
      <w:r>
        <w:rPr>
          <w:rFonts w:ascii="Times New Roman" w:hAnsi="Times New Roman" w:cs="Times New Roman"/>
        </w:rPr>
        <w:t xml:space="preserve">, disponível para consulta em </w:t>
      </w:r>
      <w:hyperlink r:id="rId15" w:history="1">
        <w:r w:rsidRPr="00451350">
          <w:rPr>
            <w:rStyle w:val="Hiperligao"/>
            <w:rFonts w:ascii="Times New Roman" w:hAnsi="Times New Roman" w:cs="Times New Roman"/>
          </w:rPr>
          <w:t>https://www.tandfonline.com/doi/full/10.1080/13572334.2021.1976947</w:t>
        </w:r>
      </w:hyperlink>
      <w:r w:rsidRPr="009F31CF">
        <w:rPr>
          <w:rFonts w:ascii="Times New Roman" w:hAnsi="Times New Roman" w:cs="Times New Roman"/>
        </w:rPr>
        <w:t xml:space="preserve"> </w:t>
      </w:r>
      <w:r>
        <w:rPr>
          <w:rFonts w:ascii="Times New Roman" w:hAnsi="Times New Roman" w:cs="Times New Roman"/>
        </w:rPr>
        <w:t xml:space="preserve">(consultado em </w:t>
      </w:r>
      <w:r w:rsidRPr="009F31CF">
        <w:rPr>
          <w:rFonts w:ascii="Times New Roman" w:hAnsi="Times New Roman" w:cs="Times New Roman"/>
        </w:rPr>
        <w:t>06-02-2024).</w:t>
      </w:r>
    </w:p>
  </w:footnote>
  <w:footnote w:id="37">
    <w:p w14:paraId="514C5E0B" w14:textId="77777777" w:rsidR="001232C3" w:rsidRPr="009F31CF" w:rsidRDefault="001232C3" w:rsidP="001232C3">
      <w:pPr>
        <w:pStyle w:val="Textodenotaderodap"/>
        <w:jc w:val="both"/>
        <w:rPr>
          <w:rFonts w:ascii="Times New Roman" w:hAnsi="Times New Roman" w:cs="Times New Roman"/>
        </w:rPr>
      </w:pPr>
      <w:r w:rsidRPr="009F31CF">
        <w:rPr>
          <w:rStyle w:val="Refdenotaderodap"/>
          <w:rFonts w:ascii="Times New Roman" w:hAnsi="Times New Roman" w:cs="Times New Roman"/>
        </w:rPr>
        <w:footnoteRef/>
      </w:r>
      <w:r w:rsidRPr="009F31CF">
        <w:rPr>
          <w:rFonts w:ascii="Times New Roman" w:hAnsi="Times New Roman" w:cs="Times New Roman"/>
        </w:rPr>
        <w:t xml:space="preserve"> Assim, </w:t>
      </w:r>
      <w:hyperlink r:id="rId16" w:history="1">
        <w:r w:rsidRPr="009F31CF">
          <w:rPr>
            <w:rStyle w:val="Hiperligao"/>
            <w:rFonts w:ascii="Times New Roman" w:hAnsi="Times New Roman" w:cs="Times New Roman"/>
          </w:rPr>
          <w:t>https://www.ipu.org/innovation-tracker/story/how-ai-helps-italian-senate-manage-amendments</w:t>
        </w:r>
      </w:hyperlink>
      <w:r w:rsidRPr="009F31CF">
        <w:rPr>
          <w:rFonts w:ascii="Times New Roman" w:hAnsi="Times New Roman" w:cs="Times New Roman"/>
        </w:rPr>
        <w:t xml:space="preserve"> [06-02-2024].</w:t>
      </w:r>
    </w:p>
  </w:footnote>
  <w:footnote w:id="38">
    <w:p w14:paraId="79C0BDE2" w14:textId="77777777" w:rsidR="001232C3" w:rsidRPr="00613FB0" w:rsidRDefault="001232C3" w:rsidP="001232C3">
      <w:pPr>
        <w:pStyle w:val="Textodenotaderodap"/>
        <w:jc w:val="both"/>
        <w:rPr>
          <w:rFonts w:ascii="Times New Roman" w:hAnsi="Times New Roman" w:cs="Times New Roman"/>
          <w:i/>
          <w:iCs/>
          <w:lang w:val="it-IT"/>
        </w:rPr>
      </w:pPr>
      <w:r w:rsidRPr="009F31CF">
        <w:rPr>
          <w:rStyle w:val="Refdenotaderodap"/>
          <w:rFonts w:ascii="Times New Roman" w:hAnsi="Times New Roman" w:cs="Times New Roman"/>
        </w:rPr>
        <w:footnoteRef/>
      </w:r>
      <w:r w:rsidRPr="00613FB0">
        <w:rPr>
          <w:rFonts w:ascii="Times New Roman" w:hAnsi="Times New Roman" w:cs="Times New Roman"/>
          <w:lang w:val="it-IT"/>
        </w:rPr>
        <w:t xml:space="preserve"> </w:t>
      </w:r>
      <w:r w:rsidRPr="00613FB0">
        <w:rPr>
          <w:rFonts w:ascii="Times New Roman" w:hAnsi="Times New Roman" w:cs="Times New Roman"/>
          <w:i/>
          <w:iCs/>
          <w:lang w:val="it-IT"/>
        </w:rPr>
        <w:t>Vide</w:t>
      </w:r>
      <w:r w:rsidRPr="00613FB0">
        <w:rPr>
          <w:rFonts w:ascii="Times New Roman" w:hAnsi="Times New Roman" w:cs="Times New Roman"/>
          <w:lang w:val="it-IT"/>
        </w:rPr>
        <w:t xml:space="preserve"> </w:t>
      </w:r>
      <w:r w:rsidRPr="00613FB0">
        <w:rPr>
          <w:rFonts w:ascii="Times New Roman" w:hAnsi="Times New Roman" w:cs="Times New Roman"/>
          <w:smallCaps/>
          <w:lang w:val="it-IT"/>
        </w:rPr>
        <w:t>Elena Griglio/Carlo Marchetti</w:t>
      </w:r>
      <w:r w:rsidRPr="00613FB0">
        <w:rPr>
          <w:rFonts w:ascii="Times New Roman" w:hAnsi="Times New Roman" w:cs="Times New Roman"/>
          <w:lang w:val="it-IT"/>
        </w:rPr>
        <w:t xml:space="preserve">, «La “specialità” delle sfide tecnologiche applicate al drafting parlamentare: dal quadro comparato all’esperienza del senato italiano», </w:t>
      </w:r>
      <w:r w:rsidRPr="00613FB0">
        <w:rPr>
          <w:rFonts w:ascii="Times New Roman" w:hAnsi="Times New Roman" w:cs="Times New Roman"/>
          <w:i/>
          <w:iCs/>
          <w:lang w:val="it-IT"/>
        </w:rPr>
        <w:t xml:space="preserve">Osservatoriosullefonti.it – </w:t>
      </w:r>
      <w:r w:rsidRPr="00613FB0">
        <w:rPr>
          <w:rFonts w:ascii="Times New Roman" w:hAnsi="Times New Roman" w:cs="Times New Roman"/>
          <w:lang w:val="it-IT"/>
        </w:rPr>
        <w:t xml:space="preserve">Anno XV – Fascicolo 3/2022, disponível em </w:t>
      </w:r>
      <w:hyperlink r:id="rId17" w:history="1">
        <w:r w:rsidRPr="00613FB0">
          <w:rPr>
            <w:rStyle w:val="Hiperligao"/>
            <w:rFonts w:ascii="Times New Roman" w:hAnsi="Times New Roman" w:cs="Times New Roman"/>
            <w:lang w:val="it-IT"/>
          </w:rPr>
          <w:t>https://www.osservatoriosullefonti.it/mobile-saggi/speciali/speciale-tecnica-legislativa-ed-innovazione-tecnologica-2-2022/1794-la-specialita-delle-sfide-tecnologiche-applicate-al-drafting-parlamentare-dal-quadro-comparato-all-esperienza-del-senato-italiano/file</w:t>
        </w:r>
      </w:hyperlink>
      <w:r w:rsidRPr="00613FB0">
        <w:rPr>
          <w:rFonts w:ascii="Times New Roman" w:hAnsi="Times New Roman" w:cs="Times New Roman"/>
          <w:lang w:val="it-IT"/>
        </w:rPr>
        <w:t xml:space="preserve"> (consultado em 23-02-2024).</w:t>
      </w:r>
    </w:p>
  </w:footnote>
  <w:footnote w:id="39">
    <w:p w14:paraId="72418AE6" w14:textId="77777777" w:rsidR="001232C3" w:rsidRPr="009F31CF" w:rsidRDefault="001232C3" w:rsidP="001232C3">
      <w:pPr>
        <w:pStyle w:val="Textodenotaderodap"/>
        <w:jc w:val="both"/>
        <w:rPr>
          <w:rFonts w:ascii="Times New Roman" w:hAnsi="Times New Roman" w:cs="Times New Roman"/>
        </w:rPr>
      </w:pPr>
      <w:r w:rsidRPr="009F31CF">
        <w:rPr>
          <w:rStyle w:val="Refdenotaderodap"/>
          <w:rFonts w:ascii="Times New Roman" w:hAnsi="Times New Roman" w:cs="Times New Roman"/>
        </w:rPr>
        <w:footnoteRef/>
      </w:r>
      <w:r w:rsidRPr="009F31CF">
        <w:rPr>
          <w:rFonts w:ascii="Times New Roman" w:hAnsi="Times New Roman" w:cs="Times New Roman"/>
        </w:rPr>
        <w:t xml:space="preserve"> Os relatórios estão disponíveis em </w:t>
      </w:r>
      <w:hyperlink r:id="rId18" w:history="1">
        <w:r w:rsidRPr="009F31CF">
          <w:rPr>
            <w:rStyle w:val="Hiperligao"/>
            <w:rFonts w:ascii="Times New Roman" w:hAnsi="Times New Roman" w:cs="Times New Roman"/>
          </w:rPr>
          <w:t>https://www.ipu.org/</w:t>
        </w:r>
      </w:hyperlink>
      <w:r w:rsidRPr="009F31CF">
        <w:rPr>
          <w:rFonts w:ascii="Times New Roman" w:hAnsi="Times New Roman" w:cs="Times New Roman"/>
        </w:rPr>
        <w:t xml:space="preserve">. </w:t>
      </w:r>
    </w:p>
  </w:footnote>
  <w:footnote w:id="40">
    <w:p w14:paraId="577A86E0" w14:textId="77777777" w:rsidR="001232C3" w:rsidRPr="009F31CF" w:rsidRDefault="001232C3" w:rsidP="001232C3">
      <w:pPr>
        <w:pStyle w:val="Textodenotaderodap"/>
        <w:jc w:val="both"/>
        <w:rPr>
          <w:rFonts w:ascii="Times New Roman" w:hAnsi="Times New Roman" w:cs="Times New Roman"/>
        </w:rPr>
      </w:pPr>
      <w:r w:rsidRPr="009F31CF">
        <w:rPr>
          <w:rStyle w:val="Refdenotaderodap"/>
          <w:rFonts w:ascii="Times New Roman" w:hAnsi="Times New Roman" w:cs="Times New Roman"/>
        </w:rPr>
        <w:footnoteRef/>
      </w:r>
      <w:r w:rsidRPr="009F31CF">
        <w:rPr>
          <w:rFonts w:ascii="Times New Roman" w:hAnsi="Times New Roman" w:cs="Times New Roman"/>
        </w:rPr>
        <w:t xml:space="preserve"> O relatório está disponível em </w:t>
      </w:r>
      <w:hyperlink r:id="rId19" w:history="1">
        <w:r w:rsidRPr="009F31CF">
          <w:rPr>
            <w:rStyle w:val="Hiperligao"/>
            <w:rFonts w:ascii="Times New Roman" w:hAnsi="Times New Roman" w:cs="Times New Roman"/>
          </w:rPr>
          <w:t>https://www.ipu.org/resources/publications/reports/2021-07/world-e-parliament-report-2020</w:t>
        </w:r>
      </w:hyperlink>
      <w:r w:rsidRPr="009F31CF">
        <w:rPr>
          <w:rFonts w:ascii="Times New Roman" w:hAnsi="Times New Roman" w:cs="Times New Roman"/>
        </w:rPr>
        <w:t xml:space="preserve"> </w:t>
      </w:r>
      <w:r>
        <w:rPr>
          <w:rFonts w:ascii="Times New Roman" w:hAnsi="Times New Roman" w:cs="Times New Roman"/>
        </w:rPr>
        <w:t xml:space="preserve">(consultado em </w:t>
      </w:r>
      <w:r w:rsidRPr="009F31CF">
        <w:rPr>
          <w:rFonts w:ascii="Times New Roman" w:hAnsi="Times New Roman" w:cs="Times New Roman"/>
        </w:rPr>
        <w:t>23-02-2024</w:t>
      </w:r>
      <w:r>
        <w:rPr>
          <w:rFonts w:ascii="Times New Roman" w:hAnsi="Times New Roman" w:cs="Times New Roman"/>
        </w:rPr>
        <w:t>)</w:t>
      </w:r>
      <w:r w:rsidRPr="009F31CF">
        <w:rPr>
          <w:rFonts w:ascii="Times New Roman" w:hAnsi="Times New Roman" w:cs="Times New Roman"/>
        </w:rPr>
        <w:t xml:space="preserve"> - ver, em especial, p. 33.</w:t>
      </w:r>
    </w:p>
  </w:footnote>
  <w:footnote w:id="41">
    <w:p w14:paraId="129519D1" w14:textId="77777777" w:rsidR="001232C3" w:rsidRPr="004148B6" w:rsidRDefault="001232C3" w:rsidP="001232C3">
      <w:pPr>
        <w:pStyle w:val="Textodenotaderodap"/>
        <w:jc w:val="both"/>
        <w:rPr>
          <w:rFonts w:ascii="Times New Roman" w:hAnsi="Times New Roman" w:cs="Times New Roman"/>
        </w:rPr>
      </w:pPr>
      <w:r w:rsidRPr="004148B6">
        <w:rPr>
          <w:rStyle w:val="Refdenotaderodap"/>
          <w:rFonts w:ascii="Times New Roman" w:hAnsi="Times New Roman" w:cs="Times New Roman"/>
        </w:rPr>
        <w:footnoteRef/>
      </w:r>
      <w:r w:rsidRPr="004148B6">
        <w:rPr>
          <w:rFonts w:ascii="Times New Roman" w:hAnsi="Times New Roman" w:cs="Times New Roman"/>
        </w:rPr>
        <w:t xml:space="preserve"> Assim, p. 55 do aludido relatório de 2020. </w:t>
      </w:r>
    </w:p>
  </w:footnote>
  <w:footnote w:id="42">
    <w:p w14:paraId="7D0C239D" w14:textId="77777777" w:rsidR="001232C3" w:rsidRDefault="001232C3" w:rsidP="001232C3">
      <w:pPr>
        <w:pStyle w:val="Textodenotaderodap"/>
        <w:jc w:val="both"/>
      </w:pPr>
      <w:r w:rsidRPr="004148B6">
        <w:rPr>
          <w:rStyle w:val="Refdenotaderodap"/>
          <w:rFonts w:ascii="Times New Roman" w:hAnsi="Times New Roman" w:cs="Times New Roman"/>
        </w:rPr>
        <w:footnoteRef/>
      </w:r>
      <w:r w:rsidRPr="004148B6">
        <w:rPr>
          <w:rFonts w:ascii="Times New Roman" w:hAnsi="Times New Roman" w:cs="Times New Roman"/>
        </w:rPr>
        <w:t xml:space="preserve"> Assim, </w:t>
      </w:r>
      <w:hyperlink r:id="rId20" w:history="1">
        <w:r w:rsidRPr="004148B6">
          <w:rPr>
            <w:rStyle w:val="Hiperligao"/>
            <w:rFonts w:ascii="Times New Roman" w:hAnsi="Times New Roman" w:cs="Times New Roman"/>
          </w:rPr>
          <w:t>https://www.ipu.org/innovation-tracker/story/austria-uses-ai-keep-mps-informed</w:t>
        </w:r>
      </w:hyperlink>
      <w:r w:rsidRPr="004148B6">
        <w:rPr>
          <w:rFonts w:ascii="Times New Roman" w:hAnsi="Times New Roman" w:cs="Times New Roman"/>
        </w:rPr>
        <w:t xml:space="preserve"> [23-02-2024].</w:t>
      </w:r>
    </w:p>
  </w:footnote>
  <w:footnote w:id="43">
    <w:p w14:paraId="2F6E04A7" w14:textId="77777777" w:rsidR="001232C3" w:rsidRPr="00AB71B3" w:rsidRDefault="001232C3" w:rsidP="001232C3">
      <w:pPr>
        <w:pStyle w:val="Textodenotaderodap"/>
        <w:jc w:val="both"/>
      </w:pPr>
      <w:r>
        <w:rPr>
          <w:rStyle w:val="Refdenotaderodap"/>
        </w:rPr>
        <w:footnoteRef/>
      </w:r>
      <w:r>
        <w:t xml:space="preserve"> V. </w:t>
      </w:r>
      <w:hyperlink r:id="rId21" w:history="1">
        <w:r w:rsidRPr="00AB71B3">
          <w:rPr>
            <w:rStyle w:val="Hiperligao"/>
            <w:rFonts w:ascii="Times New Roman" w:hAnsi="Times New Roman" w:cs="Times New Roman"/>
          </w:rPr>
          <w:t>https://www.legifrance.gouv.fr/</w:t>
        </w:r>
      </w:hyperlink>
      <w:r>
        <w:rPr>
          <w:rFonts w:ascii="Times New Roman" w:hAnsi="Times New Roman" w:cs="Times New Roman"/>
        </w:rPr>
        <w:t>.</w:t>
      </w:r>
    </w:p>
  </w:footnote>
  <w:footnote w:id="44">
    <w:p w14:paraId="2AB54706" w14:textId="1C9F8266" w:rsidR="001232C3" w:rsidRPr="00711EA5" w:rsidRDefault="001232C3" w:rsidP="001232C3">
      <w:pPr>
        <w:pStyle w:val="Textodenotaderodap"/>
        <w:jc w:val="both"/>
        <w:rPr>
          <w:rFonts w:ascii="Times New Roman" w:hAnsi="Times New Roman" w:cs="Times New Roman"/>
        </w:rPr>
      </w:pPr>
      <w:r>
        <w:rPr>
          <w:rStyle w:val="Refdenotaderodap"/>
        </w:rPr>
        <w:footnoteRef/>
      </w:r>
      <w:r>
        <w:t xml:space="preserve"> </w:t>
      </w:r>
      <w:r w:rsidRPr="00711EA5">
        <w:rPr>
          <w:rFonts w:ascii="Times New Roman" w:hAnsi="Times New Roman" w:cs="Times New Roman"/>
        </w:rPr>
        <w:t>Informação retirada d</w:t>
      </w:r>
      <w:r w:rsidR="00585C52">
        <w:rPr>
          <w:rFonts w:ascii="Times New Roman" w:hAnsi="Times New Roman" w:cs="Times New Roman"/>
        </w:rPr>
        <w:t>os</w:t>
      </w:r>
      <w:r w:rsidRPr="00711EA5">
        <w:rPr>
          <w:rFonts w:ascii="Times New Roman" w:hAnsi="Times New Roman" w:cs="Times New Roman"/>
        </w:rPr>
        <w:t xml:space="preserve"> documentos informativos cedidos pelo Governo da República de França</w:t>
      </w:r>
      <w:r w:rsidR="00585C52">
        <w:rPr>
          <w:rFonts w:ascii="Times New Roman" w:hAnsi="Times New Roman" w:cs="Times New Roman"/>
        </w:rPr>
        <w:t xml:space="preserve"> à Direção Geral da Política da Justiça de Portugal.</w:t>
      </w:r>
    </w:p>
  </w:footnote>
  <w:footnote w:id="45">
    <w:p w14:paraId="3558BD4D" w14:textId="1BE3A766" w:rsidR="009327A7" w:rsidRPr="000E1EED" w:rsidRDefault="009327A7" w:rsidP="009327A7">
      <w:pPr>
        <w:pBdr>
          <w:top w:val="nil"/>
          <w:left w:val="nil"/>
          <w:bottom w:val="nil"/>
          <w:right w:val="nil"/>
          <w:between w:val="nil"/>
        </w:pBdr>
        <w:jc w:val="both"/>
        <w:rPr>
          <w:rFonts w:ascii="Times New Roman" w:eastAsia="Times New Roman" w:hAnsi="Times New Roman" w:cs="Times New Roman"/>
          <w:smallCaps/>
          <w:color w:val="000000"/>
          <w:sz w:val="20"/>
          <w:szCs w:val="20"/>
          <w:lang w:val="es-419"/>
        </w:rPr>
      </w:pPr>
      <w:r w:rsidRPr="000E1EED">
        <w:rPr>
          <w:rStyle w:val="Refdenotaderodap"/>
          <w:rFonts w:ascii="Times New Roman" w:hAnsi="Times New Roman" w:cs="Times New Roman"/>
          <w:sz w:val="20"/>
          <w:szCs w:val="20"/>
        </w:rPr>
        <w:footnoteRef/>
      </w:r>
      <w:r w:rsidRPr="00A7099B">
        <w:rPr>
          <w:rFonts w:ascii="Times New Roman" w:hAnsi="Times New Roman" w:cs="Times New Roman"/>
          <w:sz w:val="20"/>
          <w:szCs w:val="20"/>
          <w:lang w:val="es-419"/>
        </w:rPr>
        <w:t xml:space="preserve"> </w:t>
      </w:r>
      <w:r>
        <w:rPr>
          <w:rFonts w:ascii="Times New Roman" w:hAnsi="Times New Roman" w:cs="Times New Roman"/>
          <w:sz w:val="20"/>
          <w:szCs w:val="20"/>
          <w:lang w:val="es-419"/>
        </w:rPr>
        <w:t xml:space="preserve">Cf. </w:t>
      </w:r>
      <w:r w:rsidRPr="000E1EED">
        <w:rPr>
          <w:rFonts w:ascii="Times New Roman" w:eastAsia="Times New Roman" w:hAnsi="Times New Roman" w:cs="Times New Roman"/>
          <w:smallCaps/>
          <w:color w:val="000000"/>
          <w:sz w:val="20"/>
          <w:szCs w:val="20"/>
          <w:lang w:val="es-419"/>
        </w:rPr>
        <w:t>Lina Zuluaga Ocampo</w:t>
      </w:r>
      <w:r w:rsidRPr="00A7099B">
        <w:rPr>
          <w:rFonts w:ascii="Times New Roman" w:eastAsia="Times New Roman" w:hAnsi="Times New Roman" w:cs="Times New Roman"/>
          <w:color w:val="000000"/>
          <w:sz w:val="20"/>
          <w:szCs w:val="20"/>
          <w:lang w:val="es-419"/>
        </w:rPr>
        <w:t xml:space="preserve">, </w:t>
      </w:r>
      <w:r w:rsidR="00D641C6">
        <w:rPr>
          <w:rFonts w:ascii="Times New Roman" w:eastAsia="Times New Roman" w:hAnsi="Times New Roman" w:cs="Times New Roman"/>
          <w:color w:val="000000"/>
          <w:sz w:val="20"/>
          <w:szCs w:val="20"/>
          <w:lang w:val="es-419"/>
        </w:rPr>
        <w:t>«</w:t>
      </w:r>
      <w:r w:rsidRPr="00A7099B">
        <w:rPr>
          <w:rFonts w:ascii="Times New Roman" w:eastAsia="Times New Roman" w:hAnsi="Times New Roman" w:cs="Times New Roman"/>
          <w:color w:val="000000"/>
          <w:sz w:val="20"/>
          <w:szCs w:val="20"/>
          <w:lang w:val="es-419"/>
        </w:rPr>
        <w:t>Inteligencia artificial en América Latina: cultura de datos, infraestructura y habilidades digitales</w:t>
      </w:r>
      <w:r w:rsidR="00D641C6">
        <w:rPr>
          <w:rFonts w:ascii="Times New Roman" w:eastAsia="Times New Roman" w:hAnsi="Times New Roman" w:cs="Times New Roman"/>
          <w:color w:val="000000"/>
          <w:sz w:val="20"/>
          <w:szCs w:val="20"/>
          <w:lang w:val="es-419"/>
        </w:rPr>
        <w:t>»</w:t>
      </w:r>
      <w:r w:rsidRPr="00A7099B">
        <w:rPr>
          <w:rFonts w:ascii="Times New Roman" w:eastAsia="Times New Roman" w:hAnsi="Times New Roman" w:cs="Times New Roman"/>
          <w:color w:val="000000"/>
          <w:sz w:val="20"/>
          <w:szCs w:val="20"/>
          <w:lang w:val="es-419"/>
        </w:rPr>
        <w:t xml:space="preserve">, in </w:t>
      </w:r>
      <w:r w:rsidRPr="00A7099B">
        <w:rPr>
          <w:rFonts w:ascii="Times New Roman" w:eastAsia="Times New Roman" w:hAnsi="Times New Roman" w:cs="Times New Roman"/>
          <w:i/>
          <w:color w:val="000000"/>
          <w:sz w:val="20"/>
          <w:szCs w:val="20"/>
          <w:lang w:val="es-419"/>
        </w:rPr>
        <w:t>In</w:t>
      </w:r>
      <w:r>
        <w:rPr>
          <w:rFonts w:ascii="Times New Roman" w:eastAsia="Times New Roman" w:hAnsi="Times New Roman" w:cs="Times New Roman"/>
          <w:i/>
          <w:color w:val="000000"/>
          <w:sz w:val="20"/>
          <w:szCs w:val="20"/>
          <w:lang w:val="es-419"/>
        </w:rPr>
        <w:t xml:space="preserve">teligencia Artificial en </w:t>
      </w:r>
      <w:proofErr w:type="spellStart"/>
      <w:r>
        <w:rPr>
          <w:rFonts w:ascii="Times New Roman" w:eastAsia="Times New Roman" w:hAnsi="Times New Roman" w:cs="Times New Roman"/>
          <w:i/>
          <w:color w:val="000000"/>
          <w:sz w:val="20"/>
          <w:szCs w:val="20"/>
          <w:lang w:val="es-419"/>
        </w:rPr>
        <w:t>Latinoamerica</w:t>
      </w:r>
      <w:proofErr w:type="spellEnd"/>
      <w:r>
        <w:rPr>
          <w:rFonts w:ascii="Times New Roman" w:eastAsia="Times New Roman" w:hAnsi="Times New Roman" w:cs="Times New Roman"/>
          <w:i/>
          <w:color w:val="000000"/>
          <w:sz w:val="20"/>
          <w:szCs w:val="20"/>
          <w:lang w:val="es-419"/>
        </w:rPr>
        <w:t>”</w:t>
      </w:r>
      <w:r w:rsidRPr="00A7099B">
        <w:rPr>
          <w:rFonts w:ascii="Times New Roman" w:eastAsia="Times New Roman" w:hAnsi="Times New Roman" w:cs="Times New Roman"/>
          <w:color w:val="000000"/>
          <w:sz w:val="20"/>
          <w:szCs w:val="20"/>
          <w:lang w:val="es-419"/>
        </w:rPr>
        <w:t xml:space="preserve">, Konrad Adenauer </w:t>
      </w:r>
      <w:proofErr w:type="spellStart"/>
      <w:r w:rsidRPr="00A7099B">
        <w:rPr>
          <w:rFonts w:ascii="Times New Roman" w:eastAsia="Times New Roman" w:hAnsi="Times New Roman" w:cs="Times New Roman"/>
          <w:color w:val="000000"/>
          <w:sz w:val="20"/>
          <w:szCs w:val="20"/>
          <w:lang w:val="es-419"/>
        </w:rPr>
        <w:t>Stiftung</w:t>
      </w:r>
      <w:proofErr w:type="spellEnd"/>
      <w:r w:rsidRPr="00A7099B">
        <w:rPr>
          <w:rFonts w:ascii="Times New Roman" w:eastAsia="Times New Roman" w:hAnsi="Times New Roman" w:cs="Times New Roman"/>
          <w:color w:val="000000"/>
          <w:sz w:val="20"/>
          <w:szCs w:val="20"/>
          <w:lang w:val="es-419"/>
        </w:rPr>
        <w:t xml:space="preserve"> (KAS), 20</w:t>
      </w:r>
      <w:r>
        <w:rPr>
          <w:rFonts w:ascii="Times New Roman" w:eastAsia="Times New Roman" w:hAnsi="Times New Roman" w:cs="Times New Roman"/>
          <w:color w:val="000000"/>
          <w:sz w:val="20"/>
          <w:szCs w:val="20"/>
          <w:lang w:val="es-419"/>
        </w:rPr>
        <w:t>20</w:t>
      </w:r>
      <w:r w:rsidRPr="00A7099B">
        <w:rPr>
          <w:rFonts w:ascii="Times New Roman" w:eastAsia="Times New Roman" w:hAnsi="Times New Roman" w:cs="Times New Roman"/>
          <w:color w:val="000000"/>
          <w:sz w:val="20"/>
          <w:szCs w:val="20"/>
          <w:lang w:val="es-419"/>
        </w:rPr>
        <w:t>, pp. 36 a 37</w:t>
      </w:r>
      <w:r>
        <w:rPr>
          <w:rFonts w:ascii="Times New Roman" w:eastAsia="Times New Roman" w:hAnsi="Times New Roman" w:cs="Times New Roman"/>
          <w:color w:val="000000"/>
          <w:sz w:val="20"/>
          <w:szCs w:val="20"/>
          <w:lang w:val="es-419"/>
        </w:rPr>
        <w:t>.</w:t>
      </w:r>
    </w:p>
  </w:footnote>
  <w:footnote w:id="46">
    <w:p w14:paraId="28630CF7" w14:textId="026824B2" w:rsidR="009327A7" w:rsidRPr="0013026D" w:rsidRDefault="009327A7" w:rsidP="009327A7">
      <w:pPr>
        <w:pBdr>
          <w:top w:val="nil"/>
          <w:left w:val="nil"/>
          <w:bottom w:val="nil"/>
          <w:right w:val="nil"/>
          <w:between w:val="nil"/>
        </w:pBdr>
        <w:jc w:val="both"/>
        <w:rPr>
          <w:rFonts w:ascii="Times New Roman" w:eastAsia="Times New Roman" w:hAnsi="Times New Roman" w:cs="Times New Roman"/>
          <w:color w:val="000000"/>
          <w:sz w:val="20"/>
          <w:szCs w:val="20"/>
          <w:lang w:val="es-419"/>
        </w:rPr>
      </w:pPr>
      <w:r w:rsidRPr="0013026D">
        <w:rPr>
          <w:rStyle w:val="Refdenotaderodap"/>
          <w:rFonts w:ascii="Times New Roman" w:hAnsi="Times New Roman" w:cs="Times New Roman"/>
          <w:sz w:val="20"/>
          <w:szCs w:val="20"/>
        </w:rPr>
        <w:footnoteRef/>
      </w:r>
      <w:r w:rsidRPr="0013026D">
        <w:rPr>
          <w:rFonts w:ascii="Times New Roman" w:hAnsi="Times New Roman" w:cs="Times New Roman"/>
          <w:sz w:val="20"/>
          <w:szCs w:val="20"/>
          <w:lang w:val="es-419"/>
        </w:rPr>
        <w:t xml:space="preserve"> </w:t>
      </w:r>
      <w:r w:rsidRPr="0013026D">
        <w:rPr>
          <w:rFonts w:ascii="Times New Roman" w:eastAsia="Times New Roman" w:hAnsi="Times New Roman" w:cs="Times New Roman"/>
          <w:color w:val="000000"/>
          <w:sz w:val="20"/>
          <w:szCs w:val="20"/>
          <w:lang w:val="es-419"/>
        </w:rPr>
        <w:t xml:space="preserve">Cf. </w:t>
      </w:r>
      <w:r w:rsidRPr="0013026D">
        <w:rPr>
          <w:rFonts w:ascii="Times New Roman" w:eastAsia="Times New Roman" w:hAnsi="Times New Roman" w:cs="Times New Roman"/>
          <w:smallCaps/>
          <w:color w:val="000000"/>
          <w:sz w:val="20"/>
          <w:szCs w:val="20"/>
          <w:lang w:val="es-419"/>
        </w:rPr>
        <w:t xml:space="preserve">Juan Manuel </w:t>
      </w:r>
      <w:proofErr w:type="spellStart"/>
      <w:r w:rsidRPr="0013026D">
        <w:rPr>
          <w:rFonts w:ascii="Times New Roman" w:eastAsia="Times New Roman" w:hAnsi="Times New Roman" w:cs="Times New Roman"/>
          <w:smallCaps/>
          <w:color w:val="000000"/>
          <w:sz w:val="20"/>
          <w:szCs w:val="20"/>
          <w:lang w:val="es-419"/>
        </w:rPr>
        <w:t>Garcia</w:t>
      </w:r>
      <w:proofErr w:type="spellEnd"/>
      <w:r w:rsidRPr="0013026D">
        <w:rPr>
          <w:rFonts w:ascii="Times New Roman" w:eastAsia="Times New Roman" w:hAnsi="Times New Roman" w:cs="Times New Roman"/>
          <w:color w:val="000000"/>
          <w:sz w:val="20"/>
          <w:szCs w:val="20"/>
          <w:lang w:val="es-419"/>
        </w:rPr>
        <w:t xml:space="preserve">, </w:t>
      </w:r>
      <w:r w:rsidR="00C9530A">
        <w:rPr>
          <w:rFonts w:ascii="Times New Roman" w:eastAsia="Times New Roman" w:hAnsi="Times New Roman" w:cs="Times New Roman"/>
          <w:color w:val="000000"/>
          <w:sz w:val="20"/>
          <w:szCs w:val="20"/>
          <w:lang w:val="es-419"/>
        </w:rPr>
        <w:t>«</w:t>
      </w:r>
      <w:r w:rsidRPr="0013026D">
        <w:rPr>
          <w:rFonts w:ascii="Times New Roman" w:eastAsia="Times New Roman" w:hAnsi="Times New Roman" w:cs="Times New Roman"/>
          <w:color w:val="000000"/>
          <w:sz w:val="20"/>
          <w:szCs w:val="20"/>
          <w:lang w:val="es-419"/>
        </w:rPr>
        <w:t>América Latina ante la inteligencia artificial: mapeo de iniciativas regulatorias en la región</w:t>
      </w:r>
      <w:r w:rsidR="00C9530A">
        <w:rPr>
          <w:rFonts w:ascii="Times New Roman" w:eastAsia="Times New Roman" w:hAnsi="Times New Roman" w:cs="Times New Roman"/>
          <w:color w:val="000000"/>
          <w:sz w:val="20"/>
          <w:szCs w:val="20"/>
          <w:lang w:val="es-419"/>
        </w:rPr>
        <w:t>»</w:t>
      </w:r>
      <w:r w:rsidRPr="0013026D">
        <w:rPr>
          <w:rFonts w:ascii="Times New Roman" w:eastAsia="Times New Roman" w:hAnsi="Times New Roman" w:cs="Times New Roman"/>
          <w:color w:val="000000"/>
          <w:sz w:val="20"/>
          <w:szCs w:val="20"/>
          <w:lang w:val="es-419"/>
        </w:rPr>
        <w:t xml:space="preserve">, </w:t>
      </w:r>
      <w:r w:rsidRPr="0013026D">
        <w:rPr>
          <w:rFonts w:ascii="Times New Roman" w:eastAsia="Times New Roman" w:hAnsi="Times New Roman" w:cs="Times New Roman"/>
          <w:i/>
          <w:color w:val="000000"/>
          <w:sz w:val="20"/>
          <w:szCs w:val="20"/>
          <w:lang w:val="es-419"/>
        </w:rPr>
        <w:t>Derechos Digitales</w:t>
      </w:r>
      <w:r w:rsidRPr="0013026D">
        <w:rPr>
          <w:rFonts w:ascii="Times New Roman" w:eastAsia="Times New Roman" w:hAnsi="Times New Roman" w:cs="Times New Roman"/>
          <w:color w:val="000000"/>
          <w:sz w:val="20"/>
          <w:szCs w:val="20"/>
          <w:lang w:val="es-419"/>
        </w:rPr>
        <w:t xml:space="preserve">, </w:t>
      </w:r>
      <w:proofErr w:type="spellStart"/>
      <w:r w:rsidRPr="0013026D">
        <w:rPr>
          <w:rFonts w:ascii="Times New Roman" w:eastAsia="Times New Roman" w:hAnsi="Times New Roman" w:cs="Times New Roman"/>
          <w:color w:val="000000"/>
          <w:sz w:val="20"/>
          <w:szCs w:val="20"/>
          <w:lang w:val="es-419"/>
        </w:rPr>
        <w:t>disponível</w:t>
      </w:r>
      <w:proofErr w:type="spellEnd"/>
      <w:r w:rsidRPr="0013026D">
        <w:rPr>
          <w:rFonts w:ascii="Times New Roman" w:eastAsia="Times New Roman" w:hAnsi="Times New Roman" w:cs="Times New Roman"/>
          <w:color w:val="000000"/>
          <w:sz w:val="20"/>
          <w:szCs w:val="20"/>
          <w:lang w:val="es-419"/>
        </w:rPr>
        <w:t xml:space="preserve"> para consulta em </w:t>
      </w:r>
      <w:r w:rsidR="00000000">
        <w:fldChar w:fldCharType="begin"/>
      </w:r>
      <w:r w:rsidR="00000000" w:rsidRPr="008364AB">
        <w:rPr>
          <w:lang w:val="es-419"/>
          <w:rPrChange w:id="612" w:author="Sónia Moreira" w:date="2024-03-21T12:20:00Z">
            <w:rPr/>
          </w:rPrChange>
        </w:rPr>
        <w:instrText>HYPERLINK "https://www.derechosdigitales.org/22881/america-latina-ante-la-inteligencia-artificial-mapeo-de-iniciativas-regulatorias-en-la-region/"</w:instrText>
      </w:r>
      <w:r w:rsidR="00000000">
        <w:fldChar w:fldCharType="separate"/>
      </w:r>
      <w:r w:rsidRPr="0013026D">
        <w:rPr>
          <w:rStyle w:val="Hiperligao"/>
          <w:rFonts w:ascii="Times New Roman" w:eastAsia="Times New Roman" w:hAnsi="Times New Roman" w:cs="Times New Roman"/>
          <w:sz w:val="20"/>
          <w:szCs w:val="20"/>
          <w:lang w:val="es-419"/>
        </w:rPr>
        <w:t>https://www.derechosdigitales.org/22881/america-latina-ante-la-inteligencia-artificial-mapeo-de-iniciativas-regulatorias-en-la-region/</w:t>
      </w:r>
      <w:r w:rsidR="00000000">
        <w:rPr>
          <w:rStyle w:val="Hiperligao"/>
          <w:rFonts w:ascii="Times New Roman" w:eastAsia="Times New Roman" w:hAnsi="Times New Roman" w:cs="Times New Roman"/>
          <w:sz w:val="20"/>
          <w:szCs w:val="20"/>
          <w:lang w:val="es-419"/>
        </w:rPr>
        <w:fldChar w:fldCharType="end"/>
      </w:r>
      <w:r w:rsidRPr="006A1D1B">
        <w:rPr>
          <w:rFonts w:ascii="Times New Roman" w:eastAsia="Times New Roman" w:hAnsi="Times New Roman" w:cs="Times New Roman"/>
          <w:color w:val="000000"/>
          <w:sz w:val="20"/>
          <w:szCs w:val="20"/>
          <w:lang w:val="es-419"/>
        </w:rPr>
        <w:t xml:space="preserve"> (consultado em 28-11-2023).</w:t>
      </w:r>
    </w:p>
  </w:footnote>
  <w:footnote w:id="47">
    <w:p w14:paraId="7AF518F9" w14:textId="77777777" w:rsidR="009327A7" w:rsidRPr="0013026D" w:rsidRDefault="009327A7" w:rsidP="009327A7">
      <w:pPr>
        <w:pBdr>
          <w:top w:val="nil"/>
          <w:left w:val="nil"/>
          <w:bottom w:val="nil"/>
          <w:right w:val="nil"/>
          <w:between w:val="nil"/>
        </w:pBdr>
        <w:jc w:val="both"/>
        <w:rPr>
          <w:rFonts w:ascii="Times New Roman" w:eastAsia="Times New Roman" w:hAnsi="Times New Roman" w:cs="Times New Roman"/>
          <w:color w:val="000000"/>
          <w:sz w:val="20"/>
          <w:szCs w:val="20"/>
        </w:rPr>
      </w:pPr>
      <w:r w:rsidRPr="0013026D">
        <w:rPr>
          <w:rFonts w:ascii="Times New Roman" w:hAnsi="Times New Roman" w:cs="Times New Roman"/>
          <w:sz w:val="20"/>
          <w:szCs w:val="20"/>
          <w:vertAlign w:val="superscript"/>
        </w:rPr>
        <w:footnoteRef/>
      </w:r>
      <w:r w:rsidRPr="0013026D">
        <w:rPr>
          <w:rFonts w:ascii="Times New Roman" w:eastAsia="Times New Roman" w:hAnsi="Times New Roman" w:cs="Times New Roman"/>
          <w:color w:val="000000"/>
          <w:sz w:val="20"/>
          <w:szCs w:val="20"/>
        </w:rPr>
        <w:t xml:space="preserve"> Também foram realizados contatos e encaminhados pedidos via lei de acesso </w:t>
      </w:r>
      <w:r w:rsidRPr="0013026D">
        <w:rPr>
          <w:rFonts w:ascii="Times New Roman" w:eastAsia="Times New Roman" w:hAnsi="Times New Roman" w:cs="Times New Roman"/>
          <w:sz w:val="20"/>
          <w:szCs w:val="20"/>
        </w:rPr>
        <w:t>à</w:t>
      </w:r>
      <w:r w:rsidRPr="0013026D">
        <w:rPr>
          <w:rFonts w:ascii="Times New Roman" w:eastAsia="Times New Roman" w:hAnsi="Times New Roman" w:cs="Times New Roman"/>
          <w:color w:val="000000"/>
          <w:sz w:val="20"/>
          <w:szCs w:val="20"/>
        </w:rPr>
        <w:t xml:space="preserve"> informação no Legislativo dos seguintes países: Uruguai e Paraguai</w:t>
      </w:r>
      <w:r>
        <w:rPr>
          <w:rFonts w:ascii="Times New Roman" w:eastAsia="Times New Roman" w:hAnsi="Times New Roman" w:cs="Times New Roman"/>
          <w:color w:val="000000"/>
          <w:sz w:val="20"/>
          <w:szCs w:val="20"/>
        </w:rPr>
        <w:t>.</w:t>
      </w:r>
    </w:p>
  </w:footnote>
  <w:footnote w:id="48">
    <w:p w14:paraId="27CBFFF8" w14:textId="6F660CDB" w:rsidR="009327A7" w:rsidRPr="0013026D" w:rsidRDefault="009327A7" w:rsidP="009327A7">
      <w:pPr>
        <w:pBdr>
          <w:top w:val="nil"/>
          <w:left w:val="nil"/>
          <w:bottom w:val="nil"/>
          <w:right w:val="nil"/>
          <w:between w:val="nil"/>
        </w:pBdr>
        <w:jc w:val="both"/>
        <w:rPr>
          <w:rFonts w:ascii="Times New Roman" w:eastAsia="Times New Roman" w:hAnsi="Times New Roman" w:cs="Times New Roman"/>
          <w:color w:val="000000"/>
          <w:sz w:val="20"/>
          <w:szCs w:val="20"/>
          <w:lang w:val="es-419"/>
        </w:rPr>
      </w:pPr>
      <w:r w:rsidRPr="0013026D">
        <w:rPr>
          <w:rFonts w:ascii="Times New Roman" w:hAnsi="Times New Roman" w:cs="Times New Roman"/>
          <w:sz w:val="20"/>
          <w:szCs w:val="20"/>
          <w:vertAlign w:val="superscript"/>
        </w:rPr>
        <w:footnoteRef/>
      </w:r>
      <w:r w:rsidRPr="0013026D">
        <w:rPr>
          <w:rFonts w:ascii="Times New Roman" w:eastAsia="Times New Roman" w:hAnsi="Times New Roman" w:cs="Times New Roman"/>
          <w:color w:val="000000"/>
          <w:sz w:val="20"/>
          <w:szCs w:val="20"/>
          <w:lang w:val="es-419"/>
        </w:rPr>
        <w:t xml:space="preserve"> Cf. </w:t>
      </w:r>
      <w:r w:rsidRPr="0013026D">
        <w:rPr>
          <w:rFonts w:ascii="Times New Roman" w:eastAsia="Times New Roman" w:hAnsi="Times New Roman" w:cs="Times New Roman"/>
          <w:smallCaps/>
          <w:color w:val="000000"/>
          <w:sz w:val="20"/>
          <w:szCs w:val="20"/>
          <w:lang w:val="es-419"/>
        </w:rPr>
        <w:t>César Alejandro Giles Navarro</w:t>
      </w:r>
      <w:r w:rsidRPr="0013026D">
        <w:rPr>
          <w:rFonts w:ascii="Times New Roman" w:eastAsia="Times New Roman" w:hAnsi="Times New Roman" w:cs="Times New Roman"/>
          <w:color w:val="000000"/>
          <w:sz w:val="20"/>
          <w:szCs w:val="20"/>
          <w:lang w:val="es-419"/>
        </w:rPr>
        <w:t xml:space="preserve">, </w:t>
      </w:r>
      <w:r w:rsidR="00315BB7">
        <w:rPr>
          <w:rFonts w:ascii="Times New Roman" w:eastAsia="Times New Roman" w:hAnsi="Times New Roman" w:cs="Times New Roman"/>
          <w:color w:val="000000"/>
          <w:sz w:val="20"/>
          <w:szCs w:val="20"/>
          <w:lang w:val="es-419"/>
        </w:rPr>
        <w:t>«</w:t>
      </w:r>
      <w:r w:rsidRPr="0013026D">
        <w:rPr>
          <w:rFonts w:ascii="Times New Roman" w:eastAsia="Times New Roman" w:hAnsi="Times New Roman" w:cs="Times New Roman"/>
          <w:color w:val="000000"/>
          <w:sz w:val="20"/>
          <w:szCs w:val="20"/>
          <w:lang w:val="es-419"/>
        </w:rPr>
        <w:t>El uso de la Inteligencia Artificial (IA) en el Poder Legislativo</w:t>
      </w:r>
      <w:r w:rsidR="00315BB7">
        <w:rPr>
          <w:rFonts w:ascii="Times New Roman" w:eastAsia="Times New Roman" w:hAnsi="Times New Roman" w:cs="Times New Roman"/>
          <w:color w:val="000000"/>
          <w:sz w:val="20"/>
          <w:szCs w:val="20"/>
          <w:lang w:val="es-419"/>
        </w:rPr>
        <w:t>»</w:t>
      </w:r>
      <w:r w:rsidRPr="0013026D">
        <w:rPr>
          <w:rFonts w:ascii="Times New Roman" w:eastAsia="Times New Roman" w:hAnsi="Times New Roman" w:cs="Times New Roman"/>
          <w:color w:val="000000"/>
          <w:sz w:val="20"/>
          <w:szCs w:val="20"/>
          <w:lang w:val="es-419"/>
        </w:rPr>
        <w:t xml:space="preserve">, </w:t>
      </w:r>
      <w:r w:rsidRPr="0013026D">
        <w:rPr>
          <w:rFonts w:ascii="Times New Roman" w:eastAsia="Times New Roman" w:hAnsi="Times New Roman" w:cs="Times New Roman"/>
          <w:i/>
          <w:color w:val="000000"/>
          <w:sz w:val="20"/>
          <w:szCs w:val="20"/>
          <w:lang w:val="es-419"/>
        </w:rPr>
        <w:t>Notas Estratégicas</w:t>
      </w:r>
      <w:r w:rsidRPr="0013026D">
        <w:rPr>
          <w:rFonts w:ascii="Times New Roman" w:eastAsia="Times New Roman" w:hAnsi="Times New Roman" w:cs="Times New Roman"/>
          <w:color w:val="000000"/>
          <w:sz w:val="20"/>
          <w:szCs w:val="20"/>
          <w:lang w:val="es-419"/>
        </w:rPr>
        <w:t>, 185, 2023, pp. 1 a 8.</w:t>
      </w:r>
    </w:p>
  </w:footnote>
  <w:footnote w:id="49">
    <w:p w14:paraId="58279C24" w14:textId="77777777" w:rsidR="009327A7" w:rsidRPr="0013026D" w:rsidRDefault="009327A7" w:rsidP="009327A7">
      <w:pPr>
        <w:jc w:val="both"/>
        <w:rPr>
          <w:rFonts w:ascii="Times New Roman" w:eastAsia="Times New Roman" w:hAnsi="Times New Roman" w:cs="Times New Roman"/>
          <w:sz w:val="20"/>
          <w:szCs w:val="20"/>
        </w:rPr>
      </w:pPr>
      <w:r w:rsidRPr="0013026D">
        <w:rPr>
          <w:rFonts w:ascii="Times New Roman" w:hAnsi="Times New Roman" w:cs="Times New Roman"/>
          <w:sz w:val="20"/>
          <w:szCs w:val="20"/>
          <w:vertAlign w:val="superscript"/>
        </w:rPr>
        <w:footnoteRef/>
      </w:r>
      <w:r w:rsidRPr="0013026D">
        <w:rPr>
          <w:rFonts w:ascii="Times New Roman" w:eastAsia="Times New Roman" w:hAnsi="Times New Roman" w:cs="Times New Roman"/>
          <w:sz w:val="20"/>
          <w:szCs w:val="20"/>
        </w:rPr>
        <w:t xml:space="preserve"> Disponível em: </w:t>
      </w:r>
      <w:hyperlink r:id="rId22" w:anchor="/inicio">
        <w:r w:rsidRPr="0013026D">
          <w:rPr>
            <w:rFonts w:ascii="Times New Roman" w:eastAsia="Times New Roman" w:hAnsi="Times New Roman" w:cs="Times New Roman"/>
            <w:color w:val="1155CC"/>
            <w:sz w:val="20"/>
            <w:szCs w:val="20"/>
            <w:u w:val="single"/>
          </w:rPr>
          <w:t>https://svrappd.camara.cl/agenteia/normasportal/#/inicio</w:t>
        </w:r>
      </w:hyperlink>
      <w:r w:rsidRPr="0013026D">
        <w:rPr>
          <w:rFonts w:ascii="Times New Roman" w:eastAsia="Times New Roman" w:hAnsi="Times New Roman" w:cs="Times New Roman"/>
          <w:sz w:val="20"/>
          <w:szCs w:val="20"/>
        </w:rPr>
        <w:t xml:space="preserve"> (consultado em: 14/11/23).</w:t>
      </w:r>
    </w:p>
  </w:footnote>
  <w:footnote w:id="50">
    <w:p w14:paraId="029E0320" w14:textId="77777777" w:rsidR="009327A7" w:rsidRPr="0013026D" w:rsidRDefault="009327A7" w:rsidP="009327A7">
      <w:pPr>
        <w:jc w:val="both"/>
        <w:rPr>
          <w:rFonts w:ascii="Times New Roman" w:eastAsia="Times New Roman" w:hAnsi="Times New Roman" w:cs="Times New Roman"/>
          <w:sz w:val="20"/>
          <w:szCs w:val="20"/>
        </w:rPr>
      </w:pPr>
      <w:r w:rsidRPr="0013026D">
        <w:rPr>
          <w:rFonts w:ascii="Times New Roman" w:hAnsi="Times New Roman" w:cs="Times New Roman"/>
          <w:sz w:val="20"/>
          <w:szCs w:val="20"/>
          <w:vertAlign w:val="superscript"/>
        </w:rPr>
        <w:footnoteRef/>
      </w:r>
      <w:r w:rsidRPr="0013026D">
        <w:rPr>
          <w:rFonts w:ascii="Times New Roman" w:eastAsia="Times New Roman" w:hAnsi="Times New Roman" w:cs="Times New Roman"/>
          <w:sz w:val="20"/>
          <w:szCs w:val="20"/>
        </w:rPr>
        <w:t xml:space="preserve"> Disponível em:  </w:t>
      </w:r>
      <w:hyperlink r:id="rId23">
        <w:r w:rsidRPr="0013026D">
          <w:rPr>
            <w:rFonts w:ascii="Times New Roman" w:eastAsia="Times New Roman" w:hAnsi="Times New Roman" w:cs="Times New Roman"/>
            <w:color w:val="0563C1"/>
            <w:sz w:val="20"/>
            <w:szCs w:val="20"/>
            <w:u w:val="single"/>
          </w:rPr>
          <w:t>https://diplab.hcdn.gob.ar/</w:t>
        </w:r>
      </w:hyperlink>
      <w:r w:rsidRPr="0013026D">
        <w:rPr>
          <w:rFonts w:ascii="Times New Roman" w:eastAsia="Times New Roman" w:hAnsi="Times New Roman" w:cs="Times New Roman"/>
          <w:sz w:val="20"/>
          <w:szCs w:val="20"/>
        </w:rPr>
        <w:t xml:space="preserve"> (consultado em: 20/11/23). </w:t>
      </w:r>
    </w:p>
  </w:footnote>
  <w:footnote w:id="51">
    <w:p w14:paraId="02EA8146" w14:textId="77777777" w:rsidR="009327A7" w:rsidRPr="0013026D" w:rsidRDefault="009327A7" w:rsidP="009327A7">
      <w:pPr>
        <w:pBdr>
          <w:top w:val="nil"/>
          <w:left w:val="nil"/>
          <w:bottom w:val="nil"/>
          <w:right w:val="nil"/>
          <w:between w:val="nil"/>
        </w:pBdr>
        <w:jc w:val="both"/>
        <w:rPr>
          <w:rFonts w:ascii="Times New Roman" w:eastAsia="Times New Roman" w:hAnsi="Times New Roman" w:cs="Times New Roman"/>
          <w:color w:val="000000"/>
          <w:sz w:val="20"/>
          <w:szCs w:val="20"/>
        </w:rPr>
      </w:pPr>
      <w:r w:rsidRPr="0013026D">
        <w:rPr>
          <w:rFonts w:ascii="Times New Roman" w:hAnsi="Times New Roman" w:cs="Times New Roman"/>
          <w:sz w:val="20"/>
          <w:szCs w:val="20"/>
          <w:vertAlign w:val="superscript"/>
        </w:rPr>
        <w:footnoteRef/>
      </w:r>
      <w:r w:rsidRPr="0013026D">
        <w:rPr>
          <w:rFonts w:ascii="Times New Roman" w:eastAsia="Times New Roman" w:hAnsi="Times New Roman" w:cs="Times New Roman"/>
          <w:color w:val="000000"/>
          <w:sz w:val="20"/>
          <w:szCs w:val="20"/>
        </w:rPr>
        <w:t xml:space="preserve"> Disponível em: </w:t>
      </w:r>
      <w:hyperlink r:id="rId24" w:anchor="eleia">
        <w:r w:rsidRPr="0013026D">
          <w:rPr>
            <w:rFonts w:ascii="Times New Roman" w:eastAsia="Times New Roman" w:hAnsi="Times New Roman" w:cs="Times New Roman"/>
            <w:color w:val="0563C1"/>
            <w:sz w:val="20"/>
            <w:szCs w:val="20"/>
            <w:u w:val="single"/>
          </w:rPr>
          <w:t>https://diplab.hcdn.gob.ar/proyectos#eleia</w:t>
        </w:r>
      </w:hyperlink>
      <w:r w:rsidRPr="0013026D">
        <w:rPr>
          <w:rFonts w:ascii="Times New Roman" w:eastAsia="Times New Roman" w:hAnsi="Times New Roman" w:cs="Times New Roman"/>
          <w:sz w:val="20"/>
          <w:szCs w:val="20"/>
        </w:rPr>
        <w:t xml:space="preserve"> (consultado em: 23/11/23). </w:t>
      </w:r>
    </w:p>
  </w:footnote>
  <w:footnote w:id="52">
    <w:p w14:paraId="796E1912" w14:textId="77777777" w:rsidR="009327A7" w:rsidRPr="0013026D" w:rsidRDefault="009327A7" w:rsidP="009327A7">
      <w:pPr>
        <w:pBdr>
          <w:top w:val="nil"/>
          <w:left w:val="nil"/>
          <w:bottom w:val="nil"/>
          <w:right w:val="nil"/>
          <w:between w:val="nil"/>
        </w:pBdr>
        <w:jc w:val="both"/>
        <w:rPr>
          <w:rFonts w:ascii="Times New Roman" w:eastAsia="Times New Roman" w:hAnsi="Times New Roman" w:cs="Times New Roman"/>
          <w:color w:val="000000"/>
          <w:sz w:val="20"/>
          <w:szCs w:val="20"/>
        </w:rPr>
      </w:pPr>
      <w:r w:rsidRPr="0013026D">
        <w:rPr>
          <w:rFonts w:ascii="Times New Roman" w:hAnsi="Times New Roman" w:cs="Times New Roman"/>
          <w:sz w:val="20"/>
          <w:szCs w:val="20"/>
          <w:vertAlign w:val="superscript"/>
        </w:rPr>
        <w:footnoteRef/>
      </w:r>
      <w:r w:rsidRPr="0013026D">
        <w:rPr>
          <w:rFonts w:ascii="Times New Roman" w:eastAsia="Times New Roman" w:hAnsi="Times New Roman" w:cs="Times New Roman"/>
          <w:color w:val="000000"/>
          <w:sz w:val="20"/>
          <w:szCs w:val="20"/>
        </w:rPr>
        <w:t xml:space="preserve"> Refere-se ao “conjunto de regras práticas aplicadas à redação, estrutura e tratamento dos projetos, para que o texto seja facilmente compreensível sem necessariamente exigir instrução em matéria jurídica”. (</w:t>
      </w:r>
      <w:r w:rsidRPr="0013026D">
        <w:rPr>
          <w:rFonts w:ascii="Times New Roman" w:eastAsia="Times New Roman" w:hAnsi="Times New Roman" w:cs="Times New Roman"/>
          <w:smallCaps/>
          <w:color w:val="000000"/>
          <w:sz w:val="20"/>
          <w:szCs w:val="20"/>
        </w:rPr>
        <w:t>Marina Rouco</w:t>
      </w:r>
      <w:r w:rsidRPr="0013026D">
        <w:rPr>
          <w:rFonts w:ascii="Times New Roman" w:eastAsia="Times New Roman" w:hAnsi="Times New Roman" w:cs="Times New Roman"/>
          <w:color w:val="000000"/>
          <w:sz w:val="20"/>
          <w:szCs w:val="20"/>
        </w:rPr>
        <w:t xml:space="preserve">, </w:t>
      </w:r>
      <w:proofErr w:type="spellStart"/>
      <w:r w:rsidRPr="0013026D">
        <w:rPr>
          <w:rFonts w:ascii="Times New Roman" w:eastAsia="Times New Roman" w:hAnsi="Times New Roman" w:cs="Times New Roman"/>
          <w:i/>
          <w:color w:val="000000"/>
          <w:sz w:val="20"/>
          <w:szCs w:val="20"/>
        </w:rPr>
        <w:t>Inteligencia</w:t>
      </w:r>
      <w:proofErr w:type="spellEnd"/>
      <w:r w:rsidRPr="0013026D">
        <w:rPr>
          <w:rFonts w:ascii="Times New Roman" w:eastAsia="Times New Roman" w:hAnsi="Times New Roman" w:cs="Times New Roman"/>
          <w:i/>
          <w:color w:val="000000"/>
          <w:sz w:val="20"/>
          <w:szCs w:val="20"/>
        </w:rPr>
        <w:t xml:space="preserve"> artificial como </w:t>
      </w:r>
      <w:proofErr w:type="spellStart"/>
      <w:r w:rsidRPr="0013026D">
        <w:rPr>
          <w:rFonts w:ascii="Times New Roman" w:eastAsia="Times New Roman" w:hAnsi="Times New Roman" w:cs="Times New Roman"/>
          <w:i/>
          <w:color w:val="000000"/>
          <w:sz w:val="20"/>
          <w:szCs w:val="20"/>
        </w:rPr>
        <w:t>herramienta</w:t>
      </w:r>
      <w:proofErr w:type="spellEnd"/>
      <w:r w:rsidRPr="0013026D">
        <w:rPr>
          <w:rFonts w:ascii="Times New Roman" w:eastAsia="Times New Roman" w:hAnsi="Times New Roman" w:cs="Times New Roman"/>
          <w:i/>
          <w:color w:val="000000"/>
          <w:sz w:val="20"/>
          <w:szCs w:val="20"/>
        </w:rPr>
        <w:t xml:space="preserve"> para las democracias modernas</w:t>
      </w:r>
      <w:r w:rsidRPr="0013026D">
        <w:rPr>
          <w:rFonts w:ascii="Times New Roman" w:eastAsia="Times New Roman" w:hAnsi="Times New Roman" w:cs="Times New Roman"/>
          <w:color w:val="000000"/>
          <w:sz w:val="20"/>
          <w:szCs w:val="20"/>
        </w:rPr>
        <w:t>, cit., p. 73).</w:t>
      </w:r>
    </w:p>
  </w:footnote>
  <w:footnote w:id="53">
    <w:p w14:paraId="0FC4B2AF" w14:textId="77777777" w:rsidR="009327A7" w:rsidRPr="0013026D" w:rsidRDefault="009327A7" w:rsidP="009327A7">
      <w:pPr>
        <w:pBdr>
          <w:top w:val="nil"/>
          <w:left w:val="nil"/>
          <w:bottom w:val="nil"/>
          <w:right w:val="nil"/>
          <w:between w:val="nil"/>
        </w:pBdr>
        <w:jc w:val="both"/>
        <w:rPr>
          <w:rFonts w:ascii="Times New Roman" w:eastAsia="Times New Roman" w:hAnsi="Times New Roman" w:cs="Times New Roman"/>
          <w:color w:val="000000"/>
          <w:sz w:val="20"/>
          <w:szCs w:val="20"/>
        </w:rPr>
      </w:pPr>
      <w:r w:rsidRPr="0013026D">
        <w:rPr>
          <w:rFonts w:ascii="Times New Roman" w:hAnsi="Times New Roman" w:cs="Times New Roman"/>
          <w:sz w:val="20"/>
          <w:szCs w:val="20"/>
          <w:vertAlign w:val="superscript"/>
        </w:rPr>
        <w:footnoteRef/>
      </w:r>
      <w:r w:rsidRPr="0013026D">
        <w:rPr>
          <w:rFonts w:ascii="Times New Roman" w:eastAsia="Times New Roman" w:hAnsi="Times New Roman" w:cs="Times New Roman"/>
          <w:color w:val="000000"/>
          <w:sz w:val="20"/>
          <w:szCs w:val="20"/>
        </w:rPr>
        <w:t xml:space="preserve"> </w:t>
      </w:r>
      <w:r w:rsidRPr="0013026D">
        <w:rPr>
          <w:rFonts w:ascii="Times New Roman" w:eastAsia="Times New Roman" w:hAnsi="Times New Roman" w:cs="Times New Roman"/>
          <w:smallCaps/>
          <w:color w:val="000000"/>
          <w:sz w:val="20"/>
          <w:szCs w:val="20"/>
        </w:rPr>
        <w:t>Héctor Pérez Bourbon</w:t>
      </w:r>
      <w:r w:rsidRPr="0013026D">
        <w:rPr>
          <w:rFonts w:ascii="Times New Roman" w:eastAsia="Times New Roman" w:hAnsi="Times New Roman" w:cs="Times New Roman"/>
          <w:color w:val="000000"/>
          <w:sz w:val="20"/>
          <w:szCs w:val="20"/>
        </w:rPr>
        <w:t xml:space="preserve">, </w:t>
      </w:r>
      <w:r w:rsidRPr="0013026D">
        <w:rPr>
          <w:rFonts w:ascii="Times New Roman" w:eastAsia="Times New Roman" w:hAnsi="Times New Roman" w:cs="Times New Roman"/>
          <w:i/>
          <w:color w:val="000000"/>
          <w:sz w:val="20"/>
          <w:szCs w:val="20"/>
        </w:rPr>
        <w:t>Manual de Técnica Legislativa</w:t>
      </w:r>
      <w:r w:rsidRPr="0013026D">
        <w:rPr>
          <w:rFonts w:ascii="Times New Roman" w:eastAsia="Times New Roman" w:hAnsi="Times New Roman" w:cs="Times New Roman"/>
          <w:color w:val="000000"/>
          <w:sz w:val="20"/>
          <w:szCs w:val="20"/>
        </w:rPr>
        <w:t xml:space="preserve">, Buenos Aires, </w:t>
      </w:r>
      <w:proofErr w:type="spellStart"/>
      <w:r w:rsidRPr="0013026D">
        <w:rPr>
          <w:rFonts w:ascii="Times New Roman" w:eastAsia="Times New Roman" w:hAnsi="Times New Roman" w:cs="Times New Roman"/>
          <w:color w:val="000000"/>
          <w:sz w:val="20"/>
          <w:szCs w:val="20"/>
        </w:rPr>
        <w:t>Konrad</w:t>
      </w:r>
      <w:proofErr w:type="spellEnd"/>
      <w:r w:rsidRPr="0013026D">
        <w:rPr>
          <w:rFonts w:ascii="Times New Roman" w:eastAsia="Times New Roman" w:hAnsi="Times New Roman" w:cs="Times New Roman"/>
          <w:color w:val="000000"/>
          <w:sz w:val="20"/>
          <w:szCs w:val="20"/>
        </w:rPr>
        <w:t xml:space="preserve"> </w:t>
      </w:r>
      <w:proofErr w:type="spellStart"/>
      <w:r w:rsidRPr="0013026D">
        <w:rPr>
          <w:rFonts w:ascii="Times New Roman" w:eastAsia="Times New Roman" w:hAnsi="Times New Roman" w:cs="Times New Roman"/>
          <w:color w:val="000000"/>
          <w:sz w:val="20"/>
          <w:szCs w:val="20"/>
        </w:rPr>
        <w:t>Adenauer</w:t>
      </w:r>
      <w:proofErr w:type="spellEnd"/>
      <w:r w:rsidRPr="0013026D">
        <w:rPr>
          <w:rFonts w:ascii="Times New Roman" w:eastAsia="Times New Roman" w:hAnsi="Times New Roman" w:cs="Times New Roman"/>
          <w:color w:val="000000"/>
          <w:sz w:val="20"/>
          <w:szCs w:val="20"/>
        </w:rPr>
        <w:t xml:space="preserve"> </w:t>
      </w:r>
      <w:proofErr w:type="spellStart"/>
      <w:r w:rsidRPr="0013026D">
        <w:rPr>
          <w:rFonts w:ascii="Times New Roman" w:eastAsia="Times New Roman" w:hAnsi="Times New Roman" w:cs="Times New Roman"/>
          <w:color w:val="000000"/>
          <w:sz w:val="20"/>
          <w:szCs w:val="20"/>
        </w:rPr>
        <w:t>Stiftung</w:t>
      </w:r>
      <w:proofErr w:type="spellEnd"/>
      <w:r w:rsidRPr="0013026D">
        <w:rPr>
          <w:rFonts w:ascii="Times New Roman" w:eastAsia="Times New Roman" w:hAnsi="Times New Roman" w:cs="Times New Roman"/>
          <w:color w:val="000000"/>
          <w:sz w:val="20"/>
          <w:szCs w:val="20"/>
        </w:rPr>
        <w:t xml:space="preserve"> (KAS), 2007.</w:t>
      </w:r>
    </w:p>
  </w:footnote>
  <w:footnote w:id="54">
    <w:p w14:paraId="0807AC2F" w14:textId="1029614D" w:rsidR="009327A7" w:rsidRPr="0013026D" w:rsidRDefault="009327A7" w:rsidP="009327A7">
      <w:pPr>
        <w:pBdr>
          <w:top w:val="nil"/>
          <w:left w:val="nil"/>
          <w:bottom w:val="nil"/>
          <w:right w:val="nil"/>
          <w:between w:val="nil"/>
        </w:pBdr>
        <w:jc w:val="both"/>
        <w:rPr>
          <w:rFonts w:ascii="Times New Roman" w:eastAsia="Times New Roman" w:hAnsi="Times New Roman" w:cs="Times New Roman"/>
          <w:color w:val="000000"/>
          <w:sz w:val="20"/>
          <w:szCs w:val="20"/>
        </w:rPr>
      </w:pPr>
      <w:r w:rsidRPr="0013026D">
        <w:rPr>
          <w:rFonts w:ascii="Times New Roman" w:hAnsi="Times New Roman" w:cs="Times New Roman"/>
          <w:sz w:val="20"/>
          <w:szCs w:val="20"/>
          <w:vertAlign w:val="superscript"/>
        </w:rPr>
        <w:footnoteRef/>
      </w:r>
      <w:r w:rsidRPr="0013026D">
        <w:rPr>
          <w:rFonts w:ascii="Times New Roman" w:eastAsia="Times New Roman" w:hAnsi="Times New Roman" w:cs="Times New Roman"/>
          <w:color w:val="000000"/>
          <w:sz w:val="20"/>
          <w:szCs w:val="20"/>
        </w:rPr>
        <w:t xml:space="preserve"> Cf. </w:t>
      </w:r>
      <w:r w:rsidRPr="0013026D">
        <w:rPr>
          <w:rFonts w:ascii="Times New Roman" w:eastAsia="Times New Roman" w:hAnsi="Times New Roman" w:cs="Times New Roman"/>
          <w:smallCaps/>
          <w:color w:val="000000"/>
          <w:sz w:val="20"/>
          <w:szCs w:val="20"/>
        </w:rPr>
        <w:t xml:space="preserve">Patrícia Gomes </w:t>
      </w:r>
      <w:proofErr w:type="spellStart"/>
      <w:r w:rsidRPr="0013026D">
        <w:rPr>
          <w:rFonts w:ascii="Times New Roman" w:eastAsia="Times New Roman" w:hAnsi="Times New Roman" w:cs="Times New Roman"/>
          <w:smallCaps/>
          <w:color w:val="000000"/>
          <w:sz w:val="20"/>
          <w:szCs w:val="20"/>
        </w:rPr>
        <w:t>Rêgo</w:t>
      </w:r>
      <w:proofErr w:type="spellEnd"/>
      <w:r w:rsidRPr="0013026D">
        <w:rPr>
          <w:rFonts w:ascii="Times New Roman" w:eastAsia="Times New Roman" w:hAnsi="Times New Roman" w:cs="Times New Roman"/>
          <w:smallCaps/>
          <w:color w:val="000000"/>
          <w:sz w:val="20"/>
          <w:szCs w:val="20"/>
        </w:rPr>
        <w:t xml:space="preserve"> de Almeida</w:t>
      </w:r>
      <w:r w:rsidRPr="0013026D">
        <w:rPr>
          <w:rFonts w:ascii="Times New Roman" w:eastAsia="Times New Roman" w:hAnsi="Times New Roman" w:cs="Times New Roman"/>
          <w:color w:val="000000"/>
          <w:sz w:val="20"/>
          <w:szCs w:val="20"/>
        </w:rPr>
        <w:t xml:space="preserve">, </w:t>
      </w:r>
      <w:r w:rsidR="008A59FC">
        <w:rPr>
          <w:rFonts w:ascii="Times New Roman" w:eastAsia="Times New Roman" w:hAnsi="Times New Roman" w:cs="Times New Roman"/>
          <w:color w:val="000000"/>
          <w:sz w:val="20"/>
          <w:szCs w:val="20"/>
        </w:rPr>
        <w:t>«</w:t>
      </w:r>
      <w:r w:rsidRPr="0013026D">
        <w:rPr>
          <w:rFonts w:ascii="Times New Roman" w:eastAsia="Times New Roman" w:hAnsi="Times New Roman" w:cs="Times New Roman"/>
          <w:color w:val="000000"/>
          <w:sz w:val="20"/>
          <w:szCs w:val="20"/>
        </w:rPr>
        <w:t>Uma jornada para um Parlamento inteligente Câmara dos Deputados do Brasil</w:t>
      </w:r>
      <w:r w:rsidR="008A59FC">
        <w:rPr>
          <w:rFonts w:ascii="Times New Roman" w:eastAsia="Times New Roman" w:hAnsi="Times New Roman" w:cs="Times New Roman"/>
          <w:color w:val="000000"/>
          <w:sz w:val="20"/>
          <w:szCs w:val="20"/>
        </w:rPr>
        <w:t>»</w:t>
      </w:r>
      <w:r w:rsidRPr="0013026D">
        <w:rPr>
          <w:rFonts w:ascii="Times New Roman" w:eastAsia="Times New Roman" w:hAnsi="Times New Roman" w:cs="Times New Roman"/>
          <w:color w:val="000000"/>
          <w:sz w:val="20"/>
          <w:szCs w:val="20"/>
        </w:rPr>
        <w:t xml:space="preserve">, </w:t>
      </w:r>
      <w:proofErr w:type="spellStart"/>
      <w:r w:rsidRPr="0013026D">
        <w:rPr>
          <w:rFonts w:ascii="Times New Roman" w:eastAsia="Times New Roman" w:hAnsi="Times New Roman" w:cs="Times New Roman"/>
          <w:i/>
          <w:color w:val="000000"/>
          <w:sz w:val="20"/>
          <w:szCs w:val="20"/>
        </w:rPr>
        <w:t>Red</w:t>
      </w:r>
      <w:proofErr w:type="spellEnd"/>
      <w:r w:rsidRPr="0013026D">
        <w:rPr>
          <w:rFonts w:ascii="Times New Roman" w:eastAsia="Times New Roman" w:hAnsi="Times New Roman" w:cs="Times New Roman"/>
          <w:i/>
          <w:color w:val="000000"/>
          <w:sz w:val="20"/>
          <w:szCs w:val="20"/>
        </w:rPr>
        <w:t xml:space="preserve"> </w:t>
      </w:r>
      <w:proofErr w:type="spellStart"/>
      <w:r w:rsidRPr="0013026D">
        <w:rPr>
          <w:rFonts w:ascii="Times New Roman" w:eastAsia="Times New Roman" w:hAnsi="Times New Roman" w:cs="Times New Roman"/>
          <w:i/>
          <w:color w:val="000000"/>
          <w:sz w:val="20"/>
          <w:szCs w:val="20"/>
        </w:rPr>
        <w:t>Información</w:t>
      </w:r>
      <w:proofErr w:type="spellEnd"/>
      <w:r w:rsidRPr="0013026D">
        <w:rPr>
          <w:rFonts w:ascii="Times New Roman" w:eastAsia="Times New Roman" w:hAnsi="Times New Roman" w:cs="Times New Roman"/>
          <w:color w:val="000000"/>
          <w:sz w:val="20"/>
          <w:szCs w:val="20"/>
        </w:rPr>
        <w:t>, v. 24, 2021.</w:t>
      </w:r>
    </w:p>
  </w:footnote>
  <w:footnote w:id="55">
    <w:p w14:paraId="29653AED" w14:textId="4C12D6D3" w:rsidR="009327A7" w:rsidRPr="0013026D" w:rsidRDefault="009327A7" w:rsidP="009327A7">
      <w:pPr>
        <w:pBdr>
          <w:top w:val="nil"/>
          <w:left w:val="nil"/>
          <w:bottom w:val="nil"/>
          <w:right w:val="nil"/>
          <w:between w:val="nil"/>
        </w:pBdr>
        <w:jc w:val="both"/>
        <w:rPr>
          <w:rFonts w:ascii="Times New Roman" w:eastAsia="Times New Roman" w:hAnsi="Times New Roman" w:cs="Times New Roman"/>
          <w:color w:val="000000"/>
          <w:sz w:val="20"/>
          <w:szCs w:val="20"/>
        </w:rPr>
      </w:pPr>
      <w:r w:rsidRPr="0013026D">
        <w:rPr>
          <w:rFonts w:ascii="Times New Roman" w:hAnsi="Times New Roman" w:cs="Times New Roman"/>
          <w:sz w:val="20"/>
          <w:szCs w:val="20"/>
          <w:vertAlign w:val="superscript"/>
        </w:rPr>
        <w:footnoteRef/>
      </w:r>
      <w:r w:rsidRPr="0013026D">
        <w:rPr>
          <w:rFonts w:ascii="Times New Roman" w:eastAsia="Times New Roman" w:hAnsi="Times New Roman" w:cs="Times New Roman"/>
          <w:color w:val="000000"/>
          <w:sz w:val="20"/>
          <w:szCs w:val="20"/>
        </w:rPr>
        <w:t xml:space="preserve"> É uma filosofia que representa uma forma diferente de trabalhar e organizar</w:t>
      </w:r>
      <w:r w:rsidR="00CD5218">
        <w:rPr>
          <w:rFonts w:ascii="Times New Roman" w:eastAsia="Times New Roman" w:hAnsi="Times New Roman" w:cs="Times New Roman"/>
          <w:color w:val="000000"/>
          <w:sz w:val="20"/>
          <w:szCs w:val="20"/>
        </w:rPr>
        <w:t>, d</w:t>
      </w:r>
      <w:r w:rsidRPr="0013026D">
        <w:rPr>
          <w:rFonts w:ascii="Times New Roman" w:eastAsia="Times New Roman" w:hAnsi="Times New Roman" w:cs="Times New Roman"/>
          <w:color w:val="000000"/>
          <w:sz w:val="20"/>
          <w:szCs w:val="20"/>
        </w:rPr>
        <w:t>e forma que cada projeto seja fragmentado em pequenas partes que deverão ser concluídas e entregues em poucas semanas. O objetivo é desenvolver produtos e serviços de qualidade que respondam às necessidades dos utilizadores</w:t>
      </w:r>
      <w:r w:rsidR="00CD5218">
        <w:rPr>
          <w:rFonts w:ascii="Times New Roman" w:eastAsia="Times New Roman" w:hAnsi="Times New Roman" w:cs="Times New Roman"/>
          <w:color w:val="000000"/>
          <w:sz w:val="20"/>
          <w:szCs w:val="20"/>
        </w:rPr>
        <w:t>,</w:t>
      </w:r>
      <w:r w:rsidRPr="0013026D">
        <w:rPr>
          <w:rFonts w:ascii="Times New Roman" w:eastAsia="Times New Roman" w:hAnsi="Times New Roman" w:cs="Times New Roman"/>
          <w:color w:val="000000"/>
          <w:sz w:val="20"/>
          <w:szCs w:val="20"/>
        </w:rPr>
        <w:t xml:space="preserve"> cujas prioridades mudam a uma velocidade cada vez maior. Para mais informações sobre o assunto, </w:t>
      </w:r>
      <w:r w:rsidR="00476E43">
        <w:rPr>
          <w:rFonts w:ascii="Times New Roman" w:eastAsia="Times New Roman" w:hAnsi="Times New Roman" w:cs="Times New Roman"/>
          <w:color w:val="000000"/>
          <w:sz w:val="20"/>
          <w:szCs w:val="20"/>
        </w:rPr>
        <w:t xml:space="preserve">v. </w:t>
      </w:r>
      <w:r w:rsidR="00D13F09">
        <w:rPr>
          <w:rFonts w:ascii="Times New Roman" w:eastAsia="Times New Roman" w:hAnsi="Times New Roman" w:cs="Times New Roman"/>
          <w:color w:val="000000"/>
          <w:sz w:val="20"/>
          <w:szCs w:val="20"/>
        </w:rPr>
        <w:t xml:space="preserve">AAVV, </w:t>
      </w:r>
      <w:r w:rsidR="00D13F09" w:rsidRPr="00D13F09">
        <w:rPr>
          <w:rFonts w:ascii="Times New Roman" w:eastAsia="Times New Roman" w:hAnsi="Times New Roman" w:cs="Times New Roman"/>
          <w:i/>
          <w:iCs/>
          <w:color w:val="000000"/>
          <w:sz w:val="20"/>
          <w:szCs w:val="20"/>
        </w:rPr>
        <w:t>Manifesto para o Desenvolvimento Ágil de Software</w:t>
      </w:r>
      <w:r w:rsidRPr="0013026D">
        <w:rPr>
          <w:rFonts w:ascii="Times New Roman" w:eastAsia="Times New Roman" w:hAnsi="Times New Roman" w:cs="Times New Roman"/>
          <w:color w:val="000000"/>
          <w:sz w:val="20"/>
          <w:szCs w:val="20"/>
        </w:rPr>
        <w:t>, 2001</w:t>
      </w:r>
      <w:r w:rsidR="008A59FC">
        <w:rPr>
          <w:rFonts w:ascii="Times New Roman" w:eastAsia="Times New Roman" w:hAnsi="Times New Roman" w:cs="Times New Roman"/>
          <w:color w:val="000000"/>
          <w:sz w:val="20"/>
          <w:szCs w:val="20"/>
        </w:rPr>
        <w:t>, d</w:t>
      </w:r>
      <w:r w:rsidRPr="0013026D">
        <w:rPr>
          <w:rFonts w:ascii="Times New Roman" w:eastAsia="Times New Roman" w:hAnsi="Times New Roman" w:cs="Times New Roman"/>
          <w:color w:val="000000"/>
          <w:sz w:val="20"/>
          <w:szCs w:val="20"/>
        </w:rPr>
        <w:t xml:space="preserve">isponível em </w:t>
      </w:r>
      <w:hyperlink r:id="rId25">
        <w:r w:rsidRPr="0013026D">
          <w:rPr>
            <w:rFonts w:ascii="Times New Roman" w:eastAsia="Times New Roman" w:hAnsi="Times New Roman" w:cs="Times New Roman"/>
            <w:color w:val="0563C1"/>
            <w:sz w:val="20"/>
            <w:szCs w:val="20"/>
            <w:u w:val="single"/>
          </w:rPr>
          <w:t>https://agilemanifesto.org/iso/ptpt/manifesto.html</w:t>
        </w:r>
      </w:hyperlink>
      <w:r w:rsidRPr="0013026D">
        <w:rPr>
          <w:rFonts w:ascii="Times New Roman" w:eastAsia="Times New Roman" w:hAnsi="Times New Roman" w:cs="Times New Roman"/>
          <w:color w:val="000000"/>
          <w:sz w:val="20"/>
          <w:szCs w:val="20"/>
        </w:rPr>
        <w:t xml:space="preserve"> </w:t>
      </w:r>
      <w:r w:rsidRPr="0013026D">
        <w:rPr>
          <w:rFonts w:ascii="Times New Roman" w:eastAsia="Times New Roman" w:hAnsi="Times New Roman" w:cs="Times New Roman"/>
          <w:sz w:val="20"/>
          <w:szCs w:val="20"/>
        </w:rPr>
        <w:t>(consultado em: 29/11/23).</w:t>
      </w:r>
    </w:p>
  </w:footnote>
  <w:footnote w:id="56">
    <w:p w14:paraId="2B926440" w14:textId="77777777" w:rsidR="009327A7" w:rsidRPr="0013026D" w:rsidRDefault="009327A7" w:rsidP="009327A7">
      <w:pPr>
        <w:pBdr>
          <w:top w:val="nil"/>
          <w:left w:val="nil"/>
          <w:bottom w:val="nil"/>
          <w:right w:val="nil"/>
          <w:between w:val="nil"/>
        </w:pBdr>
        <w:jc w:val="both"/>
        <w:rPr>
          <w:rFonts w:ascii="Times New Roman" w:eastAsia="Times New Roman" w:hAnsi="Times New Roman" w:cs="Times New Roman"/>
          <w:color w:val="000000"/>
          <w:sz w:val="20"/>
          <w:szCs w:val="20"/>
        </w:rPr>
      </w:pPr>
      <w:r w:rsidRPr="0013026D">
        <w:rPr>
          <w:rFonts w:ascii="Times New Roman" w:hAnsi="Times New Roman" w:cs="Times New Roman"/>
          <w:sz w:val="20"/>
          <w:szCs w:val="20"/>
          <w:vertAlign w:val="superscript"/>
        </w:rPr>
        <w:footnoteRef/>
      </w:r>
      <w:r w:rsidRPr="0013026D">
        <w:rPr>
          <w:rFonts w:ascii="Times New Roman" w:eastAsia="Times New Roman" w:hAnsi="Times New Roman" w:cs="Times New Roman"/>
          <w:color w:val="000000"/>
          <w:sz w:val="20"/>
          <w:szCs w:val="20"/>
        </w:rPr>
        <w:t xml:space="preserve"> Disponível em: </w:t>
      </w:r>
      <w:hyperlink r:id="rId26">
        <w:r w:rsidRPr="0013026D">
          <w:rPr>
            <w:rFonts w:ascii="Times New Roman" w:eastAsia="Times New Roman" w:hAnsi="Times New Roman" w:cs="Times New Roman"/>
            <w:color w:val="0563C1"/>
            <w:sz w:val="20"/>
            <w:szCs w:val="20"/>
            <w:u w:val="single"/>
          </w:rPr>
          <w:t>www.camara.leg.br</w:t>
        </w:r>
      </w:hyperlink>
      <w:r w:rsidRPr="0013026D">
        <w:rPr>
          <w:rFonts w:ascii="Times New Roman" w:eastAsia="Times New Roman" w:hAnsi="Times New Roman" w:cs="Times New Roman"/>
          <w:color w:val="000000"/>
          <w:sz w:val="20"/>
          <w:szCs w:val="20"/>
        </w:rPr>
        <w:t xml:space="preserve"> </w:t>
      </w:r>
      <w:r w:rsidRPr="0013026D">
        <w:rPr>
          <w:rFonts w:ascii="Times New Roman" w:eastAsia="Times New Roman" w:hAnsi="Times New Roman" w:cs="Times New Roman"/>
          <w:sz w:val="20"/>
          <w:szCs w:val="20"/>
        </w:rPr>
        <w:t>(consultado em: 19/10/23).</w:t>
      </w:r>
    </w:p>
  </w:footnote>
  <w:footnote w:id="57">
    <w:p w14:paraId="2A1CB009" w14:textId="77777777" w:rsidR="009327A7" w:rsidRPr="0013026D" w:rsidRDefault="009327A7" w:rsidP="009327A7">
      <w:pPr>
        <w:pBdr>
          <w:top w:val="nil"/>
          <w:left w:val="nil"/>
          <w:bottom w:val="nil"/>
          <w:right w:val="nil"/>
          <w:between w:val="nil"/>
        </w:pBdr>
        <w:jc w:val="both"/>
        <w:rPr>
          <w:rFonts w:ascii="Times New Roman" w:eastAsia="Times New Roman" w:hAnsi="Times New Roman" w:cs="Times New Roman"/>
          <w:color w:val="000000"/>
          <w:sz w:val="20"/>
          <w:szCs w:val="20"/>
        </w:rPr>
      </w:pPr>
      <w:r w:rsidRPr="0013026D">
        <w:rPr>
          <w:rFonts w:ascii="Times New Roman" w:hAnsi="Times New Roman" w:cs="Times New Roman"/>
          <w:sz w:val="20"/>
          <w:szCs w:val="20"/>
          <w:vertAlign w:val="superscript"/>
        </w:rPr>
        <w:footnoteRef/>
      </w:r>
      <w:r w:rsidRPr="0013026D">
        <w:rPr>
          <w:rFonts w:ascii="Times New Roman" w:eastAsia="Times New Roman" w:hAnsi="Times New Roman" w:cs="Times New Roman"/>
          <w:color w:val="000000"/>
          <w:sz w:val="20"/>
          <w:szCs w:val="20"/>
        </w:rPr>
        <w:t xml:space="preserve"> Disponível em: </w:t>
      </w:r>
      <w:hyperlink r:id="rId27">
        <w:r w:rsidRPr="0013026D">
          <w:rPr>
            <w:rFonts w:ascii="Times New Roman" w:eastAsia="Times New Roman" w:hAnsi="Times New Roman" w:cs="Times New Roman"/>
            <w:color w:val="0563C1"/>
            <w:sz w:val="20"/>
            <w:szCs w:val="20"/>
            <w:u w:val="single"/>
          </w:rPr>
          <w:t>https://gabinetedigital.camara.leg.br/</w:t>
        </w:r>
      </w:hyperlink>
      <w:r w:rsidRPr="0013026D">
        <w:rPr>
          <w:rFonts w:ascii="Times New Roman" w:eastAsia="Times New Roman" w:hAnsi="Times New Roman" w:cs="Times New Roman"/>
          <w:color w:val="000000"/>
          <w:sz w:val="20"/>
          <w:szCs w:val="20"/>
        </w:rPr>
        <w:t xml:space="preserve"> </w:t>
      </w:r>
      <w:r w:rsidRPr="0013026D">
        <w:rPr>
          <w:rFonts w:ascii="Times New Roman" w:eastAsia="Times New Roman" w:hAnsi="Times New Roman" w:cs="Times New Roman"/>
          <w:sz w:val="20"/>
          <w:szCs w:val="20"/>
        </w:rPr>
        <w:t>(consultado em: 19/10/23).</w:t>
      </w:r>
    </w:p>
  </w:footnote>
  <w:footnote w:id="58">
    <w:p w14:paraId="299A195F" w14:textId="02C12EA1" w:rsidR="009327A7" w:rsidRPr="0013026D" w:rsidRDefault="009327A7" w:rsidP="009327A7">
      <w:pPr>
        <w:pBdr>
          <w:top w:val="nil"/>
          <w:left w:val="nil"/>
          <w:bottom w:val="nil"/>
          <w:right w:val="nil"/>
          <w:between w:val="nil"/>
        </w:pBdr>
        <w:jc w:val="both"/>
        <w:rPr>
          <w:rFonts w:ascii="Times New Roman" w:eastAsia="Times New Roman" w:hAnsi="Times New Roman" w:cs="Times New Roman"/>
          <w:color w:val="000000"/>
          <w:sz w:val="20"/>
          <w:szCs w:val="20"/>
        </w:rPr>
      </w:pPr>
      <w:r w:rsidRPr="0013026D">
        <w:rPr>
          <w:rFonts w:ascii="Times New Roman" w:hAnsi="Times New Roman" w:cs="Times New Roman"/>
          <w:sz w:val="20"/>
          <w:szCs w:val="20"/>
          <w:vertAlign w:val="superscript"/>
        </w:rPr>
        <w:footnoteRef/>
      </w:r>
      <w:r w:rsidRPr="0013026D">
        <w:rPr>
          <w:rFonts w:ascii="Times New Roman" w:eastAsia="Times New Roman" w:hAnsi="Times New Roman" w:cs="Times New Roman"/>
          <w:color w:val="000000"/>
          <w:sz w:val="20"/>
          <w:szCs w:val="20"/>
        </w:rPr>
        <w:t xml:space="preserve"> </w:t>
      </w:r>
      <w:r w:rsidR="00643F12" w:rsidRPr="00643F12">
        <w:rPr>
          <w:rFonts w:ascii="Times New Roman" w:eastAsia="Times New Roman" w:hAnsi="Times New Roman" w:cs="Times New Roman"/>
          <w:smallCaps/>
          <w:color w:val="000000"/>
          <w:sz w:val="20"/>
          <w:szCs w:val="20"/>
        </w:rPr>
        <w:t>União</w:t>
      </w:r>
      <w:r w:rsidRPr="00643F12">
        <w:rPr>
          <w:rFonts w:ascii="Times New Roman" w:eastAsia="Times New Roman" w:hAnsi="Times New Roman" w:cs="Times New Roman"/>
          <w:smallCaps/>
          <w:color w:val="000000"/>
          <w:sz w:val="20"/>
          <w:szCs w:val="20"/>
        </w:rPr>
        <w:t xml:space="preserve"> Interparlamentar</w:t>
      </w:r>
      <w:r w:rsidRPr="0013026D">
        <w:rPr>
          <w:rFonts w:ascii="Times New Roman" w:eastAsia="Times New Roman" w:hAnsi="Times New Roman" w:cs="Times New Roman"/>
          <w:color w:val="000000"/>
          <w:sz w:val="20"/>
          <w:szCs w:val="20"/>
        </w:rPr>
        <w:t xml:space="preserve"> – UPI, </w:t>
      </w:r>
      <w:hyperlink r:id="rId28" w:history="1">
        <w:r w:rsidRPr="0013026D">
          <w:rPr>
            <w:rStyle w:val="Hiperligao"/>
            <w:rFonts w:ascii="Times New Roman" w:eastAsia="Times New Roman" w:hAnsi="Times New Roman" w:cs="Times New Roman"/>
            <w:sz w:val="20"/>
            <w:szCs w:val="20"/>
          </w:rPr>
          <w:t>https://ipu.org</w:t>
        </w:r>
      </w:hyperlink>
      <w:r w:rsidRPr="0013026D">
        <w:rPr>
          <w:rFonts w:ascii="Times New Roman" w:eastAsia="Times New Roman" w:hAnsi="Times New Roman" w:cs="Times New Roman"/>
          <w:color w:val="0260BF"/>
          <w:sz w:val="20"/>
          <w:szCs w:val="20"/>
        </w:rPr>
        <w:t xml:space="preserve"> </w:t>
      </w:r>
      <w:r w:rsidRPr="0013026D">
        <w:rPr>
          <w:rFonts w:ascii="Times New Roman" w:eastAsia="Times New Roman" w:hAnsi="Times New Roman" w:cs="Times New Roman"/>
          <w:sz w:val="20"/>
          <w:szCs w:val="20"/>
        </w:rPr>
        <w:t>(consultado em: 19/10/23).</w:t>
      </w:r>
    </w:p>
  </w:footnote>
  <w:footnote w:id="59">
    <w:p w14:paraId="732D490C" w14:textId="3F34BB65" w:rsidR="00E44A4E" w:rsidRPr="0013026D" w:rsidRDefault="00E44A4E" w:rsidP="00E44A4E">
      <w:pPr>
        <w:pBdr>
          <w:top w:val="nil"/>
          <w:left w:val="nil"/>
          <w:bottom w:val="nil"/>
          <w:right w:val="nil"/>
          <w:between w:val="nil"/>
        </w:pBdr>
        <w:jc w:val="both"/>
        <w:rPr>
          <w:rFonts w:ascii="Times New Roman" w:eastAsia="Times New Roman" w:hAnsi="Times New Roman" w:cs="Times New Roman"/>
          <w:color w:val="000000"/>
          <w:sz w:val="20"/>
          <w:szCs w:val="20"/>
        </w:rPr>
      </w:pPr>
      <w:r w:rsidRPr="0013026D">
        <w:rPr>
          <w:rFonts w:ascii="Times New Roman" w:hAnsi="Times New Roman" w:cs="Times New Roman"/>
          <w:sz w:val="20"/>
          <w:szCs w:val="20"/>
          <w:vertAlign w:val="superscript"/>
        </w:rPr>
        <w:footnoteRef/>
      </w:r>
      <w:r w:rsidRPr="0013026D">
        <w:rPr>
          <w:rFonts w:ascii="Times New Roman" w:eastAsia="Times New Roman" w:hAnsi="Times New Roman" w:cs="Times New Roman"/>
          <w:color w:val="000000"/>
          <w:sz w:val="20"/>
          <w:szCs w:val="20"/>
        </w:rPr>
        <w:t xml:space="preserve"> A </w:t>
      </w:r>
      <w:proofErr w:type="spellStart"/>
      <w:r w:rsidRPr="0013026D">
        <w:rPr>
          <w:rFonts w:ascii="Times New Roman" w:eastAsia="Times New Roman" w:hAnsi="Times New Roman" w:cs="Times New Roman"/>
          <w:color w:val="000000"/>
          <w:sz w:val="20"/>
          <w:szCs w:val="20"/>
        </w:rPr>
        <w:t>Conleg</w:t>
      </w:r>
      <w:proofErr w:type="spellEnd"/>
      <w:r w:rsidRPr="0013026D">
        <w:rPr>
          <w:rFonts w:ascii="Times New Roman" w:eastAsia="Times New Roman" w:hAnsi="Times New Roman" w:cs="Times New Roman"/>
          <w:color w:val="000000"/>
          <w:sz w:val="20"/>
          <w:szCs w:val="20"/>
        </w:rPr>
        <w:t xml:space="preserve"> é dividida em quatro </w:t>
      </w:r>
      <w:r w:rsidR="00B51050" w:rsidRPr="0013026D">
        <w:rPr>
          <w:rFonts w:ascii="Times New Roman" w:eastAsia="Times New Roman" w:hAnsi="Times New Roman" w:cs="Times New Roman"/>
          <w:color w:val="000000"/>
          <w:sz w:val="20"/>
          <w:szCs w:val="20"/>
        </w:rPr>
        <w:t>núcleos</w:t>
      </w:r>
      <w:r w:rsidRPr="0013026D">
        <w:rPr>
          <w:rFonts w:ascii="Times New Roman" w:eastAsia="Times New Roman" w:hAnsi="Times New Roman" w:cs="Times New Roman"/>
          <w:color w:val="000000"/>
          <w:sz w:val="20"/>
          <w:szCs w:val="20"/>
        </w:rPr>
        <w:t xml:space="preserve"> </w:t>
      </w:r>
      <w:r w:rsidR="00B51050" w:rsidRPr="0013026D">
        <w:rPr>
          <w:rFonts w:ascii="Times New Roman" w:eastAsia="Times New Roman" w:hAnsi="Times New Roman" w:cs="Times New Roman"/>
          <w:color w:val="000000"/>
          <w:sz w:val="20"/>
          <w:szCs w:val="20"/>
        </w:rPr>
        <w:t>temáticos</w:t>
      </w:r>
      <w:r w:rsidRPr="0013026D">
        <w:rPr>
          <w:rFonts w:ascii="Times New Roman" w:eastAsia="Times New Roman" w:hAnsi="Times New Roman" w:cs="Times New Roman"/>
          <w:color w:val="000000"/>
          <w:sz w:val="20"/>
          <w:szCs w:val="20"/>
        </w:rPr>
        <w:t xml:space="preserve"> para os quais </w:t>
      </w:r>
      <w:r w:rsidR="00B51050" w:rsidRPr="0013026D">
        <w:rPr>
          <w:rFonts w:ascii="Times New Roman" w:eastAsia="Times New Roman" w:hAnsi="Times New Roman" w:cs="Times New Roman"/>
          <w:color w:val="000000"/>
          <w:sz w:val="20"/>
          <w:szCs w:val="20"/>
        </w:rPr>
        <w:t>são</w:t>
      </w:r>
      <w:r w:rsidRPr="0013026D">
        <w:rPr>
          <w:rFonts w:ascii="Times New Roman" w:eastAsia="Times New Roman" w:hAnsi="Times New Roman" w:cs="Times New Roman"/>
          <w:color w:val="000000"/>
          <w:sz w:val="20"/>
          <w:szCs w:val="20"/>
        </w:rPr>
        <w:t xml:space="preserve"> direcionados os pedidos, de acordo com o tema principal.</w:t>
      </w:r>
      <w:r w:rsidRPr="0013026D">
        <w:rPr>
          <w:rFonts w:ascii="Times New Roman" w:eastAsia="Times New Roman" w:hAnsi="Times New Roman" w:cs="Times New Roman"/>
          <w:color w:val="000000"/>
          <w:sz w:val="20"/>
          <w:szCs w:val="20"/>
          <w:highlight w:val="white"/>
        </w:rPr>
        <w:t xml:space="preserve"> </w:t>
      </w:r>
      <w:r w:rsidRPr="0013026D">
        <w:rPr>
          <w:rFonts w:ascii="Times New Roman" w:eastAsia="Times New Roman" w:hAnsi="Times New Roman" w:cs="Times New Roman"/>
          <w:color w:val="000000"/>
          <w:sz w:val="20"/>
          <w:szCs w:val="20"/>
        </w:rPr>
        <w:t xml:space="preserve">Portanto, a triagem das </w:t>
      </w:r>
      <w:r w:rsidR="00B51050" w:rsidRPr="0013026D">
        <w:rPr>
          <w:rFonts w:ascii="Times New Roman" w:eastAsia="Times New Roman" w:hAnsi="Times New Roman" w:cs="Times New Roman"/>
          <w:color w:val="000000"/>
          <w:sz w:val="20"/>
          <w:szCs w:val="20"/>
        </w:rPr>
        <w:t>solicitações</w:t>
      </w:r>
      <w:r w:rsidRPr="0013026D">
        <w:rPr>
          <w:rFonts w:ascii="Times New Roman" w:eastAsia="Times New Roman" w:hAnsi="Times New Roman" w:cs="Times New Roman"/>
          <w:color w:val="000000"/>
          <w:sz w:val="20"/>
          <w:szCs w:val="20"/>
        </w:rPr>
        <w:t xml:space="preserve"> é parte </w:t>
      </w:r>
      <w:r w:rsidR="00B51050" w:rsidRPr="0013026D">
        <w:rPr>
          <w:rFonts w:ascii="Times New Roman" w:eastAsia="Times New Roman" w:hAnsi="Times New Roman" w:cs="Times New Roman"/>
          <w:color w:val="000000"/>
          <w:sz w:val="20"/>
          <w:szCs w:val="20"/>
        </w:rPr>
        <w:t>crítica</w:t>
      </w:r>
      <w:r w:rsidRPr="0013026D">
        <w:rPr>
          <w:rFonts w:ascii="Times New Roman" w:eastAsia="Times New Roman" w:hAnsi="Times New Roman" w:cs="Times New Roman"/>
          <w:color w:val="000000"/>
          <w:sz w:val="20"/>
          <w:szCs w:val="20"/>
        </w:rPr>
        <w:t xml:space="preserve"> para a agilidade do atendimento dos pedidos à consultoria.</w:t>
      </w:r>
    </w:p>
  </w:footnote>
  <w:footnote w:id="60">
    <w:p w14:paraId="09E80413" w14:textId="77777777" w:rsidR="009327A7" w:rsidRPr="0013026D" w:rsidRDefault="009327A7" w:rsidP="009327A7">
      <w:pPr>
        <w:pBdr>
          <w:top w:val="nil"/>
          <w:left w:val="nil"/>
          <w:bottom w:val="nil"/>
          <w:right w:val="nil"/>
          <w:between w:val="nil"/>
        </w:pBdr>
        <w:jc w:val="both"/>
        <w:rPr>
          <w:rFonts w:ascii="Times New Roman" w:eastAsia="Times New Roman" w:hAnsi="Times New Roman" w:cs="Times New Roman"/>
          <w:color w:val="000000"/>
          <w:sz w:val="20"/>
          <w:szCs w:val="20"/>
        </w:rPr>
      </w:pPr>
      <w:r w:rsidRPr="0013026D">
        <w:rPr>
          <w:rFonts w:ascii="Times New Roman" w:hAnsi="Times New Roman" w:cs="Times New Roman"/>
          <w:sz w:val="20"/>
          <w:szCs w:val="20"/>
          <w:vertAlign w:val="superscript"/>
        </w:rPr>
        <w:footnoteRef/>
      </w:r>
      <w:r w:rsidRPr="0013026D">
        <w:rPr>
          <w:rFonts w:ascii="Times New Roman" w:eastAsia="Times New Roman" w:hAnsi="Times New Roman" w:cs="Times New Roman"/>
          <w:color w:val="000000"/>
          <w:sz w:val="20"/>
          <w:szCs w:val="20"/>
        </w:rPr>
        <w:t xml:space="preserve"> O GEPA foi instituído por processo seletivo do edital nº 9/2018, da Coordenação de Educação Superior (</w:t>
      </w:r>
      <w:proofErr w:type="spellStart"/>
      <w:r w:rsidRPr="0013026D">
        <w:rPr>
          <w:rFonts w:ascii="Times New Roman" w:eastAsia="Times New Roman" w:hAnsi="Times New Roman" w:cs="Times New Roman"/>
          <w:color w:val="000000"/>
          <w:sz w:val="20"/>
          <w:szCs w:val="20"/>
        </w:rPr>
        <w:t>Coesup</w:t>
      </w:r>
      <w:proofErr w:type="spellEnd"/>
      <w:r w:rsidRPr="0013026D">
        <w:rPr>
          <w:rFonts w:ascii="Times New Roman" w:eastAsia="Times New Roman" w:hAnsi="Times New Roman" w:cs="Times New Roman"/>
          <w:color w:val="000000"/>
          <w:sz w:val="20"/>
          <w:szCs w:val="20"/>
        </w:rPr>
        <w:t xml:space="preserve">), do Instituto Legislativo Brasileiro (ILB). O grupo de pesquisa é formado por servidores do </w:t>
      </w:r>
      <w:proofErr w:type="spellStart"/>
      <w:r w:rsidRPr="0013026D">
        <w:rPr>
          <w:rFonts w:ascii="Times New Roman" w:eastAsia="Times New Roman" w:hAnsi="Times New Roman" w:cs="Times New Roman"/>
          <w:color w:val="000000"/>
          <w:sz w:val="20"/>
          <w:szCs w:val="20"/>
        </w:rPr>
        <w:t>Prodasen</w:t>
      </w:r>
      <w:proofErr w:type="spellEnd"/>
      <w:r w:rsidRPr="0013026D">
        <w:rPr>
          <w:rFonts w:ascii="Times New Roman" w:eastAsia="Times New Roman" w:hAnsi="Times New Roman" w:cs="Times New Roman"/>
          <w:color w:val="000000"/>
          <w:sz w:val="20"/>
          <w:szCs w:val="20"/>
        </w:rPr>
        <w:t>, de gabinetes parlamentares, da Quarta Secretaria e da Câmara dos Deputados.</w:t>
      </w:r>
    </w:p>
  </w:footnote>
  <w:footnote w:id="61">
    <w:p w14:paraId="24F110CA" w14:textId="7283FA66" w:rsidR="009327A7" w:rsidRPr="00611686" w:rsidRDefault="009327A7" w:rsidP="009327A7">
      <w:pPr>
        <w:pBdr>
          <w:top w:val="nil"/>
          <w:left w:val="nil"/>
          <w:bottom w:val="nil"/>
          <w:right w:val="nil"/>
          <w:between w:val="nil"/>
        </w:pBdr>
        <w:jc w:val="both"/>
        <w:rPr>
          <w:rFonts w:ascii="Times New Roman" w:eastAsia="Times New Roman" w:hAnsi="Times New Roman" w:cs="Times New Roman"/>
          <w:color w:val="000000"/>
          <w:sz w:val="20"/>
          <w:szCs w:val="20"/>
        </w:rPr>
      </w:pPr>
      <w:r w:rsidRPr="0013026D">
        <w:rPr>
          <w:rFonts w:ascii="Times New Roman" w:hAnsi="Times New Roman" w:cs="Times New Roman"/>
          <w:sz w:val="20"/>
          <w:szCs w:val="20"/>
          <w:vertAlign w:val="superscript"/>
        </w:rPr>
        <w:footnoteRef/>
      </w:r>
      <w:r w:rsidRPr="0013026D">
        <w:rPr>
          <w:rFonts w:ascii="Times New Roman" w:eastAsia="Times New Roman" w:hAnsi="Times New Roman" w:cs="Times New Roman"/>
          <w:color w:val="000000"/>
          <w:sz w:val="20"/>
          <w:szCs w:val="20"/>
        </w:rPr>
        <w:t xml:space="preserve"> Cf. </w:t>
      </w:r>
      <w:r w:rsidRPr="0013026D">
        <w:rPr>
          <w:rFonts w:ascii="Times New Roman" w:eastAsia="Times New Roman" w:hAnsi="Times New Roman" w:cs="Times New Roman"/>
          <w:smallCaps/>
          <w:color w:val="000000"/>
          <w:sz w:val="20"/>
          <w:szCs w:val="20"/>
        </w:rPr>
        <w:t>João Alberto de Oliveira Lima</w:t>
      </w:r>
      <w:r w:rsidR="00643F12">
        <w:rPr>
          <w:rFonts w:ascii="Times New Roman" w:eastAsia="Times New Roman" w:hAnsi="Times New Roman" w:cs="Times New Roman"/>
          <w:smallCaps/>
          <w:color w:val="000000"/>
          <w:sz w:val="20"/>
          <w:szCs w:val="20"/>
        </w:rPr>
        <w:t>/</w:t>
      </w:r>
      <w:r w:rsidRPr="0013026D">
        <w:rPr>
          <w:rFonts w:ascii="Times New Roman" w:eastAsia="Times New Roman" w:hAnsi="Times New Roman" w:cs="Times New Roman"/>
          <w:smallCaps/>
          <w:color w:val="000000"/>
          <w:sz w:val="20"/>
          <w:szCs w:val="20"/>
        </w:rPr>
        <w:t xml:space="preserve"> Francisco Edmundo de Andrade</w:t>
      </w:r>
      <w:r w:rsidR="00643F12">
        <w:rPr>
          <w:rFonts w:ascii="Times New Roman" w:eastAsia="Times New Roman" w:hAnsi="Times New Roman" w:cs="Times New Roman"/>
          <w:smallCaps/>
          <w:color w:val="000000"/>
          <w:sz w:val="20"/>
          <w:szCs w:val="20"/>
        </w:rPr>
        <w:t>/</w:t>
      </w:r>
      <w:r w:rsidRPr="0013026D">
        <w:rPr>
          <w:rFonts w:ascii="Times New Roman" w:eastAsia="Times New Roman" w:hAnsi="Times New Roman" w:cs="Times New Roman"/>
          <w:smallCaps/>
          <w:color w:val="000000"/>
          <w:sz w:val="20"/>
          <w:szCs w:val="20"/>
        </w:rPr>
        <w:t xml:space="preserve"> </w:t>
      </w:r>
      <w:proofErr w:type="spellStart"/>
      <w:r w:rsidRPr="0013026D">
        <w:rPr>
          <w:rFonts w:ascii="Times New Roman" w:eastAsia="Times New Roman" w:hAnsi="Times New Roman" w:cs="Times New Roman"/>
          <w:smallCaps/>
          <w:color w:val="000000"/>
          <w:sz w:val="20"/>
          <w:szCs w:val="20"/>
        </w:rPr>
        <w:t>Klause</w:t>
      </w:r>
      <w:proofErr w:type="spellEnd"/>
      <w:r w:rsidRPr="0013026D">
        <w:rPr>
          <w:rFonts w:ascii="Times New Roman" w:eastAsia="Times New Roman" w:hAnsi="Times New Roman" w:cs="Times New Roman"/>
          <w:smallCaps/>
          <w:color w:val="000000"/>
          <w:sz w:val="20"/>
          <w:szCs w:val="20"/>
        </w:rPr>
        <w:t xml:space="preserve"> Alvarenga do Nascimento</w:t>
      </w:r>
      <w:r w:rsidR="00643F12">
        <w:rPr>
          <w:rFonts w:ascii="Times New Roman" w:eastAsia="Times New Roman" w:hAnsi="Times New Roman" w:cs="Times New Roman"/>
          <w:smallCaps/>
          <w:color w:val="000000"/>
          <w:sz w:val="20"/>
          <w:szCs w:val="20"/>
        </w:rPr>
        <w:t>/</w:t>
      </w:r>
      <w:r w:rsidRPr="0013026D">
        <w:rPr>
          <w:rFonts w:ascii="Times New Roman" w:eastAsia="Times New Roman" w:hAnsi="Times New Roman" w:cs="Times New Roman"/>
          <w:smallCaps/>
          <w:color w:val="000000"/>
          <w:sz w:val="20"/>
          <w:szCs w:val="20"/>
        </w:rPr>
        <w:t xml:space="preserve"> Lauro César Araujo</w:t>
      </w:r>
      <w:r w:rsidR="00643F12">
        <w:rPr>
          <w:rFonts w:ascii="Times New Roman" w:eastAsia="Times New Roman" w:hAnsi="Times New Roman" w:cs="Times New Roman"/>
          <w:smallCaps/>
          <w:color w:val="000000"/>
          <w:sz w:val="20"/>
          <w:szCs w:val="20"/>
        </w:rPr>
        <w:t>/</w:t>
      </w:r>
      <w:r w:rsidRPr="0013026D">
        <w:rPr>
          <w:rFonts w:ascii="Times New Roman" w:eastAsia="Times New Roman" w:hAnsi="Times New Roman" w:cs="Times New Roman"/>
          <w:smallCaps/>
          <w:color w:val="000000"/>
          <w:sz w:val="20"/>
          <w:szCs w:val="20"/>
        </w:rPr>
        <w:t xml:space="preserve"> Marcos </w:t>
      </w:r>
      <w:proofErr w:type="spellStart"/>
      <w:r w:rsidRPr="0013026D">
        <w:rPr>
          <w:rFonts w:ascii="Times New Roman" w:eastAsia="Times New Roman" w:hAnsi="Times New Roman" w:cs="Times New Roman"/>
          <w:smallCaps/>
          <w:color w:val="000000"/>
          <w:sz w:val="20"/>
          <w:szCs w:val="20"/>
        </w:rPr>
        <w:t>Fragomeni</w:t>
      </w:r>
      <w:proofErr w:type="spellEnd"/>
      <w:r w:rsidRPr="0013026D">
        <w:rPr>
          <w:rFonts w:ascii="Times New Roman" w:eastAsia="Times New Roman" w:hAnsi="Times New Roman" w:cs="Times New Roman"/>
          <w:smallCaps/>
          <w:color w:val="000000"/>
          <w:sz w:val="20"/>
          <w:szCs w:val="20"/>
        </w:rPr>
        <w:t xml:space="preserve"> </w:t>
      </w:r>
      <w:proofErr w:type="spellStart"/>
      <w:r w:rsidRPr="0013026D">
        <w:rPr>
          <w:rFonts w:ascii="Times New Roman" w:eastAsia="Times New Roman" w:hAnsi="Times New Roman" w:cs="Times New Roman"/>
          <w:smallCaps/>
          <w:color w:val="000000"/>
          <w:sz w:val="20"/>
          <w:szCs w:val="20"/>
        </w:rPr>
        <w:t>Padron</w:t>
      </w:r>
      <w:proofErr w:type="spellEnd"/>
      <w:r w:rsidR="00643F12">
        <w:rPr>
          <w:rFonts w:ascii="Times New Roman" w:eastAsia="Times New Roman" w:hAnsi="Times New Roman" w:cs="Times New Roman"/>
          <w:smallCaps/>
          <w:color w:val="000000"/>
          <w:sz w:val="20"/>
          <w:szCs w:val="20"/>
        </w:rPr>
        <w:t>/</w:t>
      </w:r>
      <w:r w:rsidRPr="0013026D">
        <w:rPr>
          <w:rFonts w:ascii="Times New Roman" w:eastAsia="Times New Roman" w:hAnsi="Times New Roman" w:cs="Times New Roman"/>
          <w:smallCaps/>
          <w:color w:val="000000"/>
          <w:sz w:val="20"/>
          <w:szCs w:val="20"/>
        </w:rPr>
        <w:t xml:space="preserve"> Wagner Rodrigues Teixeira</w:t>
      </w:r>
      <w:r w:rsidRPr="0013026D">
        <w:rPr>
          <w:rFonts w:ascii="Times New Roman" w:eastAsia="Times New Roman" w:hAnsi="Times New Roman" w:cs="Times New Roman"/>
          <w:color w:val="000000"/>
          <w:sz w:val="20"/>
          <w:szCs w:val="20"/>
        </w:rPr>
        <w:t xml:space="preserve">, </w:t>
      </w:r>
      <w:r w:rsidR="00B51050">
        <w:rPr>
          <w:rFonts w:ascii="Times New Roman" w:eastAsia="Times New Roman" w:hAnsi="Times New Roman" w:cs="Times New Roman"/>
          <w:color w:val="000000"/>
          <w:sz w:val="20"/>
          <w:szCs w:val="20"/>
        </w:rPr>
        <w:t>«</w:t>
      </w:r>
      <w:r w:rsidRPr="0013026D">
        <w:rPr>
          <w:rFonts w:ascii="Times New Roman" w:eastAsia="Times New Roman" w:hAnsi="Times New Roman" w:cs="Times New Roman"/>
          <w:color w:val="000000"/>
          <w:sz w:val="20"/>
          <w:szCs w:val="20"/>
        </w:rPr>
        <w:t>Aplicação da Inteligência Arti</w:t>
      </w:r>
      <w:r w:rsidR="00B51050">
        <w:rPr>
          <w:rFonts w:ascii="Times New Roman" w:eastAsia="Times New Roman" w:hAnsi="Times New Roman" w:cs="Times New Roman"/>
          <w:color w:val="000000"/>
          <w:sz w:val="20"/>
          <w:szCs w:val="20"/>
        </w:rPr>
        <w:t>fi</w:t>
      </w:r>
      <w:r w:rsidRPr="0013026D">
        <w:rPr>
          <w:rFonts w:ascii="Times New Roman" w:eastAsia="Times New Roman" w:hAnsi="Times New Roman" w:cs="Times New Roman"/>
          <w:color w:val="000000"/>
          <w:sz w:val="20"/>
          <w:szCs w:val="20"/>
        </w:rPr>
        <w:t>cial na classi</w:t>
      </w:r>
      <w:r w:rsidR="00B51050">
        <w:rPr>
          <w:rFonts w:ascii="Times New Roman" w:eastAsia="Times New Roman" w:hAnsi="Times New Roman" w:cs="Times New Roman"/>
          <w:color w:val="000000"/>
          <w:sz w:val="20"/>
          <w:szCs w:val="20"/>
        </w:rPr>
        <w:t>fi</w:t>
      </w:r>
      <w:r w:rsidRPr="0013026D">
        <w:rPr>
          <w:rFonts w:ascii="Times New Roman" w:eastAsia="Times New Roman" w:hAnsi="Times New Roman" w:cs="Times New Roman"/>
          <w:color w:val="000000"/>
          <w:sz w:val="20"/>
          <w:szCs w:val="20"/>
        </w:rPr>
        <w:t>cação de textos: o caso da triagem de solicitações à Consultoria Legislativa do Senado Federal</w:t>
      </w:r>
      <w:r w:rsidR="00611686">
        <w:rPr>
          <w:rFonts w:ascii="Times New Roman" w:eastAsia="Times New Roman" w:hAnsi="Times New Roman" w:cs="Times New Roman"/>
          <w:color w:val="000000"/>
          <w:sz w:val="20"/>
          <w:szCs w:val="20"/>
        </w:rPr>
        <w:t>»</w:t>
      </w:r>
      <w:r w:rsidRPr="0013026D">
        <w:rPr>
          <w:rFonts w:ascii="Times New Roman" w:eastAsia="Times New Roman" w:hAnsi="Times New Roman" w:cs="Times New Roman"/>
          <w:color w:val="000000"/>
          <w:sz w:val="20"/>
          <w:szCs w:val="20"/>
        </w:rPr>
        <w:t xml:space="preserve">, </w:t>
      </w:r>
      <w:r w:rsidRPr="00611686">
        <w:rPr>
          <w:rFonts w:ascii="Times New Roman" w:eastAsia="Times New Roman" w:hAnsi="Times New Roman" w:cs="Times New Roman"/>
          <w:i/>
          <w:iCs/>
          <w:color w:val="000000"/>
          <w:sz w:val="20"/>
          <w:szCs w:val="20"/>
        </w:rPr>
        <w:t>Instituto Legislativo Brasileiro do Senado Federal</w:t>
      </w:r>
      <w:r w:rsidRPr="0013026D">
        <w:rPr>
          <w:rFonts w:ascii="Times New Roman" w:eastAsia="Times New Roman" w:hAnsi="Times New Roman" w:cs="Times New Roman"/>
          <w:color w:val="000000"/>
          <w:sz w:val="20"/>
          <w:szCs w:val="20"/>
        </w:rPr>
        <w:t xml:space="preserve"> (ILB/</w:t>
      </w:r>
      <w:proofErr w:type="spellStart"/>
      <w:r w:rsidRPr="0013026D">
        <w:rPr>
          <w:rFonts w:ascii="Times New Roman" w:eastAsia="Times New Roman" w:hAnsi="Times New Roman" w:cs="Times New Roman"/>
          <w:color w:val="000000"/>
          <w:sz w:val="20"/>
          <w:szCs w:val="20"/>
        </w:rPr>
        <w:t>Interlegis</w:t>
      </w:r>
      <w:proofErr w:type="spellEnd"/>
      <w:r w:rsidRPr="0013026D">
        <w:rPr>
          <w:rFonts w:ascii="Times New Roman" w:eastAsia="Times New Roman" w:hAnsi="Times New Roman" w:cs="Times New Roman"/>
          <w:color w:val="000000"/>
          <w:sz w:val="20"/>
          <w:szCs w:val="20"/>
        </w:rPr>
        <w:t>), 2019</w:t>
      </w:r>
      <w:r w:rsidR="00611686">
        <w:rPr>
          <w:rFonts w:ascii="Times New Roman" w:eastAsia="Times New Roman" w:hAnsi="Times New Roman" w:cs="Times New Roman"/>
          <w:color w:val="000000"/>
          <w:sz w:val="20"/>
          <w:szCs w:val="20"/>
        </w:rPr>
        <w:t>,</w:t>
      </w:r>
      <w:r w:rsidRPr="0013026D">
        <w:rPr>
          <w:rFonts w:ascii="Times New Roman" w:eastAsia="Times New Roman" w:hAnsi="Times New Roman" w:cs="Times New Roman"/>
          <w:color w:val="000000"/>
          <w:sz w:val="20"/>
          <w:szCs w:val="20"/>
        </w:rPr>
        <w:t xml:space="preserve"> </w:t>
      </w:r>
      <w:r w:rsidR="00611686">
        <w:rPr>
          <w:rFonts w:ascii="Times New Roman" w:eastAsia="Times New Roman" w:hAnsi="Times New Roman" w:cs="Times New Roman"/>
          <w:color w:val="000000"/>
          <w:sz w:val="20"/>
          <w:szCs w:val="20"/>
        </w:rPr>
        <w:t>d</w:t>
      </w:r>
      <w:r w:rsidRPr="0013026D">
        <w:rPr>
          <w:rFonts w:ascii="Times New Roman" w:eastAsia="Times New Roman" w:hAnsi="Times New Roman" w:cs="Times New Roman"/>
          <w:color w:val="000000"/>
          <w:sz w:val="20"/>
          <w:szCs w:val="20"/>
        </w:rPr>
        <w:t xml:space="preserve">isponível em: </w:t>
      </w:r>
      <w:hyperlink r:id="rId29">
        <w:r w:rsidRPr="0013026D">
          <w:rPr>
            <w:rFonts w:ascii="Times New Roman" w:eastAsia="Times New Roman" w:hAnsi="Times New Roman" w:cs="Times New Roman"/>
            <w:color w:val="0563C1"/>
            <w:sz w:val="20"/>
            <w:szCs w:val="20"/>
            <w:u w:val="single"/>
          </w:rPr>
          <w:t>https://www12.senado.leg.br/institucional/escoladegoverno/ed-superior-1/pesquisa-1/pasta_gepa/2018/trabalhos-gepa-2018/tecnologia-da-informacao/01%20TRABALHO%20TI01.pdf</w:t>
        </w:r>
      </w:hyperlink>
      <w:r w:rsidRPr="0013026D">
        <w:rPr>
          <w:rFonts w:ascii="Times New Roman" w:eastAsia="Times New Roman" w:hAnsi="Times New Roman" w:cs="Times New Roman"/>
          <w:sz w:val="20"/>
          <w:szCs w:val="20"/>
        </w:rPr>
        <w:t xml:space="preserve"> </w:t>
      </w:r>
      <w:r w:rsidRPr="00611686">
        <w:rPr>
          <w:rFonts w:ascii="Times New Roman" w:eastAsia="Times New Roman" w:hAnsi="Times New Roman" w:cs="Times New Roman"/>
          <w:sz w:val="20"/>
          <w:szCs w:val="20"/>
        </w:rPr>
        <w:t>(consultado em: 16/12/23).</w:t>
      </w:r>
    </w:p>
  </w:footnote>
  <w:footnote w:id="62">
    <w:p w14:paraId="4F1DDE96" w14:textId="51E0ACD2" w:rsidR="009327A7" w:rsidRPr="0013026D" w:rsidRDefault="009327A7" w:rsidP="009327A7">
      <w:pPr>
        <w:pBdr>
          <w:top w:val="nil"/>
          <w:left w:val="nil"/>
          <w:bottom w:val="nil"/>
          <w:right w:val="nil"/>
          <w:between w:val="nil"/>
        </w:pBdr>
        <w:jc w:val="both"/>
        <w:rPr>
          <w:rFonts w:ascii="Times New Roman" w:eastAsia="Times New Roman" w:hAnsi="Times New Roman" w:cs="Times New Roman"/>
          <w:color w:val="000000"/>
          <w:sz w:val="20"/>
          <w:szCs w:val="20"/>
          <w:lang w:val="es-419"/>
        </w:rPr>
      </w:pPr>
      <w:r w:rsidRPr="0013026D">
        <w:rPr>
          <w:rFonts w:ascii="Times New Roman" w:hAnsi="Times New Roman" w:cs="Times New Roman"/>
          <w:sz w:val="20"/>
          <w:szCs w:val="20"/>
          <w:vertAlign w:val="superscript"/>
        </w:rPr>
        <w:footnoteRef/>
      </w:r>
      <w:r w:rsidRPr="0013026D">
        <w:rPr>
          <w:rFonts w:ascii="Times New Roman" w:eastAsia="Times New Roman" w:hAnsi="Times New Roman" w:cs="Times New Roman"/>
          <w:color w:val="000000"/>
          <w:sz w:val="20"/>
          <w:szCs w:val="20"/>
          <w:lang w:val="es-419"/>
        </w:rPr>
        <w:t xml:space="preserve"> </w:t>
      </w:r>
      <w:r w:rsidRPr="0013026D">
        <w:rPr>
          <w:rFonts w:ascii="Times New Roman" w:eastAsia="Times New Roman" w:hAnsi="Times New Roman" w:cs="Times New Roman"/>
          <w:smallCaps/>
          <w:color w:val="000000"/>
          <w:sz w:val="20"/>
          <w:szCs w:val="20"/>
          <w:lang w:val="es-419"/>
        </w:rPr>
        <w:t>César Alejandro Giles Navarro</w:t>
      </w:r>
      <w:r w:rsidRPr="0013026D">
        <w:rPr>
          <w:rFonts w:ascii="Times New Roman" w:eastAsia="Times New Roman" w:hAnsi="Times New Roman" w:cs="Times New Roman"/>
          <w:color w:val="000000"/>
          <w:sz w:val="20"/>
          <w:szCs w:val="20"/>
          <w:lang w:val="es-419"/>
        </w:rPr>
        <w:t xml:space="preserve">, </w:t>
      </w:r>
      <w:r w:rsidR="00F071D0">
        <w:rPr>
          <w:rFonts w:ascii="Times New Roman" w:eastAsia="Times New Roman" w:hAnsi="Times New Roman" w:cs="Times New Roman"/>
          <w:color w:val="000000"/>
          <w:sz w:val="20"/>
          <w:szCs w:val="20"/>
          <w:lang w:val="es-419"/>
        </w:rPr>
        <w:t>«</w:t>
      </w:r>
      <w:r w:rsidRPr="0013026D">
        <w:rPr>
          <w:rFonts w:ascii="Times New Roman" w:eastAsia="Times New Roman" w:hAnsi="Times New Roman" w:cs="Times New Roman"/>
          <w:color w:val="000000"/>
          <w:sz w:val="20"/>
          <w:szCs w:val="20"/>
          <w:lang w:val="es-419"/>
        </w:rPr>
        <w:t>El uso de la Inteligencia Artificial (IA) en el Poder Legislativo</w:t>
      </w:r>
      <w:r w:rsidR="00F071D0">
        <w:rPr>
          <w:rFonts w:ascii="Times New Roman" w:eastAsia="Times New Roman" w:hAnsi="Times New Roman" w:cs="Times New Roman"/>
          <w:color w:val="000000"/>
          <w:sz w:val="20"/>
          <w:szCs w:val="20"/>
          <w:lang w:val="es-419"/>
        </w:rPr>
        <w:t>»</w:t>
      </w:r>
      <w:r w:rsidRPr="0013026D">
        <w:rPr>
          <w:rFonts w:ascii="Times New Roman" w:eastAsia="Times New Roman" w:hAnsi="Times New Roman" w:cs="Times New Roman"/>
          <w:color w:val="000000"/>
          <w:sz w:val="20"/>
          <w:szCs w:val="20"/>
          <w:lang w:val="es-419"/>
        </w:rPr>
        <w:t>, cit., p. 7.</w:t>
      </w:r>
    </w:p>
  </w:footnote>
  <w:footnote w:id="63">
    <w:p w14:paraId="47F10C17" w14:textId="77777777" w:rsidR="009327A7" w:rsidRPr="0013026D" w:rsidRDefault="009327A7" w:rsidP="009327A7">
      <w:pPr>
        <w:pBdr>
          <w:top w:val="nil"/>
          <w:left w:val="nil"/>
          <w:bottom w:val="nil"/>
          <w:right w:val="nil"/>
          <w:between w:val="nil"/>
        </w:pBdr>
        <w:jc w:val="both"/>
        <w:rPr>
          <w:rFonts w:ascii="Times New Roman" w:eastAsia="Times New Roman" w:hAnsi="Times New Roman" w:cs="Times New Roman"/>
          <w:color w:val="000000"/>
          <w:sz w:val="20"/>
          <w:szCs w:val="20"/>
          <w:lang w:val="es-419"/>
        </w:rPr>
      </w:pPr>
      <w:r w:rsidRPr="0013026D">
        <w:rPr>
          <w:rFonts w:ascii="Times New Roman" w:hAnsi="Times New Roman" w:cs="Times New Roman"/>
          <w:sz w:val="20"/>
          <w:szCs w:val="20"/>
          <w:vertAlign w:val="superscript"/>
        </w:rPr>
        <w:footnoteRef/>
      </w:r>
      <w:r w:rsidRPr="0013026D">
        <w:rPr>
          <w:rFonts w:ascii="Times New Roman" w:eastAsia="Times New Roman" w:hAnsi="Times New Roman" w:cs="Times New Roman"/>
          <w:color w:val="000000"/>
          <w:sz w:val="20"/>
          <w:szCs w:val="20"/>
          <w:lang w:val="es-419"/>
        </w:rPr>
        <w:t xml:space="preserve"> </w:t>
      </w:r>
      <w:r w:rsidRPr="0013026D">
        <w:rPr>
          <w:rFonts w:ascii="Times New Roman" w:eastAsia="Times New Roman" w:hAnsi="Times New Roman" w:cs="Times New Roman"/>
          <w:smallCaps/>
          <w:color w:val="000000"/>
          <w:sz w:val="20"/>
          <w:szCs w:val="20"/>
          <w:lang w:val="es-419"/>
        </w:rPr>
        <w:t xml:space="preserve">Marina </w:t>
      </w:r>
      <w:proofErr w:type="spellStart"/>
      <w:r w:rsidRPr="0013026D">
        <w:rPr>
          <w:rFonts w:ascii="Times New Roman" w:eastAsia="Times New Roman" w:hAnsi="Times New Roman" w:cs="Times New Roman"/>
          <w:smallCaps/>
          <w:color w:val="000000"/>
          <w:sz w:val="20"/>
          <w:szCs w:val="20"/>
          <w:lang w:val="es-419"/>
        </w:rPr>
        <w:t>Rouco</w:t>
      </w:r>
      <w:proofErr w:type="spellEnd"/>
      <w:r w:rsidRPr="0013026D">
        <w:rPr>
          <w:rFonts w:ascii="Times New Roman" w:eastAsia="Times New Roman" w:hAnsi="Times New Roman" w:cs="Times New Roman"/>
          <w:smallCaps/>
          <w:color w:val="000000"/>
          <w:sz w:val="20"/>
          <w:szCs w:val="20"/>
          <w:lang w:val="es-419"/>
        </w:rPr>
        <w:t xml:space="preserve"> (</w:t>
      </w:r>
      <w:proofErr w:type="spellStart"/>
      <w:r w:rsidRPr="0013026D">
        <w:rPr>
          <w:rFonts w:ascii="Times New Roman" w:eastAsia="Times New Roman" w:hAnsi="Times New Roman" w:cs="Times New Roman"/>
          <w:smallCaps/>
          <w:color w:val="000000"/>
          <w:sz w:val="20"/>
          <w:szCs w:val="20"/>
          <w:lang w:val="es-419"/>
        </w:rPr>
        <w:t>investigacion</w:t>
      </w:r>
      <w:proofErr w:type="spellEnd"/>
      <w:r w:rsidRPr="0013026D">
        <w:rPr>
          <w:rFonts w:ascii="Times New Roman" w:eastAsia="Times New Roman" w:hAnsi="Times New Roman" w:cs="Times New Roman"/>
          <w:smallCaps/>
          <w:color w:val="000000"/>
          <w:sz w:val="20"/>
          <w:szCs w:val="20"/>
          <w:lang w:val="es-419"/>
        </w:rPr>
        <w:t xml:space="preserve"> y redacción)</w:t>
      </w:r>
      <w:r w:rsidRPr="0013026D">
        <w:rPr>
          <w:rFonts w:ascii="Times New Roman" w:eastAsia="Times New Roman" w:hAnsi="Times New Roman" w:cs="Times New Roman"/>
          <w:color w:val="000000"/>
          <w:sz w:val="20"/>
          <w:szCs w:val="20"/>
          <w:lang w:val="es-419"/>
        </w:rPr>
        <w:t xml:space="preserve">, </w:t>
      </w:r>
      <w:r w:rsidRPr="0013026D">
        <w:rPr>
          <w:rFonts w:ascii="Times New Roman" w:eastAsia="Times New Roman" w:hAnsi="Times New Roman" w:cs="Times New Roman"/>
          <w:i/>
          <w:color w:val="000000"/>
          <w:sz w:val="20"/>
          <w:szCs w:val="20"/>
          <w:lang w:val="es-419"/>
        </w:rPr>
        <w:t>Inteligencia artificial como herramienta para las democracias modernas</w:t>
      </w:r>
      <w:r w:rsidRPr="0013026D">
        <w:rPr>
          <w:rFonts w:ascii="Times New Roman" w:eastAsia="Times New Roman" w:hAnsi="Times New Roman" w:cs="Times New Roman"/>
          <w:color w:val="000000"/>
          <w:sz w:val="20"/>
          <w:szCs w:val="20"/>
          <w:lang w:val="es-419"/>
        </w:rPr>
        <w:t>, cit., p. 77.</w:t>
      </w:r>
    </w:p>
  </w:footnote>
  <w:footnote w:id="64">
    <w:p w14:paraId="0569A1E8" w14:textId="77777777" w:rsidR="009327A7" w:rsidRPr="0013026D" w:rsidRDefault="009327A7" w:rsidP="009327A7">
      <w:pPr>
        <w:pBdr>
          <w:top w:val="nil"/>
          <w:left w:val="nil"/>
          <w:bottom w:val="nil"/>
          <w:right w:val="nil"/>
          <w:between w:val="nil"/>
        </w:pBdr>
        <w:jc w:val="both"/>
        <w:rPr>
          <w:rFonts w:ascii="Times New Roman" w:eastAsia="Times New Roman" w:hAnsi="Times New Roman" w:cs="Times New Roman"/>
          <w:color w:val="000000"/>
          <w:sz w:val="20"/>
          <w:szCs w:val="20"/>
        </w:rPr>
      </w:pPr>
      <w:r w:rsidRPr="0013026D">
        <w:rPr>
          <w:rFonts w:ascii="Times New Roman" w:hAnsi="Times New Roman" w:cs="Times New Roman"/>
          <w:sz w:val="20"/>
          <w:szCs w:val="20"/>
          <w:vertAlign w:val="superscript"/>
        </w:rPr>
        <w:footnoteRef/>
      </w:r>
      <w:r w:rsidRPr="0013026D">
        <w:rPr>
          <w:rFonts w:ascii="Times New Roman" w:eastAsia="Times New Roman" w:hAnsi="Times New Roman" w:cs="Times New Roman"/>
          <w:color w:val="000000"/>
          <w:sz w:val="20"/>
          <w:szCs w:val="20"/>
        </w:rPr>
        <w:t xml:space="preserve"> Ibidem. cit., p. 6.</w:t>
      </w:r>
    </w:p>
  </w:footnote>
  <w:footnote w:id="65">
    <w:p w14:paraId="4074E2B3" w14:textId="76DFF232" w:rsidR="009327A7" w:rsidRPr="0013026D" w:rsidRDefault="009327A7" w:rsidP="009327A7">
      <w:pPr>
        <w:pBdr>
          <w:top w:val="nil"/>
          <w:left w:val="nil"/>
          <w:bottom w:val="nil"/>
          <w:right w:val="nil"/>
          <w:between w:val="nil"/>
        </w:pBdr>
        <w:jc w:val="both"/>
        <w:rPr>
          <w:rFonts w:ascii="Times New Roman" w:eastAsia="Times New Roman" w:hAnsi="Times New Roman" w:cs="Times New Roman"/>
          <w:color w:val="000000"/>
          <w:sz w:val="20"/>
          <w:szCs w:val="20"/>
        </w:rPr>
      </w:pPr>
      <w:r w:rsidRPr="0013026D">
        <w:rPr>
          <w:rFonts w:ascii="Times New Roman" w:hAnsi="Times New Roman" w:cs="Times New Roman"/>
          <w:sz w:val="20"/>
          <w:szCs w:val="20"/>
          <w:vertAlign w:val="superscript"/>
        </w:rPr>
        <w:footnoteRef/>
      </w:r>
      <w:r w:rsidRPr="0013026D">
        <w:rPr>
          <w:rFonts w:ascii="Times New Roman" w:eastAsia="Times New Roman" w:hAnsi="Times New Roman" w:cs="Times New Roman"/>
          <w:color w:val="000000"/>
          <w:sz w:val="20"/>
          <w:szCs w:val="20"/>
        </w:rPr>
        <w:t xml:space="preserve"> Cf. </w:t>
      </w:r>
      <w:r w:rsidRPr="0013026D">
        <w:rPr>
          <w:rFonts w:ascii="Times New Roman" w:eastAsia="Times New Roman" w:hAnsi="Times New Roman" w:cs="Times New Roman"/>
          <w:smallCaps/>
          <w:color w:val="000000"/>
          <w:sz w:val="20"/>
          <w:szCs w:val="20"/>
        </w:rPr>
        <w:t xml:space="preserve">Patrícia Gomes </w:t>
      </w:r>
      <w:proofErr w:type="spellStart"/>
      <w:r w:rsidRPr="0013026D">
        <w:rPr>
          <w:rFonts w:ascii="Times New Roman" w:eastAsia="Times New Roman" w:hAnsi="Times New Roman" w:cs="Times New Roman"/>
          <w:smallCaps/>
          <w:color w:val="000000"/>
          <w:sz w:val="20"/>
          <w:szCs w:val="20"/>
        </w:rPr>
        <w:t>Rêgo</w:t>
      </w:r>
      <w:proofErr w:type="spellEnd"/>
      <w:r w:rsidRPr="0013026D">
        <w:rPr>
          <w:rFonts w:ascii="Times New Roman" w:eastAsia="Times New Roman" w:hAnsi="Times New Roman" w:cs="Times New Roman"/>
          <w:smallCaps/>
          <w:color w:val="000000"/>
          <w:sz w:val="20"/>
          <w:szCs w:val="20"/>
        </w:rPr>
        <w:t xml:space="preserve"> de Almeida</w:t>
      </w:r>
      <w:r w:rsidRPr="0013026D">
        <w:rPr>
          <w:rFonts w:ascii="Times New Roman" w:eastAsia="Times New Roman" w:hAnsi="Times New Roman" w:cs="Times New Roman"/>
          <w:color w:val="000000"/>
          <w:sz w:val="20"/>
          <w:szCs w:val="20"/>
        </w:rPr>
        <w:t xml:space="preserve">, </w:t>
      </w:r>
      <w:r w:rsidR="00643F12">
        <w:rPr>
          <w:rFonts w:ascii="Times New Roman" w:eastAsia="Times New Roman" w:hAnsi="Times New Roman" w:cs="Times New Roman"/>
          <w:color w:val="000000"/>
          <w:sz w:val="20"/>
          <w:szCs w:val="20"/>
        </w:rPr>
        <w:t>«</w:t>
      </w:r>
      <w:r w:rsidRPr="0013026D">
        <w:rPr>
          <w:rFonts w:ascii="Times New Roman" w:eastAsia="Times New Roman" w:hAnsi="Times New Roman" w:cs="Times New Roman"/>
          <w:color w:val="000000"/>
          <w:sz w:val="20"/>
          <w:szCs w:val="20"/>
        </w:rPr>
        <w:t>Uma jornada para um Parlamento inteligente Câmara dos Deputados do Brasil</w:t>
      </w:r>
      <w:r w:rsidR="00643F12">
        <w:rPr>
          <w:rFonts w:ascii="Times New Roman" w:eastAsia="Times New Roman" w:hAnsi="Times New Roman" w:cs="Times New Roman"/>
          <w:color w:val="000000"/>
          <w:sz w:val="20"/>
          <w:szCs w:val="20"/>
        </w:rPr>
        <w:t>»</w:t>
      </w:r>
      <w:r w:rsidRPr="0013026D">
        <w:rPr>
          <w:rFonts w:ascii="Times New Roman" w:eastAsia="Times New Roman" w:hAnsi="Times New Roman" w:cs="Times New Roman"/>
          <w:color w:val="000000"/>
          <w:sz w:val="20"/>
          <w:szCs w:val="20"/>
        </w:rPr>
        <w:t>, cit., p. 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63AA43DA" w14:paraId="7193859A" w14:textId="77777777" w:rsidTr="63AA43DA">
      <w:trPr>
        <w:trHeight w:val="300"/>
      </w:trPr>
      <w:tc>
        <w:tcPr>
          <w:tcW w:w="2830" w:type="dxa"/>
        </w:tcPr>
        <w:p w14:paraId="4ECA2134" w14:textId="28C8DC2F" w:rsidR="63AA43DA" w:rsidRDefault="63AA43DA" w:rsidP="63AA43DA">
          <w:pPr>
            <w:pStyle w:val="Cabealho"/>
            <w:ind w:left="-115"/>
          </w:pPr>
        </w:p>
      </w:tc>
      <w:tc>
        <w:tcPr>
          <w:tcW w:w="2830" w:type="dxa"/>
        </w:tcPr>
        <w:p w14:paraId="67E557F9" w14:textId="14D02F82" w:rsidR="63AA43DA" w:rsidRDefault="63AA43DA" w:rsidP="63AA43DA">
          <w:pPr>
            <w:pStyle w:val="Cabealho"/>
            <w:jc w:val="center"/>
          </w:pPr>
        </w:p>
      </w:tc>
      <w:tc>
        <w:tcPr>
          <w:tcW w:w="2830" w:type="dxa"/>
        </w:tcPr>
        <w:p w14:paraId="46C7B892" w14:textId="1EFC8A86" w:rsidR="63AA43DA" w:rsidRDefault="63AA43DA" w:rsidP="63AA43DA">
          <w:pPr>
            <w:pStyle w:val="Cabealho"/>
            <w:ind w:right="-115"/>
            <w:jc w:val="right"/>
          </w:pPr>
        </w:p>
      </w:tc>
    </w:tr>
  </w:tbl>
  <w:p w14:paraId="106EAA72" w14:textId="2A2D6A95" w:rsidR="63AA43DA" w:rsidRDefault="63AA43DA" w:rsidP="63AA43D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CEF"/>
    <w:multiLevelType w:val="multilevel"/>
    <w:tmpl w:val="744ADF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21A5523"/>
    <w:multiLevelType w:val="multilevel"/>
    <w:tmpl w:val="E77E939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3A32794"/>
    <w:multiLevelType w:val="hybridMultilevel"/>
    <w:tmpl w:val="4BE05828"/>
    <w:lvl w:ilvl="0" w:tplc="0409001B">
      <w:start w:val="1"/>
      <w:numFmt w:val="lowerRoman"/>
      <w:lvlText w:val="%1."/>
      <w:lvlJc w:val="righ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04AB53F9"/>
    <w:multiLevelType w:val="multilevel"/>
    <w:tmpl w:val="15C453D2"/>
    <w:lvl w:ilvl="0">
      <w:start w:val="1"/>
      <w:numFmt w:val="bullet"/>
      <w:lvlText w:val=""/>
      <w:lvlJc w:val="left"/>
      <w:pPr>
        <w:ind w:left="1429" w:hanging="360"/>
      </w:pPr>
      <w:rPr>
        <w:rFonts w:ascii="Wingdings" w:hAnsi="Wingdings"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06755EEB"/>
    <w:multiLevelType w:val="multilevel"/>
    <w:tmpl w:val="6F8481A2"/>
    <w:lvl w:ilvl="0">
      <w:start w:val="1"/>
      <w:numFmt w:val="decimal"/>
      <w:lvlText w:val="%1."/>
      <w:lvlJc w:val="left"/>
      <w:pPr>
        <w:ind w:left="720" w:hanging="360"/>
      </w:pPr>
    </w:lvl>
    <w:lvl w:ilvl="1">
      <w:start w:val="1"/>
      <w:numFmt w:val="decimal"/>
      <w:lvlText w:val="%1.%2."/>
      <w:lvlJc w:val="left"/>
      <w:pPr>
        <w:ind w:left="1069" w:hanging="360"/>
      </w:pPr>
    </w:lvl>
    <w:lvl w:ilvl="2">
      <w:start w:val="1"/>
      <w:numFmt w:val="decimal"/>
      <w:lvlText w:val="%1.%2.%3."/>
      <w:lvlJc w:val="left"/>
      <w:pPr>
        <w:ind w:left="1778" w:hanging="720"/>
      </w:pPr>
    </w:lvl>
    <w:lvl w:ilvl="3">
      <w:start w:val="1"/>
      <w:numFmt w:val="decimal"/>
      <w:lvlText w:val="%1.%2.%3.%4."/>
      <w:lvlJc w:val="left"/>
      <w:pPr>
        <w:ind w:left="2127" w:hanging="720"/>
      </w:pPr>
    </w:lvl>
    <w:lvl w:ilvl="4">
      <w:start w:val="1"/>
      <w:numFmt w:val="decimal"/>
      <w:lvlText w:val="%1.%2.%3.%4.%5."/>
      <w:lvlJc w:val="left"/>
      <w:pPr>
        <w:ind w:left="2836" w:hanging="1079"/>
      </w:pPr>
    </w:lvl>
    <w:lvl w:ilvl="5">
      <w:start w:val="1"/>
      <w:numFmt w:val="decimal"/>
      <w:lvlText w:val="%1.%2.%3.%4.%5.%6."/>
      <w:lvlJc w:val="left"/>
      <w:pPr>
        <w:ind w:left="3185" w:hanging="1080"/>
      </w:pPr>
    </w:lvl>
    <w:lvl w:ilvl="6">
      <w:start w:val="1"/>
      <w:numFmt w:val="decimal"/>
      <w:lvlText w:val="%1.%2.%3.%4.%5.%6.%7."/>
      <w:lvlJc w:val="left"/>
      <w:pPr>
        <w:ind w:left="3894" w:hanging="1440"/>
      </w:pPr>
    </w:lvl>
    <w:lvl w:ilvl="7">
      <w:start w:val="1"/>
      <w:numFmt w:val="decimal"/>
      <w:lvlText w:val="%1.%2.%3.%4.%5.%6.%7.%8."/>
      <w:lvlJc w:val="left"/>
      <w:pPr>
        <w:ind w:left="4243" w:hanging="1440"/>
      </w:pPr>
    </w:lvl>
    <w:lvl w:ilvl="8">
      <w:start w:val="1"/>
      <w:numFmt w:val="decimal"/>
      <w:lvlText w:val="%1.%2.%3.%4.%5.%6.%7.%8.%9."/>
      <w:lvlJc w:val="left"/>
      <w:pPr>
        <w:ind w:left="4952" w:hanging="1800"/>
      </w:pPr>
    </w:lvl>
  </w:abstractNum>
  <w:abstractNum w:abstractNumId="5" w15:restartNumberingAfterBreak="0">
    <w:nsid w:val="086D7C54"/>
    <w:multiLevelType w:val="multilevel"/>
    <w:tmpl w:val="E460DC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CD73A43"/>
    <w:multiLevelType w:val="multilevel"/>
    <w:tmpl w:val="15C453D2"/>
    <w:lvl w:ilvl="0">
      <w:start w:val="1"/>
      <w:numFmt w:val="bullet"/>
      <w:lvlText w:val=""/>
      <w:lvlJc w:val="left"/>
      <w:pPr>
        <w:ind w:left="1429" w:hanging="360"/>
      </w:pPr>
      <w:rPr>
        <w:rFonts w:ascii="Wingdings" w:hAnsi="Wingdings"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15:restartNumberingAfterBreak="0">
    <w:nsid w:val="13490B02"/>
    <w:multiLevelType w:val="multilevel"/>
    <w:tmpl w:val="E460DC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39442A9"/>
    <w:multiLevelType w:val="hybridMultilevel"/>
    <w:tmpl w:val="135C0BBA"/>
    <w:lvl w:ilvl="0" w:tplc="2598AB1C">
      <w:start w:val="1"/>
      <w:numFmt w:val="lowerLetter"/>
      <w:lvlText w:val="%1)"/>
      <w:lvlJc w:val="left"/>
      <w:pPr>
        <w:ind w:left="720" w:hanging="360"/>
      </w:pPr>
      <w:rPr>
        <w:rFonts w:ascii="Times New Roman" w:eastAsiaTheme="minorHAnsi" w:hAnsi="Times New Roman" w:cs="Times New Roman"/>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61C584C"/>
    <w:multiLevelType w:val="multilevel"/>
    <w:tmpl w:val="E460DC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88B4984"/>
    <w:multiLevelType w:val="multilevel"/>
    <w:tmpl w:val="0A92E3B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157DC2"/>
    <w:multiLevelType w:val="hybridMultilevel"/>
    <w:tmpl w:val="04B2894A"/>
    <w:lvl w:ilvl="0" w:tplc="FFFFFFFF">
      <w:start w:val="1"/>
      <w:numFmt w:val="lowerRoman"/>
      <w:lvlText w:val="%1."/>
      <w:lvlJc w:val="righ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2" w15:restartNumberingAfterBreak="0">
    <w:nsid w:val="19DF256E"/>
    <w:multiLevelType w:val="hybridMultilevel"/>
    <w:tmpl w:val="0E8081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91651"/>
    <w:multiLevelType w:val="multilevel"/>
    <w:tmpl w:val="D5AA8F16"/>
    <w:lvl w:ilvl="0">
      <w:start w:val="1"/>
      <w:numFmt w:val="lowerRoman"/>
      <w:lvlText w:val="%1."/>
      <w:lvlJc w:val="right"/>
      <w:pPr>
        <w:ind w:left="1429" w:hanging="360"/>
      </w:pPr>
      <w:rPr>
        <w:rFonts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4" w15:restartNumberingAfterBreak="0">
    <w:nsid w:val="26414F94"/>
    <w:multiLevelType w:val="hybridMultilevel"/>
    <w:tmpl w:val="BA18D5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B04362"/>
    <w:multiLevelType w:val="multilevel"/>
    <w:tmpl w:val="15C453D2"/>
    <w:lvl w:ilvl="0">
      <w:start w:val="1"/>
      <w:numFmt w:val="bullet"/>
      <w:lvlText w:val=""/>
      <w:lvlJc w:val="left"/>
      <w:pPr>
        <w:ind w:left="1429" w:hanging="360"/>
      </w:pPr>
      <w:rPr>
        <w:rFonts w:ascii="Wingdings" w:hAnsi="Wingdings"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6" w15:restartNumberingAfterBreak="0">
    <w:nsid w:val="2D444F5A"/>
    <w:multiLevelType w:val="hybridMultilevel"/>
    <w:tmpl w:val="22A0DA0C"/>
    <w:lvl w:ilvl="0" w:tplc="8B688750">
      <w:start w:val="1"/>
      <w:numFmt w:val="lowerRoman"/>
      <w:lvlText w:val="%1."/>
      <w:lvlJc w:val="right"/>
      <w:pPr>
        <w:ind w:left="1146" w:hanging="720"/>
      </w:pPr>
      <w:rPr>
        <w:rFonts w:ascii="Times New Roman" w:eastAsia="Times New Roman" w:hAnsi="Times New Roman" w:cs="Times New Roman"/>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7" w15:restartNumberingAfterBreak="0">
    <w:nsid w:val="339D44DF"/>
    <w:multiLevelType w:val="multilevel"/>
    <w:tmpl w:val="02B2A126"/>
    <w:lvl w:ilvl="0">
      <w:start w:val="1"/>
      <w:numFmt w:val="lowerRoman"/>
      <w:lvlText w:val="%1."/>
      <w:lvlJc w:val="right"/>
      <w:pPr>
        <w:ind w:left="1429" w:hanging="360"/>
      </w:pPr>
      <w:rPr>
        <w:rFonts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8" w15:restartNumberingAfterBreak="0">
    <w:nsid w:val="3F8D408B"/>
    <w:multiLevelType w:val="multilevel"/>
    <w:tmpl w:val="B1F203AA"/>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9" w15:restartNumberingAfterBreak="0">
    <w:nsid w:val="448C7C90"/>
    <w:multiLevelType w:val="multilevel"/>
    <w:tmpl w:val="A5AA0DF0"/>
    <w:lvl w:ilvl="0">
      <w:start w:val="1"/>
      <w:numFmt w:val="decimal"/>
      <w:lvlText w:val="%1."/>
      <w:lvlJc w:val="left"/>
      <w:pPr>
        <w:ind w:left="360" w:hanging="360"/>
      </w:pPr>
    </w:lvl>
    <w:lvl w:ilvl="1">
      <w:start w:val="1"/>
      <w:numFmt w:val="lowerLetter"/>
      <w:lvlText w:val="%2)"/>
      <w:lvlJc w:val="left"/>
      <w:pPr>
        <w:ind w:left="720" w:hanging="360"/>
      </w:pPr>
      <w:rPr>
        <w:rFonts w:ascii="Times New Roman" w:eastAsia="Times New Roman" w:hAnsi="Times New Roman" w:cs="Times New Roman"/>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A46222"/>
    <w:multiLevelType w:val="multilevel"/>
    <w:tmpl w:val="B1F203AA"/>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1" w15:restartNumberingAfterBreak="0">
    <w:nsid w:val="4AAE2803"/>
    <w:multiLevelType w:val="multilevel"/>
    <w:tmpl w:val="B1F800F8"/>
    <w:lvl w:ilvl="0">
      <w:start w:val="1"/>
      <w:numFmt w:val="lowerRoman"/>
      <w:lvlText w:val="%1."/>
      <w:lvlJc w:val="right"/>
      <w:pPr>
        <w:ind w:left="1429" w:hanging="360"/>
      </w:pPr>
      <w:rPr>
        <w:rFonts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2" w15:restartNumberingAfterBreak="0">
    <w:nsid w:val="505B7144"/>
    <w:multiLevelType w:val="hybridMultilevel"/>
    <w:tmpl w:val="04B2894A"/>
    <w:lvl w:ilvl="0" w:tplc="0409001B">
      <w:start w:val="1"/>
      <w:numFmt w:val="lowerRoman"/>
      <w:lvlText w:val="%1."/>
      <w:lvlJc w:val="righ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5188254E"/>
    <w:multiLevelType w:val="multilevel"/>
    <w:tmpl w:val="15C453D2"/>
    <w:lvl w:ilvl="0">
      <w:start w:val="1"/>
      <w:numFmt w:val="bullet"/>
      <w:lvlText w:val=""/>
      <w:lvlJc w:val="left"/>
      <w:pPr>
        <w:ind w:left="1429" w:hanging="360"/>
      </w:pPr>
      <w:rPr>
        <w:rFonts w:ascii="Wingdings" w:hAnsi="Wingdings"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4" w15:restartNumberingAfterBreak="0">
    <w:nsid w:val="53830F13"/>
    <w:multiLevelType w:val="multilevel"/>
    <w:tmpl w:val="744ADF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599D1546"/>
    <w:multiLevelType w:val="hybridMultilevel"/>
    <w:tmpl w:val="25BE35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327EF0"/>
    <w:multiLevelType w:val="hybridMultilevel"/>
    <w:tmpl w:val="D03AE6DA"/>
    <w:lvl w:ilvl="0" w:tplc="A344DDC0">
      <w:start w:val="1"/>
      <w:numFmt w:val="upp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689908E4"/>
    <w:multiLevelType w:val="hybridMultilevel"/>
    <w:tmpl w:val="3E442310"/>
    <w:lvl w:ilvl="0" w:tplc="5956BAAE">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2DC2CE8"/>
    <w:multiLevelType w:val="multilevel"/>
    <w:tmpl w:val="14DA506E"/>
    <w:lvl w:ilvl="0">
      <w:start w:val="1"/>
      <w:numFmt w:val="lowerRoman"/>
      <w:lvlText w:val="%1."/>
      <w:lvlJc w:val="right"/>
      <w:pPr>
        <w:ind w:left="1429" w:hanging="360"/>
      </w:pPr>
      <w:rPr>
        <w:rFonts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9" w15:restartNumberingAfterBreak="0">
    <w:nsid w:val="7B0374CB"/>
    <w:multiLevelType w:val="hybridMultilevel"/>
    <w:tmpl w:val="3BEE7D5E"/>
    <w:lvl w:ilvl="0" w:tplc="F94A55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1368B0"/>
    <w:multiLevelType w:val="multilevel"/>
    <w:tmpl w:val="109A68C6"/>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94059847">
    <w:abstractNumId w:val="5"/>
  </w:num>
  <w:num w:numId="2" w16cid:durableId="596786778">
    <w:abstractNumId w:val="20"/>
  </w:num>
  <w:num w:numId="3" w16cid:durableId="1801264344">
    <w:abstractNumId w:val="7"/>
  </w:num>
  <w:num w:numId="4" w16cid:durableId="810050923">
    <w:abstractNumId w:val="12"/>
  </w:num>
  <w:num w:numId="5" w16cid:durableId="1612973555">
    <w:abstractNumId w:val="29"/>
  </w:num>
  <w:num w:numId="6" w16cid:durableId="947079649">
    <w:abstractNumId w:val="0"/>
  </w:num>
  <w:num w:numId="7" w16cid:durableId="394164375">
    <w:abstractNumId w:val="9"/>
  </w:num>
  <w:num w:numId="8" w16cid:durableId="1644389826">
    <w:abstractNumId w:val="25"/>
  </w:num>
  <w:num w:numId="9" w16cid:durableId="896624144">
    <w:abstractNumId w:val="8"/>
  </w:num>
  <w:num w:numId="10" w16cid:durableId="186254603">
    <w:abstractNumId w:val="24"/>
  </w:num>
  <w:num w:numId="11" w16cid:durableId="2097708052">
    <w:abstractNumId w:val="19"/>
  </w:num>
  <w:num w:numId="12" w16cid:durableId="248080274">
    <w:abstractNumId w:val="10"/>
  </w:num>
  <w:num w:numId="13" w16cid:durableId="823084691">
    <w:abstractNumId w:val="27"/>
  </w:num>
  <w:num w:numId="14" w16cid:durableId="244539772">
    <w:abstractNumId w:val="4"/>
  </w:num>
  <w:num w:numId="15" w16cid:durableId="1587154571">
    <w:abstractNumId w:val="6"/>
  </w:num>
  <w:num w:numId="16" w16cid:durableId="1989632862">
    <w:abstractNumId w:val="23"/>
  </w:num>
  <w:num w:numId="17" w16cid:durableId="432483834">
    <w:abstractNumId w:val="3"/>
  </w:num>
  <w:num w:numId="18" w16cid:durableId="1324159214">
    <w:abstractNumId w:val="15"/>
  </w:num>
  <w:num w:numId="19" w16cid:durableId="103158950">
    <w:abstractNumId w:val="30"/>
  </w:num>
  <w:num w:numId="20" w16cid:durableId="1446846508">
    <w:abstractNumId w:val="1"/>
  </w:num>
  <w:num w:numId="21" w16cid:durableId="1312564659">
    <w:abstractNumId w:val="18"/>
  </w:num>
  <w:num w:numId="22" w16cid:durableId="1384134114">
    <w:abstractNumId w:val="14"/>
  </w:num>
  <w:num w:numId="23" w16cid:durableId="883174671">
    <w:abstractNumId w:val="21"/>
  </w:num>
  <w:num w:numId="24" w16cid:durableId="25913858">
    <w:abstractNumId w:val="28"/>
  </w:num>
  <w:num w:numId="25" w16cid:durableId="1639845224">
    <w:abstractNumId w:val="17"/>
  </w:num>
  <w:num w:numId="26" w16cid:durableId="542525636">
    <w:abstractNumId w:val="22"/>
  </w:num>
  <w:num w:numId="27" w16cid:durableId="466166013">
    <w:abstractNumId w:val="26"/>
  </w:num>
  <w:num w:numId="28" w16cid:durableId="1921719157">
    <w:abstractNumId w:val="16"/>
  </w:num>
  <w:num w:numId="29" w16cid:durableId="1556428648">
    <w:abstractNumId w:val="11"/>
  </w:num>
  <w:num w:numId="30" w16cid:durableId="1520318169">
    <w:abstractNumId w:val="13"/>
  </w:num>
  <w:num w:numId="31" w16cid:durableId="181556056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ónia Moreira">
    <w15:presenceInfo w15:providerId="Windows Live" w15:userId="27af778f4ba12090"/>
  </w15:person>
  <w15:person w15:author="Andreia Barbosa">
    <w15:presenceInfo w15:providerId="Windows Live" w15:userId="7a167833cfcc93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8D"/>
    <w:rsid w:val="000046AE"/>
    <w:rsid w:val="00007CC1"/>
    <w:rsid w:val="000218DB"/>
    <w:rsid w:val="00024EE4"/>
    <w:rsid w:val="00026C4C"/>
    <w:rsid w:val="00026EF5"/>
    <w:rsid w:val="00027805"/>
    <w:rsid w:val="00030B3E"/>
    <w:rsid w:val="00036E39"/>
    <w:rsid w:val="000377BE"/>
    <w:rsid w:val="00040C26"/>
    <w:rsid w:val="00042AB5"/>
    <w:rsid w:val="0004451C"/>
    <w:rsid w:val="0004581F"/>
    <w:rsid w:val="000465E4"/>
    <w:rsid w:val="000500C7"/>
    <w:rsid w:val="00051909"/>
    <w:rsid w:val="0005245E"/>
    <w:rsid w:val="00053388"/>
    <w:rsid w:val="00055A44"/>
    <w:rsid w:val="0005642D"/>
    <w:rsid w:val="000614B3"/>
    <w:rsid w:val="00061A3C"/>
    <w:rsid w:val="000841C8"/>
    <w:rsid w:val="000920FC"/>
    <w:rsid w:val="0009429B"/>
    <w:rsid w:val="000951B6"/>
    <w:rsid w:val="00097A23"/>
    <w:rsid w:val="000A68F1"/>
    <w:rsid w:val="000B2B5C"/>
    <w:rsid w:val="000B5475"/>
    <w:rsid w:val="000B5DEE"/>
    <w:rsid w:val="000B7DE3"/>
    <w:rsid w:val="000C2469"/>
    <w:rsid w:val="000C3AC2"/>
    <w:rsid w:val="000C549E"/>
    <w:rsid w:val="000D0621"/>
    <w:rsid w:val="000D18C9"/>
    <w:rsid w:val="000D4345"/>
    <w:rsid w:val="000D4BF2"/>
    <w:rsid w:val="000D7021"/>
    <w:rsid w:val="000D7AD7"/>
    <w:rsid w:val="000E34C3"/>
    <w:rsid w:val="000E39B0"/>
    <w:rsid w:val="000E3D00"/>
    <w:rsid w:val="000F1B68"/>
    <w:rsid w:val="000F1DA9"/>
    <w:rsid w:val="000F434C"/>
    <w:rsid w:val="0010104C"/>
    <w:rsid w:val="00113EC3"/>
    <w:rsid w:val="00114809"/>
    <w:rsid w:val="00117A65"/>
    <w:rsid w:val="00117FAD"/>
    <w:rsid w:val="00121885"/>
    <w:rsid w:val="001227B2"/>
    <w:rsid w:val="001230FC"/>
    <w:rsid w:val="001232C3"/>
    <w:rsid w:val="00127789"/>
    <w:rsid w:val="00135794"/>
    <w:rsid w:val="001360C6"/>
    <w:rsid w:val="001372F9"/>
    <w:rsid w:val="00140236"/>
    <w:rsid w:val="0014314F"/>
    <w:rsid w:val="0014350A"/>
    <w:rsid w:val="00150991"/>
    <w:rsid w:val="00154433"/>
    <w:rsid w:val="00157225"/>
    <w:rsid w:val="00160DF8"/>
    <w:rsid w:val="00165D7B"/>
    <w:rsid w:val="00170F03"/>
    <w:rsid w:val="0017768E"/>
    <w:rsid w:val="001807B4"/>
    <w:rsid w:val="00180825"/>
    <w:rsid w:val="001820E2"/>
    <w:rsid w:val="00182EAB"/>
    <w:rsid w:val="00185A1B"/>
    <w:rsid w:val="00192988"/>
    <w:rsid w:val="001934B3"/>
    <w:rsid w:val="001942BE"/>
    <w:rsid w:val="00195022"/>
    <w:rsid w:val="001A33D2"/>
    <w:rsid w:val="001A6D62"/>
    <w:rsid w:val="001B087D"/>
    <w:rsid w:val="001B2A6E"/>
    <w:rsid w:val="001B43C9"/>
    <w:rsid w:val="001B7B7A"/>
    <w:rsid w:val="001C1BD8"/>
    <w:rsid w:val="001C30BC"/>
    <w:rsid w:val="001C7888"/>
    <w:rsid w:val="001D17F9"/>
    <w:rsid w:val="001D2308"/>
    <w:rsid w:val="001D249F"/>
    <w:rsid w:val="001D4B89"/>
    <w:rsid w:val="001E20EC"/>
    <w:rsid w:val="001E40DB"/>
    <w:rsid w:val="001F2875"/>
    <w:rsid w:val="001F39BB"/>
    <w:rsid w:val="001F6A01"/>
    <w:rsid w:val="001F7F01"/>
    <w:rsid w:val="0020254F"/>
    <w:rsid w:val="0020382A"/>
    <w:rsid w:val="0020535C"/>
    <w:rsid w:val="002070E5"/>
    <w:rsid w:val="00210F44"/>
    <w:rsid w:val="002143F0"/>
    <w:rsid w:val="00214E32"/>
    <w:rsid w:val="002156DF"/>
    <w:rsid w:val="00220368"/>
    <w:rsid w:val="00220A49"/>
    <w:rsid w:val="002218D2"/>
    <w:rsid w:val="00224F05"/>
    <w:rsid w:val="002260BC"/>
    <w:rsid w:val="0022656A"/>
    <w:rsid w:val="002341D8"/>
    <w:rsid w:val="00240F9B"/>
    <w:rsid w:val="0024652D"/>
    <w:rsid w:val="00247BB6"/>
    <w:rsid w:val="00255AA4"/>
    <w:rsid w:val="002608B9"/>
    <w:rsid w:val="00261E09"/>
    <w:rsid w:val="00262202"/>
    <w:rsid w:val="00262B07"/>
    <w:rsid w:val="00262E4B"/>
    <w:rsid w:val="00262E78"/>
    <w:rsid w:val="00270C08"/>
    <w:rsid w:val="0027140F"/>
    <w:rsid w:val="002717E7"/>
    <w:rsid w:val="002755F3"/>
    <w:rsid w:val="00276056"/>
    <w:rsid w:val="0027796B"/>
    <w:rsid w:val="00277E67"/>
    <w:rsid w:val="00281619"/>
    <w:rsid w:val="002819C3"/>
    <w:rsid w:val="002905D7"/>
    <w:rsid w:val="0029320F"/>
    <w:rsid w:val="002A2F6E"/>
    <w:rsid w:val="002A7FA4"/>
    <w:rsid w:val="002B1E37"/>
    <w:rsid w:val="002B2550"/>
    <w:rsid w:val="002B3054"/>
    <w:rsid w:val="002B33A6"/>
    <w:rsid w:val="002C4456"/>
    <w:rsid w:val="002C6CA8"/>
    <w:rsid w:val="002D251C"/>
    <w:rsid w:val="002D29DD"/>
    <w:rsid w:val="002D4333"/>
    <w:rsid w:val="002D5BCC"/>
    <w:rsid w:val="002D5F23"/>
    <w:rsid w:val="002D64EE"/>
    <w:rsid w:val="002E0A2C"/>
    <w:rsid w:val="002E5377"/>
    <w:rsid w:val="002E6F07"/>
    <w:rsid w:val="002F1E7C"/>
    <w:rsid w:val="002F3777"/>
    <w:rsid w:val="002F4F23"/>
    <w:rsid w:val="00303A09"/>
    <w:rsid w:val="003040D9"/>
    <w:rsid w:val="0030491C"/>
    <w:rsid w:val="003055BE"/>
    <w:rsid w:val="00311089"/>
    <w:rsid w:val="003131DE"/>
    <w:rsid w:val="00315BB7"/>
    <w:rsid w:val="003209FB"/>
    <w:rsid w:val="00321C6C"/>
    <w:rsid w:val="00327890"/>
    <w:rsid w:val="00335C9C"/>
    <w:rsid w:val="003363C5"/>
    <w:rsid w:val="00341216"/>
    <w:rsid w:val="00342060"/>
    <w:rsid w:val="00343314"/>
    <w:rsid w:val="00343EEF"/>
    <w:rsid w:val="00344016"/>
    <w:rsid w:val="00344E83"/>
    <w:rsid w:val="00346656"/>
    <w:rsid w:val="00346B74"/>
    <w:rsid w:val="0035178C"/>
    <w:rsid w:val="00356CE7"/>
    <w:rsid w:val="003627A8"/>
    <w:rsid w:val="00363AF6"/>
    <w:rsid w:val="0036427D"/>
    <w:rsid w:val="003650CE"/>
    <w:rsid w:val="003671E3"/>
    <w:rsid w:val="00370E1A"/>
    <w:rsid w:val="00372133"/>
    <w:rsid w:val="00373C30"/>
    <w:rsid w:val="00373D10"/>
    <w:rsid w:val="0037429E"/>
    <w:rsid w:val="0037443A"/>
    <w:rsid w:val="00374CE7"/>
    <w:rsid w:val="00375348"/>
    <w:rsid w:val="00375757"/>
    <w:rsid w:val="003767BF"/>
    <w:rsid w:val="00377A88"/>
    <w:rsid w:val="00381A34"/>
    <w:rsid w:val="0038371D"/>
    <w:rsid w:val="00383D98"/>
    <w:rsid w:val="00386B8A"/>
    <w:rsid w:val="00386DED"/>
    <w:rsid w:val="0038778A"/>
    <w:rsid w:val="00387B26"/>
    <w:rsid w:val="00395608"/>
    <w:rsid w:val="003A3589"/>
    <w:rsid w:val="003A5DD0"/>
    <w:rsid w:val="003B04E2"/>
    <w:rsid w:val="003B1BD9"/>
    <w:rsid w:val="003C24B0"/>
    <w:rsid w:val="003C576F"/>
    <w:rsid w:val="003D07E9"/>
    <w:rsid w:val="003D35EE"/>
    <w:rsid w:val="003E06C2"/>
    <w:rsid w:val="003E17EC"/>
    <w:rsid w:val="003E47EE"/>
    <w:rsid w:val="003E4826"/>
    <w:rsid w:val="003E58A3"/>
    <w:rsid w:val="003E5B23"/>
    <w:rsid w:val="003F3DB1"/>
    <w:rsid w:val="003F6AF6"/>
    <w:rsid w:val="00400E45"/>
    <w:rsid w:val="00406F4F"/>
    <w:rsid w:val="00407484"/>
    <w:rsid w:val="00410EB1"/>
    <w:rsid w:val="00412385"/>
    <w:rsid w:val="0041238E"/>
    <w:rsid w:val="00415143"/>
    <w:rsid w:val="004178B7"/>
    <w:rsid w:val="00417BAD"/>
    <w:rsid w:val="0042099C"/>
    <w:rsid w:val="00425991"/>
    <w:rsid w:val="004278BD"/>
    <w:rsid w:val="00430CB8"/>
    <w:rsid w:val="004337C4"/>
    <w:rsid w:val="004354A0"/>
    <w:rsid w:val="0044262B"/>
    <w:rsid w:val="004432C7"/>
    <w:rsid w:val="004467E4"/>
    <w:rsid w:val="00446D11"/>
    <w:rsid w:val="00450551"/>
    <w:rsid w:val="0045080C"/>
    <w:rsid w:val="00452280"/>
    <w:rsid w:val="00453DF0"/>
    <w:rsid w:val="00454FDD"/>
    <w:rsid w:val="0046011F"/>
    <w:rsid w:val="00460950"/>
    <w:rsid w:val="00461939"/>
    <w:rsid w:val="00462434"/>
    <w:rsid w:val="00464A03"/>
    <w:rsid w:val="004713BD"/>
    <w:rsid w:val="0047144E"/>
    <w:rsid w:val="004735ED"/>
    <w:rsid w:val="00476E43"/>
    <w:rsid w:val="00476EE3"/>
    <w:rsid w:val="00477A9A"/>
    <w:rsid w:val="004803F9"/>
    <w:rsid w:val="0048406F"/>
    <w:rsid w:val="00484A38"/>
    <w:rsid w:val="00487694"/>
    <w:rsid w:val="00491322"/>
    <w:rsid w:val="0049523B"/>
    <w:rsid w:val="004A2F4E"/>
    <w:rsid w:val="004A44DD"/>
    <w:rsid w:val="004A5FE5"/>
    <w:rsid w:val="004A6D13"/>
    <w:rsid w:val="004A7981"/>
    <w:rsid w:val="004A7C9D"/>
    <w:rsid w:val="004B4232"/>
    <w:rsid w:val="004C104A"/>
    <w:rsid w:val="004C15DE"/>
    <w:rsid w:val="004C57D7"/>
    <w:rsid w:val="004C5D01"/>
    <w:rsid w:val="004D6701"/>
    <w:rsid w:val="004D7E2D"/>
    <w:rsid w:val="004E57FE"/>
    <w:rsid w:val="004E62C2"/>
    <w:rsid w:val="004E6805"/>
    <w:rsid w:val="004F11F1"/>
    <w:rsid w:val="004F7734"/>
    <w:rsid w:val="00500F97"/>
    <w:rsid w:val="005023F6"/>
    <w:rsid w:val="0050398F"/>
    <w:rsid w:val="00506321"/>
    <w:rsid w:val="00511F1E"/>
    <w:rsid w:val="00514D02"/>
    <w:rsid w:val="005156FE"/>
    <w:rsid w:val="005173CF"/>
    <w:rsid w:val="005238E2"/>
    <w:rsid w:val="005238E4"/>
    <w:rsid w:val="00527CB8"/>
    <w:rsid w:val="00527EA7"/>
    <w:rsid w:val="0054135A"/>
    <w:rsid w:val="00550460"/>
    <w:rsid w:val="00556A1D"/>
    <w:rsid w:val="0055708F"/>
    <w:rsid w:val="0056311E"/>
    <w:rsid w:val="00566240"/>
    <w:rsid w:val="00566BAC"/>
    <w:rsid w:val="005672C4"/>
    <w:rsid w:val="00571155"/>
    <w:rsid w:val="005724FF"/>
    <w:rsid w:val="00576B87"/>
    <w:rsid w:val="005778DE"/>
    <w:rsid w:val="005800D7"/>
    <w:rsid w:val="00585101"/>
    <w:rsid w:val="00585C52"/>
    <w:rsid w:val="0058614C"/>
    <w:rsid w:val="00586E91"/>
    <w:rsid w:val="00590FBA"/>
    <w:rsid w:val="00591771"/>
    <w:rsid w:val="00591A0E"/>
    <w:rsid w:val="00596F6F"/>
    <w:rsid w:val="005A15E5"/>
    <w:rsid w:val="005B08EF"/>
    <w:rsid w:val="005B3B3C"/>
    <w:rsid w:val="005B4024"/>
    <w:rsid w:val="005B5501"/>
    <w:rsid w:val="005C3B01"/>
    <w:rsid w:val="005C512C"/>
    <w:rsid w:val="005C77A9"/>
    <w:rsid w:val="005D0801"/>
    <w:rsid w:val="005D2442"/>
    <w:rsid w:val="005D56A5"/>
    <w:rsid w:val="005D7460"/>
    <w:rsid w:val="005E069C"/>
    <w:rsid w:val="005E2ED8"/>
    <w:rsid w:val="005E3EC1"/>
    <w:rsid w:val="005E47DC"/>
    <w:rsid w:val="005E5912"/>
    <w:rsid w:val="005E63AE"/>
    <w:rsid w:val="005E7375"/>
    <w:rsid w:val="005F0E0A"/>
    <w:rsid w:val="005F63C1"/>
    <w:rsid w:val="005F755D"/>
    <w:rsid w:val="00601B5D"/>
    <w:rsid w:val="00601F05"/>
    <w:rsid w:val="006040D0"/>
    <w:rsid w:val="00604C8C"/>
    <w:rsid w:val="00611020"/>
    <w:rsid w:val="00611686"/>
    <w:rsid w:val="006126DE"/>
    <w:rsid w:val="00613590"/>
    <w:rsid w:val="00613B22"/>
    <w:rsid w:val="00613FB0"/>
    <w:rsid w:val="00627942"/>
    <w:rsid w:val="00630E4C"/>
    <w:rsid w:val="006403A4"/>
    <w:rsid w:val="00640CA2"/>
    <w:rsid w:val="006435C9"/>
    <w:rsid w:val="00643F12"/>
    <w:rsid w:val="00643FC1"/>
    <w:rsid w:val="00644E46"/>
    <w:rsid w:val="00651D16"/>
    <w:rsid w:val="00653EF4"/>
    <w:rsid w:val="00656D19"/>
    <w:rsid w:val="0066603D"/>
    <w:rsid w:val="00671C9F"/>
    <w:rsid w:val="00671FBA"/>
    <w:rsid w:val="00673FD3"/>
    <w:rsid w:val="006744E2"/>
    <w:rsid w:val="00680AF0"/>
    <w:rsid w:val="0068361B"/>
    <w:rsid w:val="00683DAC"/>
    <w:rsid w:val="00687377"/>
    <w:rsid w:val="0068745D"/>
    <w:rsid w:val="00687C09"/>
    <w:rsid w:val="00687C9E"/>
    <w:rsid w:val="00691B5F"/>
    <w:rsid w:val="006A0A89"/>
    <w:rsid w:val="006B3DEC"/>
    <w:rsid w:val="006B3EA7"/>
    <w:rsid w:val="006B7AA3"/>
    <w:rsid w:val="006C14DF"/>
    <w:rsid w:val="006D1022"/>
    <w:rsid w:val="006D1635"/>
    <w:rsid w:val="006D5C99"/>
    <w:rsid w:val="006E13DB"/>
    <w:rsid w:val="006E2512"/>
    <w:rsid w:val="006E3D5D"/>
    <w:rsid w:val="006E3D5E"/>
    <w:rsid w:val="006E73A0"/>
    <w:rsid w:val="006F39F2"/>
    <w:rsid w:val="006F3B18"/>
    <w:rsid w:val="006F6164"/>
    <w:rsid w:val="006F697A"/>
    <w:rsid w:val="006F78C3"/>
    <w:rsid w:val="00701C0B"/>
    <w:rsid w:val="00706AB8"/>
    <w:rsid w:val="007074AD"/>
    <w:rsid w:val="00707C38"/>
    <w:rsid w:val="007107A4"/>
    <w:rsid w:val="00711EA5"/>
    <w:rsid w:val="007147AF"/>
    <w:rsid w:val="007156FD"/>
    <w:rsid w:val="007168B9"/>
    <w:rsid w:val="0072143E"/>
    <w:rsid w:val="007244A5"/>
    <w:rsid w:val="00725F5F"/>
    <w:rsid w:val="00726521"/>
    <w:rsid w:val="007307F0"/>
    <w:rsid w:val="007308F1"/>
    <w:rsid w:val="007346F3"/>
    <w:rsid w:val="00734E36"/>
    <w:rsid w:val="0073598A"/>
    <w:rsid w:val="00737569"/>
    <w:rsid w:val="0074286B"/>
    <w:rsid w:val="00743843"/>
    <w:rsid w:val="00747466"/>
    <w:rsid w:val="007523FA"/>
    <w:rsid w:val="00753C52"/>
    <w:rsid w:val="00757F20"/>
    <w:rsid w:val="0076366D"/>
    <w:rsid w:val="007645E7"/>
    <w:rsid w:val="00766219"/>
    <w:rsid w:val="00766D97"/>
    <w:rsid w:val="00772DC7"/>
    <w:rsid w:val="00773D91"/>
    <w:rsid w:val="007803A4"/>
    <w:rsid w:val="00785E8A"/>
    <w:rsid w:val="00791E14"/>
    <w:rsid w:val="007930EE"/>
    <w:rsid w:val="0079469D"/>
    <w:rsid w:val="007A1507"/>
    <w:rsid w:val="007A38DA"/>
    <w:rsid w:val="007A3EF4"/>
    <w:rsid w:val="007A4EE0"/>
    <w:rsid w:val="007A6CBD"/>
    <w:rsid w:val="007B15FE"/>
    <w:rsid w:val="007B7C58"/>
    <w:rsid w:val="007C0A78"/>
    <w:rsid w:val="007C0EE2"/>
    <w:rsid w:val="007C25B2"/>
    <w:rsid w:val="007C3D5F"/>
    <w:rsid w:val="007C5133"/>
    <w:rsid w:val="007C5C01"/>
    <w:rsid w:val="007C6B99"/>
    <w:rsid w:val="007C6E66"/>
    <w:rsid w:val="007D4639"/>
    <w:rsid w:val="007D504F"/>
    <w:rsid w:val="007D7BDD"/>
    <w:rsid w:val="007E4E32"/>
    <w:rsid w:val="007E5C9B"/>
    <w:rsid w:val="007E5D8C"/>
    <w:rsid w:val="007F0900"/>
    <w:rsid w:val="007F214A"/>
    <w:rsid w:val="007F289D"/>
    <w:rsid w:val="008009B4"/>
    <w:rsid w:val="008015C9"/>
    <w:rsid w:val="008054DE"/>
    <w:rsid w:val="00806176"/>
    <w:rsid w:val="00807192"/>
    <w:rsid w:val="0080753A"/>
    <w:rsid w:val="008079A3"/>
    <w:rsid w:val="00813FB9"/>
    <w:rsid w:val="00817C26"/>
    <w:rsid w:val="008210BE"/>
    <w:rsid w:val="00824E5D"/>
    <w:rsid w:val="00825950"/>
    <w:rsid w:val="00826A21"/>
    <w:rsid w:val="008272BE"/>
    <w:rsid w:val="00830399"/>
    <w:rsid w:val="00830C2F"/>
    <w:rsid w:val="00832093"/>
    <w:rsid w:val="008339FE"/>
    <w:rsid w:val="00835EE5"/>
    <w:rsid w:val="008364AB"/>
    <w:rsid w:val="00842B18"/>
    <w:rsid w:val="00845421"/>
    <w:rsid w:val="0085352E"/>
    <w:rsid w:val="0085798C"/>
    <w:rsid w:val="00857B0B"/>
    <w:rsid w:val="00863AF8"/>
    <w:rsid w:val="00863FE8"/>
    <w:rsid w:val="00866846"/>
    <w:rsid w:val="00870711"/>
    <w:rsid w:val="00877FFA"/>
    <w:rsid w:val="00880554"/>
    <w:rsid w:val="00881BDA"/>
    <w:rsid w:val="008841D3"/>
    <w:rsid w:val="008901C0"/>
    <w:rsid w:val="008927AD"/>
    <w:rsid w:val="00892847"/>
    <w:rsid w:val="008929E0"/>
    <w:rsid w:val="00894D68"/>
    <w:rsid w:val="00895791"/>
    <w:rsid w:val="00895D90"/>
    <w:rsid w:val="0089684D"/>
    <w:rsid w:val="00896C04"/>
    <w:rsid w:val="008A4026"/>
    <w:rsid w:val="008A5745"/>
    <w:rsid w:val="008A59FC"/>
    <w:rsid w:val="008B0651"/>
    <w:rsid w:val="008B1144"/>
    <w:rsid w:val="008B252D"/>
    <w:rsid w:val="008B2865"/>
    <w:rsid w:val="008C0A6B"/>
    <w:rsid w:val="008C0AC0"/>
    <w:rsid w:val="008C1CE9"/>
    <w:rsid w:val="008C1D30"/>
    <w:rsid w:val="008C6C70"/>
    <w:rsid w:val="008C6D1D"/>
    <w:rsid w:val="008C7348"/>
    <w:rsid w:val="008D0394"/>
    <w:rsid w:val="008D2906"/>
    <w:rsid w:val="008E2B71"/>
    <w:rsid w:val="008E3857"/>
    <w:rsid w:val="008E4E1C"/>
    <w:rsid w:val="008F168C"/>
    <w:rsid w:val="008F20CF"/>
    <w:rsid w:val="008F215A"/>
    <w:rsid w:val="008F3FE8"/>
    <w:rsid w:val="008F7158"/>
    <w:rsid w:val="008F79D6"/>
    <w:rsid w:val="009107E4"/>
    <w:rsid w:val="00910FB2"/>
    <w:rsid w:val="00911F6E"/>
    <w:rsid w:val="0091228B"/>
    <w:rsid w:val="0091413A"/>
    <w:rsid w:val="00915DE5"/>
    <w:rsid w:val="00916CE3"/>
    <w:rsid w:val="009178DD"/>
    <w:rsid w:val="009202D1"/>
    <w:rsid w:val="00923660"/>
    <w:rsid w:val="0092793A"/>
    <w:rsid w:val="00927D50"/>
    <w:rsid w:val="009327A7"/>
    <w:rsid w:val="009413B8"/>
    <w:rsid w:val="009447E5"/>
    <w:rsid w:val="0094581C"/>
    <w:rsid w:val="00945F64"/>
    <w:rsid w:val="00946D7E"/>
    <w:rsid w:val="00951B0A"/>
    <w:rsid w:val="009540DB"/>
    <w:rsid w:val="00960E3E"/>
    <w:rsid w:val="00961863"/>
    <w:rsid w:val="00961892"/>
    <w:rsid w:val="00961CF9"/>
    <w:rsid w:val="00962BF7"/>
    <w:rsid w:val="00962E53"/>
    <w:rsid w:val="00965873"/>
    <w:rsid w:val="00965920"/>
    <w:rsid w:val="00966197"/>
    <w:rsid w:val="009704F5"/>
    <w:rsid w:val="009716D5"/>
    <w:rsid w:val="00971C54"/>
    <w:rsid w:val="00974977"/>
    <w:rsid w:val="0097550F"/>
    <w:rsid w:val="00982470"/>
    <w:rsid w:val="00986319"/>
    <w:rsid w:val="009906FE"/>
    <w:rsid w:val="00990EF5"/>
    <w:rsid w:val="00992BC6"/>
    <w:rsid w:val="009955E2"/>
    <w:rsid w:val="009A3C8B"/>
    <w:rsid w:val="009A4860"/>
    <w:rsid w:val="009B26AF"/>
    <w:rsid w:val="009B34E0"/>
    <w:rsid w:val="009B41B2"/>
    <w:rsid w:val="009B5AF4"/>
    <w:rsid w:val="009C49F1"/>
    <w:rsid w:val="009C5F47"/>
    <w:rsid w:val="009C6716"/>
    <w:rsid w:val="009C6792"/>
    <w:rsid w:val="009D21D1"/>
    <w:rsid w:val="009D57CB"/>
    <w:rsid w:val="009D6A19"/>
    <w:rsid w:val="009E0ADB"/>
    <w:rsid w:val="009E0CED"/>
    <w:rsid w:val="009E21E5"/>
    <w:rsid w:val="009E2847"/>
    <w:rsid w:val="009E39BB"/>
    <w:rsid w:val="009F1DD8"/>
    <w:rsid w:val="009F5A21"/>
    <w:rsid w:val="009F6928"/>
    <w:rsid w:val="009F75EB"/>
    <w:rsid w:val="009F79DF"/>
    <w:rsid w:val="00A01003"/>
    <w:rsid w:val="00A046FB"/>
    <w:rsid w:val="00A10AD9"/>
    <w:rsid w:val="00A140EF"/>
    <w:rsid w:val="00A22BBB"/>
    <w:rsid w:val="00A266A9"/>
    <w:rsid w:val="00A356CE"/>
    <w:rsid w:val="00A37CD7"/>
    <w:rsid w:val="00A42571"/>
    <w:rsid w:val="00A42712"/>
    <w:rsid w:val="00A450AB"/>
    <w:rsid w:val="00A4556C"/>
    <w:rsid w:val="00A47FD9"/>
    <w:rsid w:val="00A524AD"/>
    <w:rsid w:val="00A534CE"/>
    <w:rsid w:val="00A53F31"/>
    <w:rsid w:val="00A64381"/>
    <w:rsid w:val="00A6465D"/>
    <w:rsid w:val="00A721D0"/>
    <w:rsid w:val="00A73E73"/>
    <w:rsid w:val="00A830F1"/>
    <w:rsid w:val="00A838E0"/>
    <w:rsid w:val="00A858FF"/>
    <w:rsid w:val="00A87866"/>
    <w:rsid w:val="00AA1B45"/>
    <w:rsid w:val="00AA1C9B"/>
    <w:rsid w:val="00AA2BCE"/>
    <w:rsid w:val="00AA2CE5"/>
    <w:rsid w:val="00AB09F5"/>
    <w:rsid w:val="00AB1174"/>
    <w:rsid w:val="00AB3C5A"/>
    <w:rsid w:val="00AB71B3"/>
    <w:rsid w:val="00AC075A"/>
    <w:rsid w:val="00AC0EE2"/>
    <w:rsid w:val="00AC318A"/>
    <w:rsid w:val="00AC43E6"/>
    <w:rsid w:val="00AC4E03"/>
    <w:rsid w:val="00AC51BE"/>
    <w:rsid w:val="00AC55D7"/>
    <w:rsid w:val="00AD1BC3"/>
    <w:rsid w:val="00AE4265"/>
    <w:rsid w:val="00AE4898"/>
    <w:rsid w:val="00AF1C2A"/>
    <w:rsid w:val="00AF3E29"/>
    <w:rsid w:val="00AF4016"/>
    <w:rsid w:val="00B03D96"/>
    <w:rsid w:val="00B057C3"/>
    <w:rsid w:val="00B06151"/>
    <w:rsid w:val="00B07042"/>
    <w:rsid w:val="00B10CD4"/>
    <w:rsid w:val="00B111B7"/>
    <w:rsid w:val="00B11518"/>
    <w:rsid w:val="00B14F7D"/>
    <w:rsid w:val="00B2092D"/>
    <w:rsid w:val="00B21CD2"/>
    <w:rsid w:val="00B246AD"/>
    <w:rsid w:val="00B30742"/>
    <w:rsid w:val="00B36E73"/>
    <w:rsid w:val="00B37369"/>
    <w:rsid w:val="00B4586D"/>
    <w:rsid w:val="00B45A50"/>
    <w:rsid w:val="00B46442"/>
    <w:rsid w:val="00B51050"/>
    <w:rsid w:val="00B52152"/>
    <w:rsid w:val="00B547C7"/>
    <w:rsid w:val="00B56191"/>
    <w:rsid w:val="00B56337"/>
    <w:rsid w:val="00B56E30"/>
    <w:rsid w:val="00B65949"/>
    <w:rsid w:val="00B67E75"/>
    <w:rsid w:val="00B67EBF"/>
    <w:rsid w:val="00B77EC8"/>
    <w:rsid w:val="00B825C5"/>
    <w:rsid w:val="00B83720"/>
    <w:rsid w:val="00B85359"/>
    <w:rsid w:val="00B85924"/>
    <w:rsid w:val="00B95D51"/>
    <w:rsid w:val="00BA0646"/>
    <w:rsid w:val="00BA37D3"/>
    <w:rsid w:val="00BA438A"/>
    <w:rsid w:val="00BA5653"/>
    <w:rsid w:val="00BB3168"/>
    <w:rsid w:val="00BB3E2E"/>
    <w:rsid w:val="00BB6F45"/>
    <w:rsid w:val="00BC1281"/>
    <w:rsid w:val="00BC1A68"/>
    <w:rsid w:val="00BC3810"/>
    <w:rsid w:val="00BC4761"/>
    <w:rsid w:val="00BC7C53"/>
    <w:rsid w:val="00BD6545"/>
    <w:rsid w:val="00BE0752"/>
    <w:rsid w:val="00BE1CD1"/>
    <w:rsid w:val="00BE2958"/>
    <w:rsid w:val="00BE5135"/>
    <w:rsid w:val="00BE60CD"/>
    <w:rsid w:val="00BE659D"/>
    <w:rsid w:val="00BF0826"/>
    <w:rsid w:val="00BF5A10"/>
    <w:rsid w:val="00C00775"/>
    <w:rsid w:val="00C03C4E"/>
    <w:rsid w:val="00C04C75"/>
    <w:rsid w:val="00C13DDF"/>
    <w:rsid w:val="00C16F98"/>
    <w:rsid w:val="00C2096B"/>
    <w:rsid w:val="00C20CF1"/>
    <w:rsid w:val="00C22554"/>
    <w:rsid w:val="00C23A73"/>
    <w:rsid w:val="00C30C6A"/>
    <w:rsid w:val="00C34B8A"/>
    <w:rsid w:val="00C3669C"/>
    <w:rsid w:val="00C37505"/>
    <w:rsid w:val="00C4144A"/>
    <w:rsid w:val="00C42E2D"/>
    <w:rsid w:val="00C43232"/>
    <w:rsid w:val="00C4365B"/>
    <w:rsid w:val="00C478C8"/>
    <w:rsid w:val="00C52864"/>
    <w:rsid w:val="00C54700"/>
    <w:rsid w:val="00C54CA6"/>
    <w:rsid w:val="00C54FC0"/>
    <w:rsid w:val="00C56BFF"/>
    <w:rsid w:val="00C574E2"/>
    <w:rsid w:val="00C629AF"/>
    <w:rsid w:val="00C63EFA"/>
    <w:rsid w:val="00C650CD"/>
    <w:rsid w:val="00C65F18"/>
    <w:rsid w:val="00C72979"/>
    <w:rsid w:val="00C72C63"/>
    <w:rsid w:val="00C73BDB"/>
    <w:rsid w:val="00C74F69"/>
    <w:rsid w:val="00C7568D"/>
    <w:rsid w:val="00C779BD"/>
    <w:rsid w:val="00C900B9"/>
    <w:rsid w:val="00C903DE"/>
    <w:rsid w:val="00C90970"/>
    <w:rsid w:val="00C9530A"/>
    <w:rsid w:val="00CA0D9D"/>
    <w:rsid w:val="00CA2478"/>
    <w:rsid w:val="00CA2AAB"/>
    <w:rsid w:val="00CA31DF"/>
    <w:rsid w:val="00CA38F1"/>
    <w:rsid w:val="00CA5BD3"/>
    <w:rsid w:val="00CA6884"/>
    <w:rsid w:val="00CB006F"/>
    <w:rsid w:val="00CB4D04"/>
    <w:rsid w:val="00CC088F"/>
    <w:rsid w:val="00CC13D0"/>
    <w:rsid w:val="00CC7AC1"/>
    <w:rsid w:val="00CD145D"/>
    <w:rsid w:val="00CD5218"/>
    <w:rsid w:val="00CE1408"/>
    <w:rsid w:val="00CE5836"/>
    <w:rsid w:val="00CF2CA9"/>
    <w:rsid w:val="00CF65D3"/>
    <w:rsid w:val="00CF68FF"/>
    <w:rsid w:val="00CF6AD7"/>
    <w:rsid w:val="00D03125"/>
    <w:rsid w:val="00D13EEE"/>
    <w:rsid w:val="00D13F09"/>
    <w:rsid w:val="00D153E3"/>
    <w:rsid w:val="00D170C0"/>
    <w:rsid w:val="00D23668"/>
    <w:rsid w:val="00D23A53"/>
    <w:rsid w:val="00D24A04"/>
    <w:rsid w:val="00D2536E"/>
    <w:rsid w:val="00D304F5"/>
    <w:rsid w:val="00D3074B"/>
    <w:rsid w:val="00D34F96"/>
    <w:rsid w:val="00D35A11"/>
    <w:rsid w:val="00D361B8"/>
    <w:rsid w:val="00D37628"/>
    <w:rsid w:val="00D37C27"/>
    <w:rsid w:val="00D41FE6"/>
    <w:rsid w:val="00D42EF5"/>
    <w:rsid w:val="00D46914"/>
    <w:rsid w:val="00D528A8"/>
    <w:rsid w:val="00D569A8"/>
    <w:rsid w:val="00D6010A"/>
    <w:rsid w:val="00D641C6"/>
    <w:rsid w:val="00D65E8A"/>
    <w:rsid w:val="00D71FF8"/>
    <w:rsid w:val="00D82041"/>
    <w:rsid w:val="00D82425"/>
    <w:rsid w:val="00D82708"/>
    <w:rsid w:val="00D84A46"/>
    <w:rsid w:val="00D84E29"/>
    <w:rsid w:val="00D95719"/>
    <w:rsid w:val="00DA2B10"/>
    <w:rsid w:val="00DA5DC1"/>
    <w:rsid w:val="00DA657D"/>
    <w:rsid w:val="00DA6F05"/>
    <w:rsid w:val="00DA7CA7"/>
    <w:rsid w:val="00DB4DC3"/>
    <w:rsid w:val="00DB5AD4"/>
    <w:rsid w:val="00DB6559"/>
    <w:rsid w:val="00DC1BAB"/>
    <w:rsid w:val="00DC3E4E"/>
    <w:rsid w:val="00DC6246"/>
    <w:rsid w:val="00DD29AB"/>
    <w:rsid w:val="00DD4C24"/>
    <w:rsid w:val="00DE1C99"/>
    <w:rsid w:val="00DE31E8"/>
    <w:rsid w:val="00DE4155"/>
    <w:rsid w:val="00DF0F0E"/>
    <w:rsid w:val="00DF278E"/>
    <w:rsid w:val="00DF3119"/>
    <w:rsid w:val="00DF3783"/>
    <w:rsid w:val="00DF74FA"/>
    <w:rsid w:val="00E005BD"/>
    <w:rsid w:val="00E02F97"/>
    <w:rsid w:val="00E072CF"/>
    <w:rsid w:val="00E106B8"/>
    <w:rsid w:val="00E11C70"/>
    <w:rsid w:val="00E154C7"/>
    <w:rsid w:val="00E234BD"/>
    <w:rsid w:val="00E23D5B"/>
    <w:rsid w:val="00E24087"/>
    <w:rsid w:val="00E2453E"/>
    <w:rsid w:val="00E267B9"/>
    <w:rsid w:val="00E27636"/>
    <w:rsid w:val="00E3009F"/>
    <w:rsid w:val="00E30556"/>
    <w:rsid w:val="00E35669"/>
    <w:rsid w:val="00E365E1"/>
    <w:rsid w:val="00E40D15"/>
    <w:rsid w:val="00E427FB"/>
    <w:rsid w:val="00E44A4E"/>
    <w:rsid w:val="00E4594E"/>
    <w:rsid w:val="00E53C49"/>
    <w:rsid w:val="00E53E31"/>
    <w:rsid w:val="00E54DCF"/>
    <w:rsid w:val="00E57F8D"/>
    <w:rsid w:val="00E6231F"/>
    <w:rsid w:val="00E6612E"/>
    <w:rsid w:val="00E7113A"/>
    <w:rsid w:val="00E733E6"/>
    <w:rsid w:val="00E74527"/>
    <w:rsid w:val="00E77093"/>
    <w:rsid w:val="00E807C5"/>
    <w:rsid w:val="00E80DE0"/>
    <w:rsid w:val="00E814DE"/>
    <w:rsid w:val="00E81D8F"/>
    <w:rsid w:val="00E85318"/>
    <w:rsid w:val="00E86C2A"/>
    <w:rsid w:val="00E86C7D"/>
    <w:rsid w:val="00E878C4"/>
    <w:rsid w:val="00E87E10"/>
    <w:rsid w:val="00E90107"/>
    <w:rsid w:val="00E91214"/>
    <w:rsid w:val="00E926C5"/>
    <w:rsid w:val="00E936A1"/>
    <w:rsid w:val="00EA08AF"/>
    <w:rsid w:val="00EA0FBF"/>
    <w:rsid w:val="00EA1919"/>
    <w:rsid w:val="00EA71B3"/>
    <w:rsid w:val="00EB04F7"/>
    <w:rsid w:val="00EB4291"/>
    <w:rsid w:val="00ED0D4B"/>
    <w:rsid w:val="00ED51F9"/>
    <w:rsid w:val="00EE11A1"/>
    <w:rsid w:val="00EE1544"/>
    <w:rsid w:val="00EE27F7"/>
    <w:rsid w:val="00EE2F5F"/>
    <w:rsid w:val="00EE3E13"/>
    <w:rsid w:val="00EF0871"/>
    <w:rsid w:val="00EF0FC5"/>
    <w:rsid w:val="00EF3705"/>
    <w:rsid w:val="00EF3A78"/>
    <w:rsid w:val="00EF579B"/>
    <w:rsid w:val="00EF6C31"/>
    <w:rsid w:val="00F06C6C"/>
    <w:rsid w:val="00F071D0"/>
    <w:rsid w:val="00F11BEA"/>
    <w:rsid w:val="00F14679"/>
    <w:rsid w:val="00F1531A"/>
    <w:rsid w:val="00F17A29"/>
    <w:rsid w:val="00F210BA"/>
    <w:rsid w:val="00F221E4"/>
    <w:rsid w:val="00F25147"/>
    <w:rsid w:val="00F272C0"/>
    <w:rsid w:val="00F30228"/>
    <w:rsid w:val="00F40C0F"/>
    <w:rsid w:val="00F40E41"/>
    <w:rsid w:val="00F42B98"/>
    <w:rsid w:val="00F438C9"/>
    <w:rsid w:val="00F45C4F"/>
    <w:rsid w:val="00F45EEE"/>
    <w:rsid w:val="00F50EA5"/>
    <w:rsid w:val="00F51FA6"/>
    <w:rsid w:val="00F54967"/>
    <w:rsid w:val="00F55185"/>
    <w:rsid w:val="00F576AB"/>
    <w:rsid w:val="00F63447"/>
    <w:rsid w:val="00F6396C"/>
    <w:rsid w:val="00F63A21"/>
    <w:rsid w:val="00F66550"/>
    <w:rsid w:val="00F8022C"/>
    <w:rsid w:val="00F82DCB"/>
    <w:rsid w:val="00F85E1A"/>
    <w:rsid w:val="00F8713F"/>
    <w:rsid w:val="00F87D09"/>
    <w:rsid w:val="00F9152B"/>
    <w:rsid w:val="00F93753"/>
    <w:rsid w:val="00FA1080"/>
    <w:rsid w:val="00FB093C"/>
    <w:rsid w:val="00FB13EA"/>
    <w:rsid w:val="00FB3F7B"/>
    <w:rsid w:val="00FB6D01"/>
    <w:rsid w:val="00FB744B"/>
    <w:rsid w:val="00FC2FE0"/>
    <w:rsid w:val="00FC3689"/>
    <w:rsid w:val="00FC48CD"/>
    <w:rsid w:val="00FC73EB"/>
    <w:rsid w:val="00FD7EB8"/>
    <w:rsid w:val="00FE5555"/>
    <w:rsid w:val="00FE7D7E"/>
    <w:rsid w:val="00FF7F04"/>
    <w:rsid w:val="21F82B1B"/>
    <w:rsid w:val="3AE3BEED"/>
    <w:rsid w:val="481B7E5C"/>
    <w:rsid w:val="4FCCB3FE"/>
    <w:rsid w:val="63AA43DA"/>
    <w:rsid w:val="6D507E88"/>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6253"/>
  <w15:chartTrackingRefBased/>
  <w15:docId w15:val="{79F18721-F4C3-423F-B4E3-8E594F219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8D"/>
    <w:rPr>
      <w:kern w:val="0"/>
      <w14:ligatures w14:val="none"/>
    </w:rPr>
  </w:style>
  <w:style w:type="paragraph" w:styleId="Ttulo1">
    <w:name w:val="heading 1"/>
    <w:basedOn w:val="Normal"/>
    <w:next w:val="Normal"/>
    <w:link w:val="Ttulo1Carter"/>
    <w:uiPriority w:val="9"/>
    <w:qFormat/>
    <w:rsid w:val="00F40E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9D57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8D29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unhideWhenUsed/>
    <w:qFormat/>
    <w:rsid w:val="00A10A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arter"/>
    <w:uiPriority w:val="99"/>
    <w:unhideWhenUsed/>
    <w:rsid w:val="00E57F8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57F8D"/>
    <w:rPr>
      <w:kern w:val="0"/>
      <w14:ligatures w14:val="none"/>
    </w:rPr>
  </w:style>
  <w:style w:type="paragraph" w:styleId="Textodenotaderodap">
    <w:name w:val="footnote text"/>
    <w:basedOn w:val="Normal"/>
    <w:link w:val="TextodenotaderodapCarter"/>
    <w:uiPriority w:val="99"/>
    <w:unhideWhenUsed/>
    <w:rsid w:val="00E57F8D"/>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E57F8D"/>
    <w:rPr>
      <w:kern w:val="0"/>
      <w:sz w:val="20"/>
      <w:szCs w:val="20"/>
      <w14:ligatures w14:val="none"/>
    </w:rPr>
  </w:style>
  <w:style w:type="character" w:styleId="Refdenotaderodap">
    <w:name w:val="footnote reference"/>
    <w:basedOn w:val="Tipodeletrapredefinidodopargrafo"/>
    <w:uiPriority w:val="99"/>
    <w:semiHidden/>
    <w:unhideWhenUsed/>
    <w:rsid w:val="00E57F8D"/>
    <w:rPr>
      <w:vertAlign w:val="superscript"/>
    </w:rPr>
  </w:style>
  <w:style w:type="character" w:styleId="Hiperligao">
    <w:name w:val="Hyperlink"/>
    <w:basedOn w:val="Tipodeletrapredefinidodopargrafo"/>
    <w:uiPriority w:val="99"/>
    <w:unhideWhenUsed/>
    <w:rsid w:val="00E57F8D"/>
    <w:rPr>
      <w:color w:val="0563C1" w:themeColor="hyperlink"/>
      <w:u w:val="single"/>
    </w:rPr>
  </w:style>
  <w:style w:type="paragraph" w:customStyle="1" w:styleId="Default">
    <w:name w:val="Default"/>
    <w:rsid w:val="00D82041"/>
    <w:pPr>
      <w:autoSpaceDE w:val="0"/>
      <w:autoSpaceDN w:val="0"/>
      <w:adjustRightInd w:val="0"/>
      <w:spacing w:after="0" w:line="240" w:lineRule="auto"/>
    </w:pPr>
    <w:rPr>
      <w:rFonts w:ascii="NewsGotT" w:hAnsi="NewsGotT" w:cs="NewsGotT"/>
      <w:color w:val="000000"/>
      <w:kern w:val="0"/>
      <w:sz w:val="24"/>
      <w:szCs w:val="24"/>
    </w:rPr>
  </w:style>
  <w:style w:type="paragraph" w:styleId="PargrafodaLista">
    <w:name w:val="List Paragraph"/>
    <w:basedOn w:val="Normal"/>
    <w:uiPriority w:val="34"/>
    <w:qFormat/>
    <w:rsid w:val="00653EF4"/>
    <w:pPr>
      <w:ind w:left="720"/>
      <w:contextualSpacing/>
    </w:pPr>
  </w:style>
  <w:style w:type="character" w:styleId="Hiperligaovisitada">
    <w:name w:val="FollowedHyperlink"/>
    <w:basedOn w:val="Tipodeletrapredefinidodopargrafo"/>
    <w:uiPriority w:val="99"/>
    <w:semiHidden/>
    <w:unhideWhenUsed/>
    <w:rsid w:val="0089684D"/>
    <w:rPr>
      <w:color w:val="954F72" w:themeColor="followedHyperlink"/>
      <w:u w:val="single"/>
    </w:rPr>
  </w:style>
  <w:style w:type="character" w:styleId="MenoNoResolvida">
    <w:name w:val="Unresolved Mention"/>
    <w:basedOn w:val="Tipodeletrapredefinidodopargrafo"/>
    <w:uiPriority w:val="99"/>
    <w:semiHidden/>
    <w:unhideWhenUsed/>
    <w:rsid w:val="003671E3"/>
    <w:rPr>
      <w:color w:val="605E5C"/>
      <w:shd w:val="clear" w:color="auto" w:fill="E1DFDD"/>
    </w:rPr>
  </w:style>
  <w:style w:type="paragraph" w:customStyle="1" w:styleId="CVNormal">
    <w:name w:val="CV Normal"/>
    <w:basedOn w:val="Normal"/>
    <w:rsid w:val="00114809"/>
    <w:pPr>
      <w:suppressAutoHyphens/>
      <w:spacing w:after="0" w:line="240" w:lineRule="auto"/>
      <w:ind w:left="113" w:right="113"/>
    </w:pPr>
    <w:rPr>
      <w:rFonts w:ascii="Arial Narrow" w:eastAsia="Times New Roman" w:hAnsi="Arial Narrow" w:cs="Times New Roman"/>
      <w:sz w:val="20"/>
      <w:szCs w:val="20"/>
      <w:lang w:eastAsia="ar-SA"/>
    </w:rPr>
  </w:style>
  <w:style w:type="paragraph" w:styleId="Textodenotadefim">
    <w:name w:val="endnote text"/>
    <w:basedOn w:val="Normal"/>
    <w:link w:val="TextodenotadefimCarter"/>
    <w:uiPriority w:val="99"/>
    <w:unhideWhenUsed/>
    <w:rsid w:val="009107E4"/>
    <w:pPr>
      <w:spacing w:after="0" w:line="240" w:lineRule="auto"/>
    </w:pPr>
    <w:rPr>
      <w:kern w:val="2"/>
      <w:sz w:val="20"/>
      <w:szCs w:val="20"/>
      <w14:ligatures w14:val="standardContextual"/>
    </w:rPr>
  </w:style>
  <w:style w:type="character" w:customStyle="1" w:styleId="TextodenotadefimCarter">
    <w:name w:val="Texto de nota de fim Caráter"/>
    <w:basedOn w:val="Tipodeletrapredefinidodopargrafo"/>
    <w:link w:val="Textodenotadefim"/>
    <w:uiPriority w:val="99"/>
    <w:rsid w:val="009107E4"/>
    <w:rPr>
      <w:sz w:val="20"/>
      <w:szCs w:val="20"/>
    </w:rPr>
  </w:style>
  <w:style w:type="paragraph" w:customStyle="1" w:styleId="paragraph">
    <w:name w:val="paragraph"/>
    <w:basedOn w:val="Normal"/>
    <w:rsid w:val="00863FE8"/>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normaltextrun">
    <w:name w:val="normaltextrun"/>
    <w:basedOn w:val="Tipodeletrapredefinidodopargrafo"/>
    <w:rsid w:val="00863FE8"/>
  </w:style>
  <w:style w:type="character" w:customStyle="1" w:styleId="eop">
    <w:name w:val="eop"/>
    <w:basedOn w:val="Tipodeletrapredefinidodopargrafo"/>
    <w:rsid w:val="00863FE8"/>
  </w:style>
  <w:style w:type="paragraph" w:styleId="Ttulo">
    <w:name w:val="Title"/>
    <w:basedOn w:val="Normal"/>
    <w:next w:val="Normal"/>
    <w:link w:val="TtuloCarter"/>
    <w:uiPriority w:val="10"/>
    <w:qFormat/>
    <w:rsid w:val="00F40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F40E41"/>
    <w:rPr>
      <w:rFonts w:asciiTheme="majorHAnsi" w:eastAsiaTheme="majorEastAsia" w:hAnsiTheme="majorHAnsi" w:cstheme="majorBidi"/>
      <w:spacing w:val="-10"/>
      <w:kern w:val="28"/>
      <w:sz w:val="56"/>
      <w:szCs w:val="56"/>
      <w14:ligatures w14:val="none"/>
    </w:rPr>
  </w:style>
  <w:style w:type="character" w:customStyle="1" w:styleId="Ttulo1Carter">
    <w:name w:val="Título 1 Caráter"/>
    <w:basedOn w:val="Tipodeletrapredefinidodopargrafo"/>
    <w:link w:val="Ttulo1"/>
    <w:uiPriority w:val="9"/>
    <w:rsid w:val="00F40E41"/>
    <w:rPr>
      <w:rFonts w:asciiTheme="majorHAnsi" w:eastAsiaTheme="majorEastAsia" w:hAnsiTheme="majorHAnsi" w:cstheme="majorBidi"/>
      <w:color w:val="2F5496" w:themeColor="accent1" w:themeShade="BF"/>
      <w:kern w:val="0"/>
      <w:sz w:val="32"/>
      <w:szCs w:val="32"/>
      <w14:ligatures w14:val="none"/>
    </w:rPr>
  </w:style>
  <w:style w:type="character" w:customStyle="1" w:styleId="Ttulo2Carter">
    <w:name w:val="Título 2 Caráter"/>
    <w:basedOn w:val="Tipodeletrapredefinidodopargrafo"/>
    <w:link w:val="Ttulo2"/>
    <w:uiPriority w:val="9"/>
    <w:rsid w:val="009D57CB"/>
    <w:rPr>
      <w:rFonts w:asciiTheme="majorHAnsi" w:eastAsiaTheme="majorEastAsia" w:hAnsiTheme="majorHAnsi" w:cstheme="majorBidi"/>
      <w:color w:val="2F5496" w:themeColor="accent1" w:themeShade="BF"/>
      <w:kern w:val="0"/>
      <w:sz w:val="26"/>
      <w:szCs w:val="26"/>
      <w14:ligatures w14:val="none"/>
    </w:rPr>
  </w:style>
  <w:style w:type="character" w:customStyle="1" w:styleId="Ttulo3Carter">
    <w:name w:val="Título 3 Caráter"/>
    <w:basedOn w:val="Tipodeletrapredefinidodopargrafo"/>
    <w:link w:val="Ttulo3"/>
    <w:uiPriority w:val="9"/>
    <w:rsid w:val="008D2906"/>
    <w:rPr>
      <w:rFonts w:asciiTheme="majorHAnsi" w:eastAsiaTheme="majorEastAsia" w:hAnsiTheme="majorHAnsi" w:cstheme="majorBidi"/>
      <w:color w:val="1F3763" w:themeColor="accent1" w:themeShade="7F"/>
      <w:kern w:val="0"/>
      <w:sz w:val="24"/>
      <w:szCs w:val="24"/>
      <w14:ligatures w14:val="none"/>
    </w:rPr>
  </w:style>
  <w:style w:type="paragraph" w:styleId="Cabealhodondice">
    <w:name w:val="TOC Heading"/>
    <w:basedOn w:val="Ttulo1"/>
    <w:next w:val="Normal"/>
    <w:uiPriority w:val="39"/>
    <w:unhideWhenUsed/>
    <w:qFormat/>
    <w:rsid w:val="007107A4"/>
    <w:pPr>
      <w:outlineLvl w:val="9"/>
    </w:pPr>
    <w:rPr>
      <w:lang w:val="en-US"/>
    </w:rPr>
  </w:style>
  <w:style w:type="paragraph" w:styleId="ndice1">
    <w:name w:val="toc 1"/>
    <w:basedOn w:val="Normal"/>
    <w:next w:val="Normal"/>
    <w:autoRedefine/>
    <w:uiPriority w:val="39"/>
    <w:unhideWhenUsed/>
    <w:rsid w:val="00527EA7"/>
    <w:pPr>
      <w:tabs>
        <w:tab w:val="left" w:pos="440"/>
        <w:tab w:val="right" w:leader="dot" w:pos="8494"/>
      </w:tabs>
      <w:spacing w:after="100"/>
      <w:pPrChange w:id="0" w:author="Sónia Moreira" w:date="2024-03-21T14:23:00Z">
        <w:pPr>
          <w:spacing w:after="100" w:line="259" w:lineRule="auto"/>
        </w:pPr>
      </w:pPrChange>
    </w:pPr>
    <w:rPr>
      <w:rPrChange w:id="0" w:author="Sónia Moreira" w:date="2024-03-21T14:23:00Z">
        <w:rPr>
          <w:rFonts w:asciiTheme="minorHAnsi" w:eastAsiaTheme="minorHAnsi" w:hAnsiTheme="minorHAnsi" w:cstheme="minorBidi"/>
          <w:sz w:val="22"/>
          <w:szCs w:val="22"/>
          <w:lang w:val="pt-PT" w:eastAsia="en-US" w:bidi="ar-SA"/>
        </w:rPr>
      </w:rPrChange>
    </w:rPr>
  </w:style>
  <w:style w:type="paragraph" w:styleId="ndice2">
    <w:name w:val="toc 2"/>
    <w:basedOn w:val="Normal"/>
    <w:next w:val="Normal"/>
    <w:autoRedefine/>
    <w:uiPriority w:val="39"/>
    <w:unhideWhenUsed/>
    <w:rsid w:val="00527EA7"/>
    <w:pPr>
      <w:tabs>
        <w:tab w:val="left" w:pos="880"/>
        <w:tab w:val="right" w:leader="dot" w:pos="8494"/>
      </w:tabs>
      <w:spacing w:after="100"/>
      <w:ind w:left="220"/>
      <w:pPrChange w:id="1" w:author="Sónia Moreira" w:date="2024-03-21T14:23:00Z">
        <w:pPr>
          <w:spacing w:after="100" w:line="259" w:lineRule="auto"/>
          <w:ind w:left="220"/>
        </w:pPr>
      </w:pPrChange>
    </w:pPr>
    <w:rPr>
      <w:rPrChange w:id="1" w:author="Sónia Moreira" w:date="2024-03-21T14:23:00Z">
        <w:rPr>
          <w:rFonts w:asciiTheme="minorHAnsi" w:eastAsiaTheme="minorHAnsi" w:hAnsiTheme="minorHAnsi" w:cstheme="minorBidi"/>
          <w:sz w:val="22"/>
          <w:szCs w:val="22"/>
          <w:lang w:val="pt-PT" w:eastAsia="en-US" w:bidi="ar-SA"/>
        </w:rPr>
      </w:rPrChange>
    </w:rPr>
  </w:style>
  <w:style w:type="paragraph" w:styleId="ndice3">
    <w:name w:val="toc 3"/>
    <w:basedOn w:val="Normal"/>
    <w:next w:val="Normal"/>
    <w:autoRedefine/>
    <w:uiPriority w:val="39"/>
    <w:unhideWhenUsed/>
    <w:rsid w:val="007107A4"/>
    <w:pPr>
      <w:spacing w:after="100"/>
      <w:ind w:left="440"/>
    </w:pPr>
  </w:style>
  <w:style w:type="character" w:customStyle="1" w:styleId="Ttulo4Carter">
    <w:name w:val="Título 4 Caráter"/>
    <w:basedOn w:val="Tipodeletrapredefinidodopargrafo"/>
    <w:link w:val="Ttulo4"/>
    <w:uiPriority w:val="9"/>
    <w:rsid w:val="00A10AD9"/>
    <w:rPr>
      <w:rFonts w:asciiTheme="majorHAnsi" w:eastAsiaTheme="majorEastAsia" w:hAnsiTheme="majorHAnsi" w:cstheme="majorBidi"/>
      <w:i/>
      <w:iCs/>
      <w:color w:val="2F5496" w:themeColor="accent1" w:themeShade="BF"/>
      <w:kern w:val="0"/>
      <w14:ligatures w14:val="none"/>
    </w:rPr>
  </w:style>
  <w:style w:type="character" w:styleId="Refdecomentrio">
    <w:name w:val="annotation reference"/>
    <w:basedOn w:val="Tipodeletrapredefinidodopargrafo"/>
    <w:uiPriority w:val="99"/>
    <w:semiHidden/>
    <w:unhideWhenUsed/>
    <w:rsid w:val="00D35A11"/>
    <w:rPr>
      <w:sz w:val="16"/>
      <w:szCs w:val="16"/>
    </w:rPr>
  </w:style>
  <w:style w:type="paragraph" w:styleId="Textodecomentrio">
    <w:name w:val="annotation text"/>
    <w:basedOn w:val="Normal"/>
    <w:link w:val="TextodecomentrioCarter"/>
    <w:uiPriority w:val="99"/>
    <w:semiHidden/>
    <w:unhideWhenUsed/>
    <w:rsid w:val="00D35A11"/>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D35A11"/>
    <w:rPr>
      <w:kern w:val="0"/>
      <w:sz w:val="20"/>
      <w:szCs w:val="20"/>
      <w14:ligatures w14:val="none"/>
    </w:rPr>
  </w:style>
  <w:style w:type="paragraph" w:styleId="Assuntodecomentrio">
    <w:name w:val="annotation subject"/>
    <w:basedOn w:val="Textodecomentrio"/>
    <w:next w:val="Textodecomentrio"/>
    <w:link w:val="AssuntodecomentrioCarter"/>
    <w:uiPriority w:val="99"/>
    <w:semiHidden/>
    <w:unhideWhenUsed/>
    <w:rsid w:val="00D35A11"/>
    <w:rPr>
      <w:b/>
      <w:bCs/>
    </w:rPr>
  </w:style>
  <w:style w:type="character" w:customStyle="1" w:styleId="AssuntodecomentrioCarter">
    <w:name w:val="Assunto de comentário Caráter"/>
    <w:basedOn w:val="TextodecomentrioCarter"/>
    <w:link w:val="Assuntodecomentrio"/>
    <w:uiPriority w:val="99"/>
    <w:semiHidden/>
    <w:rsid w:val="00D35A11"/>
    <w:rPr>
      <w:b/>
      <w:bCs/>
      <w:kern w:val="0"/>
      <w:sz w:val="20"/>
      <w:szCs w:val="20"/>
      <w14:ligatures w14:val="none"/>
    </w:r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arter">
    <w:name w:val="Cabeçalho Caráter"/>
    <w:basedOn w:val="Tipodeletrapredefinidodopargrafo"/>
    <w:link w:val="Cabealho"/>
    <w:uiPriority w:val="99"/>
  </w:style>
  <w:style w:type="paragraph" w:styleId="Cabealho">
    <w:name w:val="header"/>
    <w:basedOn w:val="Normal"/>
    <w:link w:val="CabealhoCarter"/>
    <w:uiPriority w:val="99"/>
    <w:unhideWhenUsed/>
    <w:pPr>
      <w:tabs>
        <w:tab w:val="center" w:pos="4680"/>
        <w:tab w:val="right" w:pos="9360"/>
      </w:tabs>
      <w:spacing w:after="0" w:line="240" w:lineRule="auto"/>
    </w:pPr>
  </w:style>
  <w:style w:type="paragraph" w:styleId="Reviso">
    <w:name w:val="Revision"/>
    <w:hidden/>
    <w:uiPriority w:val="99"/>
    <w:semiHidden/>
    <w:rsid w:val="008C6C70"/>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l.gobernacion.gob.mx/portal/AsuntosLegislativos/busquedaBasica"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an.aguirre@senado.gob.m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tzkuauhtli.zamora@senado.gob.m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lgms@asamblea.go.c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enin.palomino@senado.gov.co" TargetMode="External"/><Relationship Id="rId14" Type="http://schemas.openxmlformats.org/officeDocument/2006/relationships/hyperlink" Target="mailto:diplab@hcdn.gob.ar"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hdl.handle.net/1822/79681" TargetMode="External"/><Relationship Id="rId13" Type="http://schemas.openxmlformats.org/officeDocument/2006/relationships/hyperlink" Target="https://blogs.microsoft.com/eupolicy/2020/09/15/bringing-european-parliament-closer-citizens-through-ai/" TargetMode="External"/><Relationship Id="rId18" Type="http://schemas.openxmlformats.org/officeDocument/2006/relationships/hyperlink" Target="https://www.ipu.org/" TargetMode="External"/><Relationship Id="rId26" Type="http://schemas.openxmlformats.org/officeDocument/2006/relationships/hyperlink" Target="http://www.camara.leg.br" TargetMode="External"/><Relationship Id="rId3" Type="http://schemas.openxmlformats.org/officeDocument/2006/relationships/hyperlink" Target="https://eur-lex.europa.eu/legal-content/PT/TXT/?uri=CELEX:52021PC0206" TargetMode="External"/><Relationship Id="rId21" Type="http://schemas.openxmlformats.org/officeDocument/2006/relationships/hyperlink" Target="https://www.legifrance.gouv.fr/" TargetMode="External"/><Relationship Id="rId7" Type="http://schemas.openxmlformats.org/officeDocument/2006/relationships/hyperlink" Target="http://dx.doi.org/10.2139/ssrn.4420154" TargetMode="External"/><Relationship Id="rId12" Type="http://schemas.openxmlformats.org/officeDocument/2006/relationships/hyperlink" Target="https://www.ipu.org/innovation-tracker/story/view-estonia-ai-advanced-beginners" TargetMode="External"/><Relationship Id="rId17" Type="http://schemas.openxmlformats.org/officeDocument/2006/relationships/hyperlink" Target="https://www.osservatoriosullefonti.it/mobile-saggi/speciali/speciale-tecnica-legislativa-ed-innovazione-tecnologica-2-2022/1794-la-specialita-delle-sfide-tecnologiche-applicate-al-drafting-parlamentare-dal-quadro-comparato-all-esperienza-del-senato-italiano/file" TargetMode="External"/><Relationship Id="rId25" Type="http://schemas.openxmlformats.org/officeDocument/2006/relationships/hyperlink" Target="https://agilemanifesto.org/iso/ptpt/manifesto.html" TargetMode="External"/><Relationship Id="rId2" Type="http://schemas.openxmlformats.org/officeDocument/2006/relationships/hyperlink" Target="https://eur-lex.europa.eu/legal-content/EN/TXT/?uri=CELEX:52020DC0065" TargetMode="External"/><Relationship Id="rId16" Type="http://schemas.openxmlformats.org/officeDocument/2006/relationships/hyperlink" Target="https://www.ipu.org/innovation-tracker/story/how-ai-helps-italian-senate-manage-amendments" TargetMode="External"/><Relationship Id="rId20" Type="http://schemas.openxmlformats.org/officeDocument/2006/relationships/hyperlink" Target="https://www.ipu.org/innovation-tracker/story/austria-uses-ai-keep-mps-informed" TargetMode="External"/><Relationship Id="rId29" Type="http://schemas.openxmlformats.org/officeDocument/2006/relationships/hyperlink" Target="https://www12.senado.leg.br/institucional/escoladegoverno/ed-superior-1/pesquisa-1/pasta_gepa/2018/trabalhos-gepa-2018/tecnologia-da-informacao/01%20TRABALHO%20TI01.pdf" TargetMode="External"/><Relationship Id="rId1" Type="http://schemas.openxmlformats.org/officeDocument/2006/relationships/hyperlink" Target="https://www.europarl.europa.eu/doceo/document/TA-8-2017-0051_PT.html" TargetMode="External"/><Relationship Id="rId6" Type="http://schemas.openxmlformats.org/officeDocument/2006/relationships/hyperlink" Target="https://ssrn.com/abstract=4420154" TargetMode="External"/><Relationship Id="rId11" Type="http://schemas.openxmlformats.org/officeDocument/2006/relationships/hyperlink" Target="https://static1.squarespace.com/static/60450e1de0fb2a6f5771b1be/t/659d49c8c62d136f72890838/1704806866772/Representative_Bodies_in_the_AI_Era_Vol_1.pdf" TargetMode="External"/><Relationship Id="rId24" Type="http://schemas.openxmlformats.org/officeDocument/2006/relationships/hyperlink" Target="https://diplab.hcdn.gob.ar/proyectos" TargetMode="External"/><Relationship Id="rId5" Type="http://schemas.openxmlformats.org/officeDocument/2006/relationships/hyperlink" Target="https://www.consilium.europa.eu/pt/press/press-releases/2023/12/09/artificial-intelligence-act-council-and-parliament-strike-a-deal-on-the-first-worldwide-rules-for-ai/" TargetMode="External"/><Relationship Id="rId15" Type="http://schemas.openxmlformats.org/officeDocument/2006/relationships/hyperlink" Target="https://www.tandfonline.com/doi/full/10.1080/13572334.2021.1976947" TargetMode="External"/><Relationship Id="rId23" Type="http://schemas.openxmlformats.org/officeDocument/2006/relationships/hyperlink" Target="https://diplab.hcdn.gob.ar/" TargetMode="External"/><Relationship Id="rId28" Type="http://schemas.openxmlformats.org/officeDocument/2006/relationships/hyperlink" Target="https://ipu.org" TargetMode="External"/><Relationship Id="rId10" Type="http://schemas.openxmlformats.org/officeDocument/2006/relationships/hyperlink" Target="https://www.parlamento.pt/ActividadeParlamentar/Paginas/IniciativasLegislativas.aspx" TargetMode="External"/><Relationship Id="rId19" Type="http://schemas.openxmlformats.org/officeDocument/2006/relationships/hyperlink" Target="https://www.ipu.org/resources/publications/reports/2021-07/world-e-parliament-report-2020" TargetMode="External"/><Relationship Id="rId4" Type="http://schemas.openxmlformats.org/officeDocument/2006/relationships/hyperlink" Target="https://eur-lex.europa.eu/legal-content/PT/TXT/?uri=CELEX:52021PC0206" TargetMode="External"/><Relationship Id="rId9" Type="http://schemas.openxmlformats.org/officeDocument/2006/relationships/hyperlink" Target="https://ec.europa.eu/isa2/solutions/leos_en/" TargetMode="External"/><Relationship Id="rId14" Type="http://schemas.openxmlformats.org/officeDocument/2006/relationships/hyperlink" Target="https://translated.com/translated-for-eu-parliament" TargetMode="External"/><Relationship Id="rId22" Type="http://schemas.openxmlformats.org/officeDocument/2006/relationships/hyperlink" Target="https://svrappd.camara.cl/agenteia/normasportal/" TargetMode="External"/><Relationship Id="rId27" Type="http://schemas.openxmlformats.org/officeDocument/2006/relationships/hyperlink" Target="https://gabinetedigital.camara.leg.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426B-5175-4EE2-8ED6-F09E0BBF9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46</Pages>
  <Words>13581</Words>
  <Characters>77413</Characters>
  <Application>Microsoft Office Word</Application>
  <DocSecurity>0</DocSecurity>
  <Lines>645</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Sónia Moreira</dc:creator>
  <cp:keywords/>
  <dc:description/>
  <cp:lastModifiedBy>Sónia Moreira</cp:lastModifiedBy>
  <cp:revision>46</cp:revision>
  <dcterms:created xsi:type="dcterms:W3CDTF">2024-03-21T12:20:00Z</dcterms:created>
  <dcterms:modified xsi:type="dcterms:W3CDTF">2024-03-21T14:52:00Z</dcterms:modified>
</cp:coreProperties>
</file>